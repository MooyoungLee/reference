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C5E577" w14:textId="5BA4B418" w:rsidR="00E97402" w:rsidRDefault="00E9777C">
      <w:pPr>
        <w:pStyle w:val="Title"/>
        <w:framePr w:wrap="notBeside"/>
      </w:pPr>
      <w:r>
        <w:t xml:space="preserve">Advancing </w:t>
      </w:r>
      <w:r w:rsidR="00F9441C">
        <w:t>Blockchain</w:t>
      </w:r>
      <w:r w:rsidR="001B5044">
        <w:t xml:space="preserve"> Security</w:t>
      </w:r>
    </w:p>
    <w:p w14:paraId="7E00FDE3" w14:textId="16AE75F3" w:rsidR="00E97402" w:rsidRDefault="008042CA">
      <w:pPr>
        <w:pStyle w:val="Authors"/>
        <w:framePr w:wrap="notBeside" w:x="1582" w:y="500"/>
        <w:pPrChange w:id="0" w:author="Asuncion, Albert" w:date="2017-10-11T09:29:00Z">
          <w:pPr>
            <w:pStyle w:val="Authors"/>
            <w:framePr w:wrap="notBeside"/>
          </w:pPr>
        </w:pPrChange>
      </w:pPr>
      <w:r>
        <w:t>A</w:t>
      </w:r>
      <w:r w:rsidR="00F9441C">
        <w:t>lice Karanja, Ryan Khaleghi, Mooyoung Lee,</w:t>
      </w:r>
      <w:r w:rsidR="00E97402">
        <w:t xml:space="preserve"> and </w:t>
      </w:r>
      <w:r w:rsidR="00F9441C">
        <w:t>Albert Asuncion</w:t>
      </w:r>
    </w:p>
    <w:p w14:paraId="1AE3DC23" w14:textId="7D524881" w:rsidR="007D41F3" w:rsidRDefault="00E97402">
      <w:pPr>
        <w:pStyle w:val="Abstract"/>
      </w:pPr>
      <w:r w:rsidRPr="65EE93E5">
        <w:rPr>
          <w:i/>
          <w:iCs/>
        </w:rPr>
        <w:t>Abstract</w:t>
      </w:r>
      <w:r>
        <w:t>—</w:t>
      </w:r>
      <w:r w:rsidR="00841534">
        <w:t xml:space="preserve">Blockchain came about </w:t>
      </w:r>
      <w:r w:rsidR="009E2189">
        <w:t>in the aftermath o</w:t>
      </w:r>
      <w:r w:rsidR="00326234">
        <w:t xml:space="preserve">f the financial crisis of 2008 and became the underlying platform for Bitcoin. Bitcoin is a type of digital currency (or cryptocurrency) which was developed by an unknown person who went by the alias Satoshi Nakamoto. Since its inception, Bitcoin has grown in acceptance and to date has a market capitalization of </w:t>
      </w:r>
      <w:r w:rsidR="007D41F3" w:rsidRPr="009B57B0">
        <w:t>$60 billion, 48% of the $124 billion cryptocurrency market cap.</w:t>
      </w:r>
      <w:r w:rsidR="007D41F3">
        <w:t xml:space="preserve"> </w:t>
      </w:r>
    </w:p>
    <w:p w14:paraId="0B3C83F9" w14:textId="277FF3D7" w:rsidR="00BB6EA9" w:rsidRDefault="00B00C67">
      <w:pPr>
        <w:pStyle w:val="Abstract"/>
      </w:pPr>
      <w:r>
        <w:t>Bitcoin</w:t>
      </w:r>
      <w:r w:rsidR="007D41F3">
        <w:t xml:space="preserve"> has had its share of vulnerabilities that attackers have exploited. In 2014, Tokyo’s Mt. Gox Exchange lost $350 million in bitcoins</w:t>
      </w:r>
      <w:r w:rsidR="00A64FF4">
        <w:t xml:space="preserve">, a victim of theft. </w:t>
      </w:r>
      <w:r>
        <w:t>I</w:t>
      </w:r>
      <w:r w:rsidR="000776B3">
        <w:t>n July of this year, South Korean bitcoin exchange Bithumb, was hacked and 30,000 of it</w:t>
      </w:r>
      <w:del w:id="1" w:author="Asuncion, Albert" w:date="2017-11-18T21:07:00Z">
        <w:r w:rsidR="000776B3" w:rsidDel="00610F33">
          <w:delText>’</w:delText>
        </w:r>
      </w:del>
      <w:r w:rsidR="000776B3">
        <w:t>s customers’ data were compromised.</w:t>
      </w:r>
    </w:p>
    <w:p w14:paraId="133699AC" w14:textId="798B5EEA" w:rsidR="00E636BA" w:rsidDel="001F792C" w:rsidRDefault="00610F33">
      <w:pPr>
        <w:pStyle w:val="Abstract"/>
        <w:rPr>
          <w:del w:id="2" w:author="Asuncion, Albert" w:date="2017-11-18T21:21:00Z"/>
        </w:rPr>
      </w:pPr>
      <w:ins w:id="3" w:author="Asuncion, Albert" w:date="2017-11-18T21:08:00Z">
        <w:r>
          <w:t xml:space="preserve">Blockchain use cases have grown over the years, beyond cryptocurrencies. If blockchain is to become viable </w:t>
        </w:r>
      </w:ins>
      <w:ins w:id="4" w:author="Asuncion, Albert" w:date="2017-11-18T21:10:00Z">
        <w:r>
          <w:t xml:space="preserve">and </w:t>
        </w:r>
      </w:ins>
      <w:ins w:id="5" w:author="Asuncion, Albert" w:date="2017-11-18T21:08:00Z">
        <w:r>
          <w:t xml:space="preserve">relevant </w:t>
        </w:r>
      </w:ins>
      <w:ins w:id="6" w:author="Asuncion, Albert" w:date="2017-11-18T21:10:00Z">
        <w:r>
          <w:t>in conducting e-commerce, we propose variants of blockchain based upon appl</w:t>
        </w:r>
        <w:r w:rsidR="001F792C">
          <w:t>ication.</w:t>
        </w:r>
      </w:ins>
      <w:ins w:id="7" w:author="Asuncion, Albert" w:date="2017-11-18T21:16:00Z">
        <w:r w:rsidR="001F792C">
          <w:t xml:space="preserve"> By classifying transactions according to block size and monetary value, smaller blockchains can be </w:t>
        </w:r>
      </w:ins>
      <w:ins w:id="8" w:author="Asuncion, Albert" w:date="2017-11-18T21:18:00Z">
        <w:r w:rsidR="001F792C">
          <w:t>mined  under 10 minute</w:t>
        </w:r>
      </w:ins>
      <w:ins w:id="9" w:author="Asuncion, Albert" w:date="2017-11-18T21:19:00Z">
        <w:r w:rsidR="001F792C">
          <w:t xml:space="preserve">s, mitigating double-spending attacks. Our simulations show evidence </w:t>
        </w:r>
      </w:ins>
      <w:ins w:id="10" w:author="Asuncion, Albert" w:date="2017-11-18T21:21:00Z">
        <w:r w:rsidR="001F792C">
          <w:t xml:space="preserve">of </w:t>
        </w:r>
      </w:ins>
      <w:ins w:id="11" w:author="Asuncion, Albert" w:date="2017-11-18T21:19:00Z">
        <w:r w:rsidR="001F792C">
          <w:t xml:space="preserve">reduced </w:t>
        </w:r>
      </w:ins>
      <w:ins w:id="12" w:author="Asuncion, Albert" w:date="2017-11-18T21:21:00Z">
        <w:r w:rsidR="001F792C">
          <w:t xml:space="preserve">processing times as </w:t>
        </w:r>
      </w:ins>
      <w:ins w:id="13" w:author="Asuncion, Albert" w:date="2017-11-18T21:20:00Z">
        <w:r w:rsidR="001F792C">
          <w:t>block</w:t>
        </w:r>
      </w:ins>
      <w:ins w:id="14" w:author="Asuncion, Albert" w:date="2017-11-18T21:19:00Z">
        <w:r w:rsidR="001F792C" w:rsidRPr="637B6A64">
          <w:t xml:space="preserve"> </w:t>
        </w:r>
      </w:ins>
      <w:ins w:id="15" w:author="Asuncion, Albert" w:date="2017-11-18T21:20:00Z">
        <w:r w:rsidR="001F792C">
          <w:t>lengths</w:t>
        </w:r>
      </w:ins>
      <w:ins w:id="16" w:author="Asuncion, Albert" w:date="2017-11-18T21:21:00Z">
        <w:r w:rsidR="001F792C">
          <w:t xml:space="preserve"> decrease</w:t>
        </w:r>
      </w:ins>
      <w:del w:id="17" w:author="Asuncion, Albert" w:date="2017-11-18T21:21:00Z">
        <w:r w:rsidR="00BB6EA9" w:rsidDel="001F792C">
          <w:delText xml:space="preserve">In this study, we </w:delText>
        </w:r>
      </w:del>
      <w:del w:id="18" w:author="Asuncion, Albert" w:date="2017-11-15T15:39:00Z">
        <w:r w:rsidR="00BB6EA9" w:rsidDel="00A36DBC">
          <w:delText xml:space="preserve">will review </w:delText>
        </w:r>
      </w:del>
      <w:del w:id="19" w:author="Asuncion, Albert" w:date="2017-11-18T21:21:00Z">
        <w:r w:rsidR="00BB6EA9" w:rsidDel="001F792C">
          <w:delText xml:space="preserve">Blockchain’s security </w:delText>
        </w:r>
      </w:del>
      <w:del w:id="20" w:author="Asuncion, Albert" w:date="2017-11-15T15:46:00Z">
        <w:r w:rsidR="00BB6EA9" w:rsidDel="00595856">
          <w:delText xml:space="preserve">features </w:delText>
        </w:r>
        <w:r w:rsidR="00D36AC4" w:rsidDel="00595856">
          <w:delText xml:space="preserve">and evaluate its performance against 4 other cryptographs: Ethereum, Signal, </w:delText>
        </w:r>
        <w:r w:rsidR="00654CA3" w:rsidDel="00595856">
          <w:delText xml:space="preserve">Counterparty, and OpenLedger. </w:delText>
        </w:r>
      </w:del>
      <w:del w:id="21" w:author="Asuncion, Albert" w:date="2017-11-18T21:04:00Z">
        <w:r w:rsidR="00654CA3" w:rsidDel="00770D9A">
          <w:delText>We will identify security criteria and performance metrics for compar</w:delText>
        </w:r>
        <w:r w:rsidR="00FF6FA7" w:rsidDel="00770D9A">
          <w:delText xml:space="preserve">ison across these cryptographs. We will devise simulations using linked lists and conduct experiments to measure </w:delText>
        </w:r>
        <w:r w:rsidR="00E636BA" w:rsidDel="00770D9A">
          <w:delText>performance.</w:delText>
        </w:r>
      </w:del>
    </w:p>
    <w:p w14:paraId="47FA1B8D" w14:textId="383ED2AA" w:rsidR="00E636BA" w:rsidRDefault="00E636BA">
      <w:pPr>
        <w:pStyle w:val="Abstract"/>
      </w:pPr>
      <w:del w:id="22" w:author="Asuncion, Albert" w:date="2017-11-18T21:21:00Z">
        <w:r w:rsidDel="001F792C">
          <w:delText xml:space="preserve">Finally, we will </w:delText>
        </w:r>
        <w:r w:rsidR="00CD22B8" w:rsidDel="001F792C">
          <w:delText>identify new methods for advancing Blockchain’</w:delText>
        </w:r>
        <w:r w:rsidR="00AE16B0" w:rsidDel="001F792C">
          <w:delText>s security features</w:delText>
        </w:r>
      </w:del>
      <w:r w:rsidR="00AE16B0" w:rsidRPr="637B6A64">
        <w:t>.</w:t>
      </w:r>
    </w:p>
    <w:p w14:paraId="5047DCEB" w14:textId="77777777" w:rsidR="00E636BA" w:rsidRPr="00E636BA" w:rsidRDefault="00E636BA" w:rsidP="00E636BA"/>
    <w:p w14:paraId="08F688F1" w14:textId="77777777" w:rsidR="001F54FB" w:rsidRDefault="001F54FB" w:rsidP="00F20D23">
      <w:pPr>
        <w:pStyle w:val="Abstract"/>
      </w:pPr>
    </w:p>
    <w:p w14:paraId="7078324D" w14:textId="33B2D67C" w:rsidR="001F54FB" w:rsidRDefault="001F54FB" w:rsidP="001F54FB">
      <w:pPr>
        <w:ind w:firstLine="202"/>
      </w:pPr>
      <w:r w:rsidRPr="65EE93E5">
        <w:rPr>
          <w:b/>
          <w:bCs/>
          <w:i/>
          <w:iCs/>
          <w:sz w:val="18"/>
          <w:szCs w:val="18"/>
        </w:rPr>
        <w:t>Index Terms</w:t>
      </w:r>
      <w:r w:rsidRPr="001F54FB">
        <w:rPr>
          <w:b/>
          <w:bCs/>
          <w:sz w:val="18"/>
          <w:szCs w:val="18"/>
        </w:rPr>
        <w:t>—</w:t>
      </w:r>
      <w:r>
        <w:rPr>
          <w:b/>
          <w:bCs/>
          <w:sz w:val="18"/>
          <w:szCs w:val="18"/>
        </w:rPr>
        <w:t xml:space="preserve">Blockchain, </w:t>
      </w:r>
      <w:del w:id="23" w:author="Asuncion, Albert" w:date="2017-10-11T09:29:00Z">
        <w:r w:rsidDel="0039789A">
          <w:rPr>
            <w:b/>
            <w:bCs/>
            <w:sz w:val="18"/>
            <w:szCs w:val="18"/>
          </w:rPr>
          <w:delText>bictcoin</w:delText>
        </w:r>
      </w:del>
      <w:ins w:id="24" w:author="Asuncion, Albert" w:date="2017-10-11T09:29:00Z">
        <w:r w:rsidR="0039789A">
          <w:rPr>
            <w:b/>
            <w:bCs/>
            <w:sz w:val="18"/>
            <w:szCs w:val="18"/>
          </w:rPr>
          <w:t>distributed ledger technology</w:t>
        </w:r>
      </w:ins>
      <w:r>
        <w:rPr>
          <w:b/>
          <w:bCs/>
          <w:sz w:val="18"/>
          <w:szCs w:val="18"/>
        </w:rPr>
        <w:t>, cryptography</w:t>
      </w:r>
    </w:p>
    <w:p w14:paraId="1FDDCA02" w14:textId="77777777" w:rsidR="00E97402" w:rsidRDefault="00E97402">
      <w:pPr>
        <w:pStyle w:val="Heading1"/>
      </w:pPr>
      <w:r>
        <w:t>I</w:t>
      </w:r>
      <w:r>
        <w:rPr>
          <w:sz w:val="16"/>
          <w:szCs w:val="16"/>
        </w:rPr>
        <w:t>NTRODUCTION</w:t>
      </w:r>
    </w:p>
    <w:p w14:paraId="1A9B61C1" w14:textId="175A3DFE" w:rsidR="00E97402" w:rsidRDefault="00D5152A">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7AD2694A" w14:textId="77777777" w:rsidR="0039789A" w:rsidRDefault="00D5152A" w:rsidP="65EE93E5">
      <w:pPr>
        <w:pStyle w:val="Text"/>
        <w:rPr>
          <w:ins w:id="25" w:author="Asuncion, Albert" w:date="2017-10-11T09:31:00Z"/>
        </w:rPr>
      </w:pPr>
      <w:r>
        <w:rPr>
          <w:smallCaps/>
        </w:rPr>
        <w:t>LOCKCHAIN</w:t>
      </w:r>
      <w:r w:rsidR="00E97402" w:rsidRPr="7DADB2B2">
        <w:t xml:space="preserve"> </w:t>
      </w:r>
      <w:ins w:id="26" w:author="Asuncion, Albert" w:date="2017-10-11T09:31:00Z">
        <w:r w:rsidR="0039789A">
          <w:t xml:space="preserve">is a distributed ledger technology which first came into existence in 2008 as the underlying platform for the popular cryptocurrency Bitcoin (BTC). Blockchain is a decentralized transaction ledger network, allowing transactions to be processed without recourse to a central authority thereby eliminating a single point of failure. Blockchain can be likened to an operating system with cryptocurrencies, smart contracts, and other things of value transacting within this system. </w:t>
        </w:r>
      </w:ins>
    </w:p>
    <w:p w14:paraId="751E2C59" w14:textId="77777777" w:rsidR="0039789A" w:rsidRDefault="0039789A" w:rsidP="0039789A">
      <w:pPr>
        <w:pStyle w:val="Text"/>
        <w:rPr>
          <w:ins w:id="27" w:author="Asuncion, Albert" w:date="2017-10-11T09:31:00Z"/>
        </w:rPr>
      </w:pPr>
    </w:p>
    <w:p w14:paraId="219844E6" w14:textId="6E7FDB28" w:rsidR="0039789A" w:rsidRDefault="0039789A" w:rsidP="65EE93E5">
      <w:pPr>
        <w:pStyle w:val="Text"/>
        <w:rPr>
          <w:ins w:id="28" w:author="Asuncion, Albert" w:date="2017-10-11T09:31:00Z"/>
        </w:rPr>
      </w:pPr>
      <w:ins w:id="29" w:author="Asuncion, Albert" w:date="2017-10-11T09:31:00Z">
        <w:r>
          <w:t>Over the years, the use cases for blockchain have grown beyond cryptocurrencies. Mainelli</w:t>
        </w:r>
      </w:ins>
      <w:ins w:id="30" w:author="Asuncion, Albert" w:date="2017-12-04T16:28:00Z">
        <w:r w:rsidR="00020DD5">
          <w:t xml:space="preserve"> &amp; Smith</w:t>
        </w:r>
      </w:ins>
      <w:ins w:id="31" w:author="Asuncion, Albert" w:date="2017-10-11T09:31:00Z">
        <w:r>
          <w:t xml:space="preserve"> id</w:t>
        </w:r>
        <w:r w:rsidR="00020DD5">
          <w:t>entif</w:t>
        </w:r>
      </w:ins>
      <w:ins w:id="32" w:author="Asuncion, Albert" w:date="2017-12-04T16:29:00Z">
        <w:r w:rsidR="00020DD5">
          <w:t>ied</w:t>
        </w:r>
      </w:ins>
      <w:ins w:id="33" w:author="Asuncion, Albert" w:date="2017-10-11T09:31:00Z">
        <w:r w:rsidR="00D568E8">
          <w:t xml:space="preserve"> the following e</w:t>
        </w:r>
      </w:ins>
      <w:ins w:id="34" w:author="Asuncion, Albert" w:date="2017-12-02T11:05:00Z">
        <w:r w:rsidR="00D568E8">
          <w:t>xpanding</w:t>
        </w:r>
      </w:ins>
      <w:ins w:id="35" w:author="Asuncion, Albert" w:date="2017-10-11T09:31:00Z">
        <w:r w:rsidR="00D568E8" w:rsidRPr="1FC2B9B5">
          <w:t xml:space="preserve"> </w:t>
        </w:r>
        <w:r w:rsidR="005327F6">
          <w:t>applications for blockchain [</w:t>
        </w:r>
      </w:ins>
      <w:ins w:id="36" w:author="Asuncion, Albert" w:date="2017-12-02T10:47:00Z">
        <w:r w:rsidR="005327F6">
          <w:t>1</w:t>
        </w:r>
      </w:ins>
      <w:ins w:id="37" w:author="Asuncion, Albert" w:date="2017-10-11T09:31:00Z">
        <w:r w:rsidRPr="1FC2B9B5">
          <w:t>].</w:t>
        </w:r>
      </w:ins>
    </w:p>
    <w:p w14:paraId="777B2101" w14:textId="77777777" w:rsidR="00780AD6" w:rsidRDefault="00780AD6">
      <w:pPr>
        <w:pStyle w:val="Text"/>
        <w:ind w:firstLine="0"/>
        <w:rPr>
          <w:ins w:id="38" w:author="Asuncion, Albert" w:date="2017-12-02T16:43:00Z"/>
        </w:rPr>
        <w:pPrChange w:id="39" w:author="Asuncion, Albert" w:date="2017-10-11T09:30:00Z">
          <w:pPr>
            <w:pStyle w:val="Heading1"/>
          </w:pPr>
        </w:pPrChange>
      </w:pPr>
    </w:p>
    <w:p w14:paraId="22D8FD5A" w14:textId="7F897BE5" w:rsidR="00A264F2" w:rsidDel="0039789A" w:rsidRDefault="00D5152A" w:rsidP="0039789A">
      <w:pPr>
        <w:pStyle w:val="Text"/>
        <w:ind w:firstLine="0"/>
        <w:rPr>
          <w:del w:id="40" w:author="Asuncion, Albert" w:date="2017-10-11T09:31:00Z"/>
        </w:rPr>
      </w:pPr>
      <w:del w:id="41" w:author="Asuncion, Albert" w:date="2017-10-11T09:31:00Z">
        <w:r w:rsidDel="0039789A">
          <w:delText>is the underlying platform of bitcoin. It is a disruptive technology which offers an alternative to the centralized</w:delText>
        </w:r>
        <w:r w:rsidR="008B2CED" w:rsidDel="0039789A">
          <w:delText xml:space="preserve"> governance </w:delText>
        </w:r>
        <w:r w:rsidR="00A264F2" w:rsidDel="0039789A">
          <w:delText>of traditional currencies. It’s basic principles are[1]:</w:delText>
        </w:r>
      </w:del>
    </w:p>
    <w:p w14:paraId="2C67F5EC" w14:textId="5863051D" w:rsidR="00A264F2" w:rsidDel="0039789A" w:rsidRDefault="00A264F2" w:rsidP="0039789A">
      <w:pPr>
        <w:pStyle w:val="Text"/>
        <w:ind w:firstLine="0"/>
        <w:rPr>
          <w:del w:id="42" w:author="Asuncion, Albert" w:date="2017-10-11T09:31:00Z"/>
        </w:rPr>
      </w:pPr>
    </w:p>
    <w:p w14:paraId="3719CC9E" w14:textId="3A8F3C07" w:rsidR="00A264F2" w:rsidDel="0039789A" w:rsidRDefault="00A264F2" w:rsidP="0039789A">
      <w:pPr>
        <w:pStyle w:val="Text"/>
        <w:ind w:firstLine="0"/>
        <w:rPr>
          <w:del w:id="43" w:author="Asuncion, Albert" w:date="2017-10-11T09:31:00Z"/>
        </w:rPr>
      </w:pPr>
      <w:del w:id="44" w:author="Asuncion, Albert" w:date="2017-10-11T09:31:00Z">
        <w:r w:rsidDel="0039789A">
          <w:delText>Distributed Database</w:delText>
        </w:r>
      </w:del>
    </w:p>
    <w:p w14:paraId="644B2376" w14:textId="7D9DE4CE" w:rsidR="00A264F2" w:rsidDel="0039789A" w:rsidRDefault="00A264F2" w:rsidP="0039789A">
      <w:pPr>
        <w:pStyle w:val="Text"/>
        <w:ind w:firstLine="0"/>
        <w:rPr>
          <w:del w:id="45" w:author="Asuncion, Albert" w:date="2017-10-11T09:31:00Z"/>
        </w:rPr>
      </w:pPr>
      <w:del w:id="46" w:author="Asuncion, Albert" w:date="2017-10-11T09:31:00Z">
        <w:r w:rsidDel="0039789A">
          <w:delText>Peer-to-Peer Transmission</w:delText>
        </w:r>
      </w:del>
    </w:p>
    <w:p w14:paraId="129D740E" w14:textId="4930F1BA" w:rsidR="00A264F2" w:rsidDel="0039789A" w:rsidRDefault="00A264F2" w:rsidP="0039789A">
      <w:pPr>
        <w:pStyle w:val="Text"/>
        <w:ind w:firstLine="0"/>
        <w:rPr>
          <w:del w:id="47" w:author="Asuncion, Albert" w:date="2017-10-11T09:31:00Z"/>
        </w:rPr>
      </w:pPr>
      <w:del w:id="48" w:author="Asuncion, Albert" w:date="2017-10-11T09:31:00Z">
        <w:r w:rsidDel="0039789A">
          <w:delText>Transparency with Pseudonymity</w:delText>
        </w:r>
      </w:del>
    </w:p>
    <w:p w14:paraId="0D3371C7" w14:textId="6E028CF1" w:rsidR="00A264F2" w:rsidDel="0039789A" w:rsidRDefault="00A264F2" w:rsidP="0039789A">
      <w:pPr>
        <w:pStyle w:val="Text"/>
        <w:ind w:firstLine="0"/>
        <w:rPr>
          <w:del w:id="49" w:author="Asuncion, Albert" w:date="2017-10-11T09:31:00Z"/>
        </w:rPr>
      </w:pPr>
      <w:del w:id="50" w:author="Asuncion, Albert" w:date="2017-10-11T09:31:00Z">
        <w:r w:rsidDel="0039789A">
          <w:delText>Irreversibility of Records</w:delText>
        </w:r>
      </w:del>
    </w:p>
    <w:p w14:paraId="6FA7272F" w14:textId="79948AE9" w:rsidR="00A264F2" w:rsidDel="0039789A" w:rsidRDefault="00A264F2" w:rsidP="0039789A">
      <w:pPr>
        <w:pStyle w:val="Text"/>
        <w:ind w:firstLine="0"/>
        <w:rPr>
          <w:del w:id="51" w:author="Asuncion, Albert" w:date="2017-10-11T09:31:00Z"/>
        </w:rPr>
      </w:pPr>
      <w:del w:id="52" w:author="Asuncion, Albert" w:date="2017-10-11T09:31:00Z">
        <w:r w:rsidDel="0039789A">
          <w:delText>Computational Logic</w:delText>
        </w:r>
      </w:del>
    </w:p>
    <w:p w14:paraId="1F6A00D8" w14:textId="52A212B1" w:rsidR="00A264F2" w:rsidDel="0039789A" w:rsidRDefault="00A264F2" w:rsidP="0039789A">
      <w:pPr>
        <w:pStyle w:val="Text"/>
        <w:ind w:firstLine="0"/>
        <w:rPr>
          <w:del w:id="53" w:author="Asuncion, Albert" w:date="2017-10-11T09:31:00Z"/>
        </w:rPr>
      </w:pPr>
    </w:p>
    <w:p w14:paraId="1864362C" w14:textId="2A8DA25D" w:rsidR="00A264F2" w:rsidDel="0039789A" w:rsidRDefault="005E1692" w:rsidP="0039789A">
      <w:pPr>
        <w:pStyle w:val="Text"/>
        <w:ind w:firstLine="0"/>
        <w:rPr>
          <w:del w:id="54" w:author="Asuncion, Albert" w:date="2017-10-11T09:31:00Z"/>
        </w:rPr>
      </w:pPr>
      <w:del w:id="55" w:author="Asuncion, Albert" w:date="2017-10-11T09:31:00Z">
        <w:r w:rsidDel="0039789A">
          <w:delText>Bloc</w:delText>
        </w:r>
        <w:r w:rsidR="00BF45A2" w:rsidDel="0039789A">
          <w:delText>kchain has know</w:delText>
        </w:r>
        <w:r w:rsidDel="0039789A">
          <w:delText>n</w:delText>
        </w:r>
        <w:r w:rsidR="00BF45A2" w:rsidDel="0039789A">
          <w:delText xml:space="preserve"> vulnerabilities and the</w:delText>
        </w:r>
        <w:r w:rsidR="00921AC0" w:rsidDel="0039789A">
          <w:delText xml:space="preserve"> goal of this </w:delText>
        </w:r>
        <w:r w:rsidR="00853682" w:rsidDel="0039789A">
          <w:delText>study is to compare it to similar cryptographs utilizing simulations with Linked List.</w:delText>
        </w:r>
      </w:del>
    </w:p>
    <w:p w14:paraId="340E29F7" w14:textId="4547A583" w:rsidR="00853682" w:rsidDel="0039789A" w:rsidRDefault="00853682" w:rsidP="0039789A">
      <w:pPr>
        <w:pStyle w:val="Text"/>
        <w:ind w:firstLine="0"/>
        <w:rPr>
          <w:del w:id="56" w:author="Asuncion, Albert" w:date="2017-10-11T09:31:00Z"/>
        </w:rPr>
      </w:pPr>
      <w:del w:id="57" w:author="Asuncion, Albert" w:date="2017-10-11T09:31:00Z">
        <w:r w:rsidDel="0039789A">
          <w:delText>Our study is organized as follows:</w:delText>
        </w:r>
      </w:del>
    </w:p>
    <w:p w14:paraId="7EE3FD04" w14:textId="2EA4D978" w:rsidR="00853682" w:rsidDel="0039789A" w:rsidRDefault="008630E3" w:rsidP="0039789A">
      <w:pPr>
        <w:pStyle w:val="Text"/>
        <w:ind w:firstLine="0"/>
        <w:rPr>
          <w:del w:id="58" w:author="Asuncion, Albert" w:date="2017-10-11T09:31:00Z"/>
        </w:rPr>
      </w:pPr>
      <w:del w:id="59" w:author="Asuncion, Albert" w:date="2017-10-11T09:31:00Z">
        <w:r w:rsidDel="0039789A">
          <w:delText>Overview</w:delText>
        </w:r>
      </w:del>
    </w:p>
    <w:p w14:paraId="5D9ED950" w14:textId="34D4CA26" w:rsidR="00853682" w:rsidDel="0039789A" w:rsidRDefault="008630E3" w:rsidP="0039789A">
      <w:pPr>
        <w:pStyle w:val="Text"/>
        <w:ind w:firstLine="0"/>
        <w:rPr>
          <w:del w:id="60" w:author="Asuncion, Albert" w:date="2017-10-11T09:31:00Z"/>
        </w:rPr>
      </w:pPr>
      <w:del w:id="61" w:author="Asuncion, Albert" w:date="2017-10-11T09:31:00Z">
        <w:r w:rsidDel="0039789A">
          <w:delText>Vulnerabilit</w:delText>
        </w:r>
        <w:r w:rsidR="00047A87" w:rsidDel="0039789A">
          <w:delText>i</w:delText>
        </w:r>
        <w:r w:rsidDel="0039789A">
          <w:delText>es</w:delText>
        </w:r>
      </w:del>
    </w:p>
    <w:p w14:paraId="76761C5C" w14:textId="77A253AF" w:rsidR="00853682" w:rsidDel="0039789A" w:rsidRDefault="008630E3" w:rsidP="0039789A">
      <w:pPr>
        <w:pStyle w:val="Text"/>
        <w:ind w:firstLine="0"/>
        <w:rPr>
          <w:del w:id="62" w:author="Asuncion, Albert" w:date="2017-10-11T09:31:00Z"/>
        </w:rPr>
      </w:pPr>
      <w:del w:id="63" w:author="Asuncion, Albert" w:date="2017-10-11T09:31:00Z">
        <w:r w:rsidDel="0039789A">
          <w:delText>Test Design</w:delText>
        </w:r>
      </w:del>
    </w:p>
    <w:p w14:paraId="16B3C029" w14:textId="6C676569" w:rsidR="001A0486" w:rsidRPr="001A0486" w:rsidDel="0039789A" w:rsidRDefault="00853682" w:rsidP="0039789A">
      <w:pPr>
        <w:pStyle w:val="Text"/>
        <w:ind w:firstLine="0"/>
        <w:rPr>
          <w:del w:id="64" w:author="Asuncion, Albert" w:date="2017-10-11T09:31:00Z"/>
        </w:rPr>
      </w:pPr>
      <w:del w:id="65" w:author="Asuncion, Albert" w:date="2017-10-11T09:31:00Z">
        <w:r w:rsidDel="0039789A">
          <w:delText>Conclusion</w:delText>
        </w:r>
        <w:r w:rsidR="002F4DC2" w:rsidDel="0039789A">
          <w:delText xml:space="preserve"> and</w:delText>
        </w:r>
        <w:r w:rsidR="00047A87" w:rsidDel="0039789A">
          <w:delText xml:space="preserve"> </w:delText>
        </w:r>
        <w:r w:rsidR="001A0486" w:rsidDel="0039789A">
          <w:delText>New Methods</w:delText>
        </w:r>
      </w:del>
    </w:p>
    <w:p w14:paraId="5910FFF1" w14:textId="58D95018" w:rsidR="0039789A" w:rsidRDefault="0039789A">
      <w:pPr>
        <w:pStyle w:val="Text"/>
        <w:ind w:firstLine="0"/>
        <w:rPr>
          <w:ins w:id="66" w:author="Asuncion, Albert" w:date="2017-10-11T09:30:00Z"/>
        </w:rPr>
        <w:pPrChange w:id="67" w:author="Asuncion, Albert" w:date="2017-10-11T09:30:00Z">
          <w:pPr>
            <w:pStyle w:val="Heading1"/>
          </w:pPr>
        </w:pPrChange>
      </w:pPr>
    </w:p>
    <w:p w14:paraId="264994C1" w14:textId="51C096A3" w:rsidR="00FB36D3" w:rsidRDefault="00FB36D3">
      <w:pPr>
        <w:pStyle w:val="Caption"/>
        <w:keepNext/>
        <w:rPr>
          <w:ins w:id="68" w:author="Asuncion, Albert" w:date="2017-11-10T16:01:00Z"/>
        </w:rPr>
        <w:pPrChange w:id="69" w:author="Asuncion, Albert" w:date="2017-11-10T16:01:00Z">
          <w:pPr/>
        </w:pPrChange>
      </w:pPr>
      <w:ins w:id="70" w:author="Asuncion, Albert" w:date="2017-11-10T16:01:00Z">
        <w:r>
          <w:t xml:space="preserve">Table </w:t>
        </w:r>
        <w:r>
          <w:fldChar w:fldCharType="begin"/>
        </w:r>
        <w:r>
          <w:instrText xml:space="preserve"> SEQ Table \* ARABIC </w:instrText>
        </w:r>
      </w:ins>
      <w:r>
        <w:fldChar w:fldCharType="separate"/>
      </w:r>
      <w:ins w:id="71" w:author="Asuncion, Albert" w:date="2017-12-02T11:29:00Z">
        <w:r w:rsidR="0053365C">
          <w:rPr>
            <w:noProof/>
          </w:rPr>
          <w:t>1</w:t>
        </w:r>
      </w:ins>
      <w:ins w:id="72" w:author="Asuncion, Albert" w:date="2017-11-10T16:01:00Z">
        <w:r>
          <w:fldChar w:fldCharType="end"/>
        </w:r>
        <w:r>
          <w:t>- Blockchain Applications</w:t>
        </w:r>
      </w:ins>
    </w:p>
    <w:tbl>
      <w:tblPr>
        <w:tblStyle w:val="TableGrid"/>
        <w:tblW w:w="0" w:type="auto"/>
        <w:tblLook w:val="04A0" w:firstRow="1" w:lastRow="0" w:firstColumn="1" w:lastColumn="0" w:noHBand="0" w:noVBand="1"/>
        <w:tblPrChange w:id="73" w:author="Asuncion, Albert" w:date="2017-11-10T16:01:00Z">
          <w:tblPr>
            <w:tblStyle w:val="TableGrid"/>
            <w:tblW w:w="0" w:type="auto"/>
            <w:tblLook w:val="04A0" w:firstRow="1" w:lastRow="0" w:firstColumn="1" w:lastColumn="0" w:noHBand="0" w:noVBand="1"/>
          </w:tblPr>
        </w:tblPrChange>
      </w:tblPr>
      <w:tblGrid>
        <w:gridCol w:w="1238"/>
        <w:gridCol w:w="3862"/>
        <w:tblGridChange w:id="74">
          <w:tblGrid>
            <w:gridCol w:w="1238"/>
            <w:gridCol w:w="3862"/>
          </w:tblGrid>
        </w:tblGridChange>
      </w:tblGrid>
      <w:tr w:rsidR="0039789A" w:rsidRPr="004D20F2" w14:paraId="41D61CC2" w14:textId="77777777" w:rsidTr="65EE93E5">
        <w:trPr>
          <w:ins w:id="75" w:author="Asuncion, Albert" w:date="2017-10-11T09:31:00Z"/>
        </w:trPr>
        <w:tc>
          <w:tcPr>
            <w:tcW w:w="1238" w:type="dxa"/>
            <w:tcPrChange w:id="76" w:author="Asuncion, Albert" w:date="2017-11-10T16:01:00Z">
              <w:tcPr>
                <w:tcW w:w="1168" w:type="dxa"/>
              </w:tcPr>
            </w:tcPrChange>
          </w:tcPr>
          <w:p w14:paraId="36AA73D8" w14:textId="77777777" w:rsidR="0039789A" w:rsidRPr="004D20F2" w:rsidRDefault="0039789A" w:rsidP="00740A49">
            <w:pPr>
              <w:pStyle w:val="Text"/>
              <w:ind w:firstLine="0"/>
              <w:rPr>
                <w:ins w:id="77" w:author="Asuncion, Albert" w:date="2017-10-11T09:31:00Z"/>
                <w:sz w:val="20"/>
                <w:szCs w:val="20"/>
              </w:rPr>
            </w:pPr>
            <w:ins w:id="78" w:author="Asuncion, Albert" w:date="2017-10-11T09:31:00Z">
              <w:r w:rsidRPr="004D20F2">
                <w:rPr>
                  <w:b/>
                  <w:bCs/>
                  <w:sz w:val="20"/>
                  <w:szCs w:val="20"/>
                </w:rPr>
                <w:t>Area</w:t>
              </w:r>
            </w:ins>
          </w:p>
        </w:tc>
        <w:tc>
          <w:tcPr>
            <w:tcW w:w="3862" w:type="dxa"/>
            <w:tcPrChange w:id="79" w:author="Asuncion, Albert" w:date="2017-11-10T16:01:00Z">
              <w:tcPr>
                <w:tcW w:w="3862" w:type="dxa"/>
              </w:tcPr>
            </w:tcPrChange>
          </w:tcPr>
          <w:p w14:paraId="442B07C6" w14:textId="77777777" w:rsidR="0039789A" w:rsidRPr="004D20F2" w:rsidRDefault="0039789A" w:rsidP="00740A49">
            <w:pPr>
              <w:pStyle w:val="Text"/>
              <w:ind w:firstLine="0"/>
              <w:rPr>
                <w:ins w:id="80" w:author="Asuncion, Albert" w:date="2017-10-11T09:31:00Z"/>
                <w:sz w:val="20"/>
                <w:szCs w:val="20"/>
              </w:rPr>
            </w:pPr>
            <w:ins w:id="81" w:author="Asuncion, Albert" w:date="2017-10-11T09:31:00Z">
              <w:r w:rsidRPr="004D20F2">
                <w:rPr>
                  <w:b/>
                  <w:bCs/>
                  <w:sz w:val="20"/>
                  <w:szCs w:val="20"/>
                </w:rPr>
                <w:t>Possible applications</w:t>
              </w:r>
            </w:ins>
          </w:p>
        </w:tc>
      </w:tr>
      <w:tr w:rsidR="0039789A" w:rsidRPr="004D20F2" w14:paraId="7A8697E3" w14:textId="77777777" w:rsidTr="65EE93E5">
        <w:trPr>
          <w:ins w:id="82" w:author="Asuncion, Albert" w:date="2017-10-11T09:31:00Z"/>
        </w:trPr>
        <w:tc>
          <w:tcPr>
            <w:tcW w:w="1238" w:type="dxa"/>
            <w:tcPrChange w:id="83" w:author="Asuncion, Albert" w:date="2017-11-10T16:01:00Z">
              <w:tcPr>
                <w:tcW w:w="1168" w:type="dxa"/>
              </w:tcPr>
            </w:tcPrChange>
          </w:tcPr>
          <w:p w14:paraId="4E1A128C" w14:textId="77777777" w:rsidR="0039789A" w:rsidRPr="004D20F2" w:rsidRDefault="0039789A" w:rsidP="00740A49">
            <w:pPr>
              <w:pStyle w:val="Text"/>
              <w:ind w:firstLine="0"/>
              <w:rPr>
                <w:ins w:id="84" w:author="Asuncion, Albert" w:date="2017-10-11T09:31:00Z"/>
                <w:sz w:val="20"/>
                <w:szCs w:val="20"/>
              </w:rPr>
            </w:pPr>
            <w:ins w:id="85" w:author="Asuncion, Albert" w:date="2017-10-11T09:31:00Z">
              <w:r w:rsidRPr="004D20F2">
                <w:rPr>
                  <w:sz w:val="20"/>
                  <w:szCs w:val="20"/>
                </w:rPr>
                <w:t>Financial instruments, records, models</w:t>
              </w:r>
            </w:ins>
          </w:p>
        </w:tc>
        <w:tc>
          <w:tcPr>
            <w:tcW w:w="3862" w:type="dxa"/>
            <w:tcPrChange w:id="86" w:author="Asuncion, Albert" w:date="2017-11-10T16:01:00Z">
              <w:tcPr>
                <w:tcW w:w="3862" w:type="dxa"/>
              </w:tcPr>
            </w:tcPrChange>
          </w:tcPr>
          <w:p w14:paraId="5946570E" w14:textId="77777777" w:rsidR="0039789A" w:rsidRPr="004D20F2" w:rsidRDefault="0039789A" w:rsidP="00740A49">
            <w:pPr>
              <w:pStyle w:val="Text"/>
              <w:ind w:firstLine="0"/>
              <w:rPr>
                <w:ins w:id="87" w:author="Asuncion, Albert" w:date="2017-10-11T09:31:00Z"/>
                <w:sz w:val="20"/>
                <w:szCs w:val="20"/>
              </w:rPr>
            </w:pPr>
            <w:ins w:id="88" w:author="Asuncion, Albert" w:date="2017-10-11T09:31:00Z">
              <w:r w:rsidRPr="004D20F2">
                <w:rPr>
                  <w:sz w:val="20"/>
                  <w:szCs w:val="20"/>
                </w:rPr>
                <w:t>Currency, private and public equities, certificates of deposit, bonds, derivatives, insurance policies, voting rights associated with financial instruments, commodities, derivatives, trading records, credit data, collateral management, client money segregation, mortgage or loan records, crowdfunding, P2P lending, micro finance, (micro)charity donations, account portability, air miles and corporate tokens, etc.</w:t>
              </w:r>
            </w:ins>
          </w:p>
        </w:tc>
      </w:tr>
      <w:tr w:rsidR="0039789A" w:rsidRPr="004D20F2" w14:paraId="26AEB412" w14:textId="77777777" w:rsidTr="65EE93E5">
        <w:trPr>
          <w:ins w:id="89" w:author="Asuncion, Albert" w:date="2017-10-11T09:31:00Z"/>
        </w:trPr>
        <w:tc>
          <w:tcPr>
            <w:tcW w:w="1238" w:type="dxa"/>
            <w:tcPrChange w:id="90" w:author="Asuncion, Albert" w:date="2017-11-10T16:01:00Z">
              <w:tcPr>
                <w:tcW w:w="1168" w:type="dxa"/>
              </w:tcPr>
            </w:tcPrChange>
          </w:tcPr>
          <w:p w14:paraId="187DDD92" w14:textId="77777777" w:rsidR="0039789A" w:rsidRPr="004D20F2" w:rsidRDefault="0039789A" w:rsidP="00740A49">
            <w:pPr>
              <w:pStyle w:val="Text"/>
              <w:ind w:firstLine="0"/>
              <w:rPr>
                <w:ins w:id="91" w:author="Asuncion, Albert" w:date="2017-10-11T09:31:00Z"/>
                <w:sz w:val="20"/>
                <w:szCs w:val="20"/>
              </w:rPr>
            </w:pPr>
            <w:ins w:id="92" w:author="Asuncion, Albert" w:date="2017-10-11T09:31:00Z">
              <w:r w:rsidRPr="004D20F2">
                <w:rPr>
                  <w:sz w:val="20"/>
                  <w:szCs w:val="20"/>
                </w:rPr>
                <w:t>Public records</w:t>
              </w:r>
            </w:ins>
          </w:p>
        </w:tc>
        <w:tc>
          <w:tcPr>
            <w:tcW w:w="3862" w:type="dxa"/>
            <w:tcPrChange w:id="93" w:author="Asuncion, Albert" w:date="2017-11-10T16:01:00Z">
              <w:tcPr>
                <w:tcW w:w="3862" w:type="dxa"/>
              </w:tcPr>
            </w:tcPrChange>
          </w:tcPr>
          <w:p w14:paraId="2FA9F87E" w14:textId="77777777" w:rsidR="0039789A" w:rsidRPr="004D20F2" w:rsidRDefault="0039789A" w:rsidP="00740A49">
            <w:pPr>
              <w:pStyle w:val="Text"/>
              <w:ind w:firstLine="0"/>
              <w:rPr>
                <w:ins w:id="94" w:author="Asuncion, Albert" w:date="2017-10-11T09:31:00Z"/>
                <w:sz w:val="20"/>
                <w:szCs w:val="20"/>
              </w:rPr>
            </w:pPr>
            <w:ins w:id="95" w:author="Asuncion, Albert" w:date="2017-10-11T09:31:00Z">
              <w:r w:rsidRPr="004D20F2">
                <w:rPr>
                  <w:sz w:val="20"/>
                  <w:szCs w:val="20"/>
                </w:rPr>
                <w:t>Land and property titles, vehicle registries, shipping registries, satellite registries, business license, business ownership/</w:t>
              </w:r>
              <w:r>
                <w:rPr>
                  <w:sz w:val="20"/>
                  <w:szCs w:val="20"/>
                </w:rPr>
                <w:t xml:space="preserve"> </w:t>
              </w:r>
              <w:r w:rsidRPr="004D20F2">
                <w:rPr>
                  <w:sz w:val="20"/>
                  <w:szCs w:val="20"/>
                </w:rPr>
                <w:t>incorporation/</w:t>
              </w:r>
              <w:r>
                <w:rPr>
                  <w:sz w:val="20"/>
                  <w:szCs w:val="20"/>
                </w:rPr>
                <w:t xml:space="preserve"> </w:t>
              </w:r>
              <w:r w:rsidRPr="004D20F2">
                <w:rPr>
                  <w:sz w:val="20"/>
                  <w:szCs w:val="20"/>
                </w:rPr>
                <w:t>dissolution records,</w:t>
              </w:r>
              <w:r>
                <w:rPr>
                  <w:sz w:val="20"/>
                  <w:szCs w:val="20"/>
                </w:rPr>
                <w:t xml:space="preserve"> </w:t>
              </w:r>
              <w:r w:rsidRPr="004D20F2">
                <w:rPr>
                  <w:sz w:val="20"/>
                  <w:szCs w:val="20"/>
                </w:rPr>
                <w:t>regulatory records, criminal records, passport, birth/death certificates, voting ID, health and safety inspections, tax returns, building and other types of permits, court records, government/listed companies/civil society, accounts and annual reports, etc.</w:t>
              </w:r>
            </w:ins>
          </w:p>
        </w:tc>
      </w:tr>
      <w:tr w:rsidR="0039789A" w:rsidRPr="004D20F2" w14:paraId="06D1204E" w14:textId="77777777" w:rsidTr="65EE93E5">
        <w:trPr>
          <w:ins w:id="96" w:author="Asuncion, Albert" w:date="2017-10-11T09:31:00Z"/>
        </w:trPr>
        <w:tc>
          <w:tcPr>
            <w:tcW w:w="1238" w:type="dxa"/>
            <w:tcPrChange w:id="97" w:author="Asuncion, Albert" w:date="2017-11-10T16:01:00Z">
              <w:tcPr>
                <w:tcW w:w="1168" w:type="dxa"/>
              </w:tcPr>
            </w:tcPrChange>
          </w:tcPr>
          <w:p w14:paraId="173ED628" w14:textId="77777777" w:rsidR="0039789A" w:rsidRPr="004D20F2" w:rsidRDefault="0039789A" w:rsidP="00740A49">
            <w:pPr>
              <w:pStyle w:val="Text"/>
              <w:ind w:firstLine="0"/>
              <w:rPr>
                <w:ins w:id="98" w:author="Asuncion, Albert" w:date="2017-10-11T09:31:00Z"/>
                <w:sz w:val="20"/>
                <w:szCs w:val="20"/>
              </w:rPr>
            </w:pPr>
            <w:ins w:id="99" w:author="Asuncion, Albert" w:date="2017-10-11T09:31:00Z">
              <w:r w:rsidRPr="004D20F2">
                <w:rPr>
                  <w:sz w:val="20"/>
                  <w:szCs w:val="20"/>
                </w:rPr>
                <w:t>Private records</w:t>
              </w:r>
            </w:ins>
          </w:p>
        </w:tc>
        <w:tc>
          <w:tcPr>
            <w:tcW w:w="3862" w:type="dxa"/>
            <w:tcPrChange w:id="100" w:author="Asuncion, Albert" w:date="2017-11-10T16:01:00Z">
              <w:tcPr>
                <w:tcW w:w="3862" w:type="dxa"/>
              </w:tcPr>
            </w:tcPrChange>
          </w:tcPr>
          <w:p w14:paraId="60AA782C" w14:textId="77777777" w:rsidR="0039789A" w:rsidRPr="004D20F2" w:rsidRDefault="0039789A" w:rsidP="00740A49">
            <w:pPr>
              <w:pStyle w:val="Text"/>
              <w:ind w:firstLine="0"/>
              <w:rPr>
                <w:ins w:id="101" w:author="Asuncion, Albert" w:date="2017-10-11T09:31:00Z"/>
                <w:sz w:val="20"/>
                <w:szCs w:val="20"/>
              </w:rPr>
            </w:pPr>
            <w:ins w:id="102" w:author="Asuncion, Albert" w:date="2017-10-11T09:31:00Z">
              <w:r w:rsidRPr="004D20F2">
                <w:rPr>
                  <w:sz w:val="20"/>
                  <w:szCs w:val="20"/>
                </w:rPr>
                <w:t>Contracts, ID, signature, will, trust, escrow, any other type of classi</w:t>
              </w:r>
              <w:r>
                <w:rPr>
                  <w:sz w:val="20"/>
                  <w:szCs w:val="20"/>
                </w:rPr>
                <w:t>fi</w:t>
              </w:r>
              <w:r w:rsidRPr="004D20F2">
                <w:rPr>
                  <w:sz w:val="20"/>
                  <w:szCs w:val="20"/>
                </w:rPr>
                <w:t>able personal data (e.g., physical details, date of birth, taste) etc.</w:t>
              </w:r>
            </w:ins>
          </w:p>
        </w:tc>
      </w:tr>
      <w:tr w:rsidR="0039789A" w:rsidRPr="004D20F2" w14:paraId="2246418E" w14:textId="77777777" w:rsidTr="65EE93E5">
        <w:trPr>
          <w:ins w:id="103" w:author="Asuncion, Albert" w:date="2017-10-11T09:31:00Z"/>
        </w:trPr>
        <w:tc>
          <w:tcPr>
            <w:tcW w:w="1238" w:type="dxa"/>
            <w:tcPrChange w:id="104" w:author="Asuncion, Albert" w:date="2017-11-10T16:01:00Z">
              <w:tcPr>
                <w:tcW w:w="1168" w:type="dxa"/>
              </w:tcPr>
            </w:tcPrChange>
          </w:tcPr>
          <w:p w14:paraId="1FD10E87" w14:textId="77777777" w:rsidR="0039789A" w:rsidRPr="004D20F2" w:rsidRDefault="0039789A" w:rsidP="00740A49">
            <w:pPr>
              <w:pStyle w:val="Text"/>
              <w:ind w:firstLine="0"/>
              <w:rPr>
                <w:ins w:id="105" w:author="Asuncion, Albert" w:date="2017-10-11T09:31:00Z"/>
                <w:sz w:val="20"/>
                <w:szCs w:val="20"/>
              </w:rPr>
            </w:pPr>
            <w:ins w:id="106" w:author="Asuncion, Albert" w:date="2017-10-11T09:31:00Z">
              <w:r w:rsidRPr="004D20F2">
                <w:rPr>
                  <w:sz w:val="20"/>
                  <w:szCs w:val="20"/>
                </w:rPr>
                <w:t>Semiprivate/ semipublic records</w:t>
              </w:r>
            </w:ins>
          </w:p>
        </w:tc>
        <w:tc>
          <w:tcPr>
            <w:tcW w:w="3862" w:type="dxa"/>
            <w:tcPrChange w:id="107" w:author="Asuncion, Albert" w:date="2017-11-10T16:01:00Z">
              <w:tcPr>
                <w:tcW w:w="3862" w:type="dxa"/>
              </w:tcPr>
            </w:tcPrChange>
          </w:tcPr>
          <w:p w14:paraId="322721BE" w14:textId="77777777" w:rsidR="0039789A" w:rsidRPr="004D20F2" w:rsidRDefault="0039789A" w:rsidP="00740A49">
            <w:pPr>
              <w:pStyle w:val="Text"/>
              <w:ind w:firstLine="0"/>
              <w:rPr>
                <w:ins w:id="108" w:author="Asuncion, Albert" w:date="2017-10-11T09:31:00Z"/>
                <w:sz w:val="20"/>
                <w:szCs w:val="20"/>
              </w:rPr>
            </w:pPr>
            <w:ins w:id="109" w:author="Asuncion, Albert" w:date="2017-10-11T09:31:00Z">
              <w:r w:rsidRPr="004D20F2">
                <w:rPr>
                  <w:sz w:val="20"/>
                  <w:szCs w:val="20"/>
                </w:rPr>
                <w:t>High school/university degrees and professional quali</w:t>
              </w:r>
              <w:r>
                <w:rPr>
                  <w:sz w:val="20"/>
                  <w:szCs w:val="20"/>
                </w:rPr>
                <w:t>fi</w:t>
              </w:r>
              <w:r w:rsidRPr="004D20F2">
                <w:rPr>
                  <w:sz w:val="20"/>
                  <w:szCs w:val="20"/>
                </w:rPr>
                <w:t>cations, grades, certi</w:t>
              </w:r>
              <w:r>
                <w:rPr>
                  <w:sz w:val="20"/>
                  <w:szCs w:val="20"/>
                </w:rPr>
                <w:t>fi</w:t>
              </w:r>
              <w:r w:rsidRPr="004D20F2">
                <w:rPr>
                  <w:sz w:val="20"/>
                  <w:szCs w:val="20"/>
                </w:rPr>
                <w:t>cations, human resources records, medical records, accounting records, business transaction records, locational data, delivery records, genome and DNA, arbitration, genealogy trees, etc.</w:t>
              </w:r>
            </w:ins>
          </w:p>
        </w:tc>
      </w:tr>
      <w:tr w:rsidR="0039789A" w:rsidRPr="004D20F2" w14:paraId="29289C57" w14:textId="77777777" w:rsidTr="65EE93E5">
        <w:trPr>
          <w:ins w:id="110" w:author="Asuncion, Albert" w:date="2017-10-11T09:31:00Z"/>
        </w:trPr>
        <w:tc>
          <w:tcPr>
            <w:tcW w:w="1238" w:type="dxa"/>
            <w:tcPrChange w:id="111" w:author="Asuncion, Albert" w:date="2017-11-10T16:01:00Z">
              <w:tcPr>
                <w:tcW w:w="1168" w:type="dxa"/>
              </w:tcPr>
            </w:tcPrChange>
          </w:tcPr>
          <w:p w14:paraId="7C4D9BA8" w14:textId="77777777" w:rsidR="0039789A" w:rsidRPr="004D20F2" w:rsidRDefault="0039789A" w:rsidP="00740A49">
            <w:pPr>
              <w:pStyle w:val="Text"/>
              <w:ind w:firstLine="0"/>
              <w:rPr>
                <w:ins w:id="112" w:author="Asuncion, Albert" w:date="2017-10-11T09:31:00Z"/>
                <w:sz w:val="20"/>
                <w:szCs w:val="20"/>
              </w:rPr>
            </w:pPr>
            <w:ins w:id="113" w:author="Asuncion, Albert" w:date="2017-10-11T09:31:00Z">
              <w:r w:rsidRPr="004D20F2">
                <w:rPr>
                  <w:sz w:val="20"/>
                  <w:szCs w:val="20"/>
                </w:rPr>
                <w:t>Physical access</w:t>
              </w:r>
            </w:ins>
          </w:p>
        </w:tc>
        <w:tc>
          <w:tcPr>
            <w:tcW w:w="3862" w:type="dxa"/>
            <w:tcPrChange w:id="114" w:author="Asuncion, Albert" w:date="2017-11-10T16:01:00Z">
              <w:tcPr>
                <w:tcW w:w="3862" w:type="dxa"/>
              </w:tcPr>
            </w:tcPrChange>
          </w:tcPr>
          <w:p w14:paraId="48596947" w14:textId="77777777" w:rsidR="0039789A" w:rsidRPr="004D20F2" w:rsidRDefault="0039789A" w:rsidP="00740A49">
            <w:pPr>
              <w:pStyle w:val="Text"/>
              <w:ind w:firstLine="0"/>
              <w:rPr>
                <w:ins w:id="115" w:author="Asuncion, Albert" w:date="2017-10-11T09:31:00Z"/>
                <w:sz w:val="20"/>
                <w:szCs w:val="20"/>
              </w:rPr>
            </w:pPr>
            <w:ins w:id="116" w:author="Asuncion, Albert" w:date="2017-10-11T09:31:00Z">
              <w:r w:rsidRPr="004D20F2">
                <w:rPr>
                  <w:sz w:val="20"/>
                  <w:szCs w:val="20"/>
                </w:rPr>
                <w:t>Digital keys to home, hotel, of</w:t>
              </w:r>
              <w:r>
                <w:rPr>
                  <w:sz w:val="20"/>
                  <w:szCs w:val="20"/>
                </w:rPr>
                <w:t>fi</w:t>
              </w:r>
              <w:r w:rsidRPr="004D20F2">
                <w:rPr>
                  <w:sz w:val="20"/>
                  <w:szCs w:val="20"/>
                </w:rPr>
                <w:t>ce, car, locker, deposit box, mail box, Internet of Things, etc.</w:t>
              </w:r>
            </w:ins>
          </w:p>
        </w:tc>
      </w:tr>
      <w:tr w:rsidR="0039789A" w:rsidRPr="004D20F2" w14:paraId="7182A7BB" w14:textId="77777777" w:rsidTr="65EE93E5">
        <w:trPr>
          <w:ins w:id="117" w:author="Asuncion, Albert" w:date="2017-10-11T09:31:00Z"/>
        </w:trPr>
        <w:tc>
          <w:tcPr>
            <w:tcW w:w="1238" w:type="dxa"/>
            <w:tcPrChange w:id="118" w:author="Asuncion, Albert" w:date="2017-11-10T16:01:00Z">
              <w:tcPr>
                <w:tcW w:w="1168" w:type="dxa"/>
              </w:tcPr>
            </w:tcPrChange>
          </w:tcPr>
          <w:p w14:paraId="16027D64" w14:textId="77777777" w:rsidR="0039789A" w:rsidRPr="004D20F2" w:rsidRDefault="0039789A" w:rsidP="00740A49">
            <w:pPr>
              <w:pStyle w:val="Text"/>
              <w:ind w:firstLine="0"/>
              <w:rPr>
                <w:ins w:id="119" w:author="Asuncion, Albert" w:date="2017-10-11T09:31:00Z"/>
                <w:sz w:val="20"/>
                <w:szCs w:val="20"/>
              </w:rPr>
            </w:pPr>
            <w:ins w:id="120" w:author="Asuncion, Albert" w:date="2017-10-11T09:31:00Z">
              <w:r w:rsidRPr="004D20F2">
                <w:rPr>
                  <w:sz w:val="20"/>
                  <w:szCs w:val="20"/>
                </w:rPr>
                <w:t>Intellectual property</w:t>
              </w:r>
            </w:ins>
          </w:p>
        </w:tc>
        <w:tc>
          <w:tcPr>
            <w:tcW w:w="3862" w:type="dxa"/>
            <w:tcPrChange w:id="121" w:author="Asuncion, Albert" w:date="2017-11-10T16:01:00Z">
              <w:tcPr>
                <w:tcW w:w="3862" w:type="dxa"/>
              </w:tcPr>
            </w:tcPrChange>
          </w:tcPr>
          <w:p w14:paraId="78911940" w14:textId="77777777" w:rsidR="0039789A" w:rsidRPr="004D20F2" w:rsidRDefault="0039789A" w:rsidP="00740A49">
            <w:pPr>
              <w:pStyle w:val="Text"/>
              <w:ind w:firstLine="0"/>
              <w:rPr>
                <w:ins w:id="122" w:author="Asuncion, Albert" w:date="2017-10-11T09:31:00Z"/>
                <w:sz w:val="20"/>
                <w:szCs w:val="20"/>
              </w:rPr>
            </w:pPr>
            <w:ins w:id="123" w:author="Asuncion, Albert" w:date="2017-10-11T09:31:00Z">
              <w:r w:rsidRPr="004D20F2">
                <w:rPr>
                  <w:sz w:val="20"/>
                  <w:szCs w:val="20"/>
                </w:rPr>
                <w:t>Copyrights, licenses, patents, digital rights management of music, rights management of intellectual property such as patents or trademarks, proof of authenticity or authorship, etc.</w:t>
              </w:r>
            </w:ins>
          </w:p>
        </w:tc>
      </w:tr>
    </w:tbl>
    <w:p w14:paraId="06E6A1C9" w14:textId="77777777" w:rsidR="0039789A" w:rsidRDefault="0039789A">
      <w:pPr>
        <w:rPr>
          <w:ins w:id="124" w:author="Asuncion, Albert" w:date="2017-10-11T09:30:00Z"/>
        </w:rPr>
        <w:pPrChange w:id="125" w:author="Asuncion, Albert" w:date="2017-10-11T09:30:00Z">
          <w:pPr>
            <w:pStyle w:val="Heading1"/>
          </w:pPr>
        </w:pPrChange>
      </w:pPr>
    </w:p>
    <w:p w14:paraId="0D88DB90" w14:textId="1CB35DFA" w:rsidR="00F4327D" w:rsidRDefault="00F4327D" w:rsidP="65EE93E5">
      <w:pPr>
        <w:ind w:firstLine="180"/>
        <w:rPr>
          <w:ins w:id="126" w:author="Asuncion, Albert" w:date="2017-10-11T09:32:00Z"/>
        </w:rPr>
      </w:pPr>
      <w:ins w:id="127" w:author="Asuncion, Albert" w:date="2017-10-11T09:32:00Z">
        <w:r>
          <w:t>As these use cases grow for blockchain, the issues of security and trust become increasingly vital. “Trust is the foundation of security”, we cannot have security without trusting institutions and network systems. With blockchain and similar distributed ledger technologies however, trust is shifted from people and institutions to trusting in the algorithms behind them. Or, as Antonopoulos puts it, a “new m</w:t>
        </w:r>
        <w:r w:rsidR="00544DB6">
          <w:t>odel of trust-by-computation” [</w:t>
        </w:r>
      </w:ins>
      <w:ins w:id="128" w:author="Asuncion, Albert" w:date="2017-12-02T11:00:00Z">
        <w:r w:rsidR="00544DB6">
          <w:t>2</w:t>
        </w:r>
      </w:ins>
      <w:ins w:id="129" w:author="Asuncion, Albert" w:date="2017-10-11T09:32:00Z">
        <w:r w:rsidRPr="7DADB2B2">
          <w:t xml:space="preserve">]. </w:t>
        </w:r>
      </w:ins>
    </w:p>
    <w:p w14:paraId="2DED9C50" w14:textId="77777777" w:rsidR="00F4327D" w:rsidRDefault="00F4327D" w:rsidP="00F4327D">
      <w:pPr>
        <w:ind w:firstLine="180"/>
        <w:rPr>
          <w:ins w:id="130" w:author="Asuncion, Albert" w:date="2017-10-11T09:32:00Z"/>
        </w:rPr>
      </w:pPr>
    </w:p>
    <w:p w14:paraId="23E28BC7" w14:textId="4D45D29C" w:rsidR="0039789A" w:rsidRDefault="00F4327D">
      <w:pPr>
        <w:ind w:firstLine="180"/>
        <w:rPr>
          <w:ins w:id="131" w:author="Asuncion, Albert" w:date="2017-12-02T11:26:00Z"/>
        </w:rPr>
        <w:pPrChange w:id="132" w:author="Asuncion, Albert" w:date="2017-10-14T08:54:00Z">
          <w:pPr>
            <w:pStyle w:val="Heading1"/>
          </w:pPr>
        </w:pPrChange>
      </w:pPr>
      <w:ins w:id="133" w:author="Asuncion, Albert" w:date="2017-10-11T09:32:00Z">
        <w:r>
          <w:t xml:space="preserve">In this paper, we address the question of blockchain security. We begin with an overview </w:t>
        </w:r>
      </w:ins>
      <w:ins w:id="134" w:author="Asuncion, Albert" w:date="2017-10-14T18:41:00Z">
        <w:r w:rsidR="00740A49">
          <w:t xml:space="preserve">of blockchain </w:t>
        </w:r>
      </w:ins>
      <w:ins w:id="135" w:author="Asuncion, Albert" w:date="2017-10-11T09:32:00Z">
        <w:r>
          <w:t>in Section II</w:t>
        </w:r>
      </w:ins>
      <w:ins w:id="136" w:author="Asuncion, Albert" w:date="2017-10-14T18:41:00Z">
        <w:r w:rsidR="00740A49">
          <w:t>, outlining ke</w:t>
        </w:r>
      </w:ins>
      <w:ins w:id="137" w:author="Asuncion, Albert" w:date="2017-10-14T18:42:00Z">
        <w:r w:rsidR="00740A49">
          <w:t>y concepts and describing how it works</w:t>
        </w:r>
      </w:ins>
      <w:ins w:id="138" w:author="Asuncion, Albert" w:date="2017-10-11T09:32:00Z">
        <w:r>
          <w:t>. An evaluation of vulnerabiliti</w:t>
        </w:r>
        <w:r w:rsidR="00740A49">
          <w:t>es is discussed in Section III</w:t>
        </w:r>
      </w:ins>
      <w:ins w:id="139" w:author="Asuncion, Albert" w:date="2017-10-14T18:42:00Z">
        <w:r w:rsidR="00740A49">
          <w:t xml:space="preserve"> as well as verified attacks </w:t>
        </w:r>
      </w:ins>
      <w:ins w:id="140" w:author="Asuncion, Albert" w:date="2017-10-14T18:43:00Z">
        <w:r w:rsidR="00740A49">
          <w:t xml:space="preserve">over the last few years. </w:t>
        </w:r>
      </w:ins>
      <w:ins w:id="141" w:author="Asuncion, Albert" w:date="2017-10-11T09:32:00Z">
        <w:r>
          <w:t xml:space="preserve">Section IV </w:t>
        </w:r>
      </w:ins>
      <w:ins w:id="142" w:author="Asuncion, Albert" w:date="2017-11-18T21:23:00Z">
        <w:r w:rsidR="001F792C">
          <w:t xml:space="preserve">outlines </w:t>
        </w:r>
      </w:ins>
      <w:ins w:id="143" w:author="Asuncion, Albert" w:date="2017-11-18T21:24:00Z">
        <w:r w:rsidR="001F792C">
          <w:t xml:space="preserve">the results of </w:t>
        </w:r>
      </w:ins>
      <w:ins w:id="144" w:author="Asuncion, Albert" w:date="2017-11-18T21:23:00Z">
        <w:r w:rsidR="001F792C">
          <w:t>experiments we conducted to measure processing times at various block lengths as a deter</w:t>
        </w:r>
      </w:ins>
      <w:ins w:id="145" w:author="Asuncion, Albert" w:date="2017-11-18T21:24:00Z">
        <w:r w:rsidR="001F792C">
          <w:t>r</w:t>
        </w:r>
      </w:ins>
      <w:ins w:id="146" w:author="Asuncion, Albert" w:date="2017-11-18T21:23:00Z">
        <w:r w:rsidR="001F792C">
          <w:t>ent to double-spending.</w:t>
        </w:r>
      </w:ins>
      <w:ins w:id="147" w:author="Asuncion, Albert" w:date="2017-10-14T18:49:00Z">
        <w:r w:rsidR="00BB25F6" w:rsidRPr="7DADB2B2">
          <w:t xml:space="preserve"> </w:t>
        </w:r>
      </w:ins>
      <w:ins w:id="148" w:author="Asuncion, Albert" w:date="2017-10-11T09:32:00Z">
        <w:r>
          <w:t>We close with the Conclusion.</w:t>
        </w:r>
      </w:ins>
    </w:p>
    <w:p w14:paraId="33D5E88C" w14:textId="77777777" w:rsidR="0053365C" w:rsidRDefault="0053365C" w:rsidP="0053365C">
      <w:pPr>
        <w:rPr>
          <w:ins w:id="149" w:author="Asuncion, Albert" w:date="2017-12-02T11:26:00Z"/>
        </w:rPr>
      </w:pPr>
    </w:p>
    <w:p w14:paraId="59970352" w14:textId="69501A4B" w:rsidR="0053365C" w:rsidRPr="005C0ADB" w:rsidRDefault="0053365C">
      <w:pPr>
        <w:rPr>
          <w:ins w:id="150" w:author="Asuncion, Albert" w:date="2017-10-11T09:30:00Z"/>
        </w:rPr>
        <w:pPrChange w:id="151" w:author="Asuncion, Albert" w:date="2017-12-02T11:26:00Z">
          <w:pPr>
            <w:pStyle w:val="Heading1"/>
          </w:pPr>
        </w:pPrChange>
      </w:pPr>
      <w:ins w:id="152" w:author="Asuncion, Albert" w:date="2017-12-02T11:26:00Z">
        <w:r>
          <w:br w:type="page"/>
        </w:r>
      </w:ins>
    </w:p>
    <w:p w14:paraId="21EF7418" w14:textId="775E7C58" w:rsidR="008630E3" w:rsidDel="00BB25F6" w:rsidRDefault="008630E3" w:rsidP="69E2BEA5">
      <w:pPr>
        <w:pStyle w:val="Heading1"/>
        <w:rPr>
          <w:ins w:id="153" w:author="Alice Karanja" w:date="2017-10-12T07:01:00Z"/>
          <w:del w:id="154" w:author="Asuncion, Albert" w:date="2017-10-14T18:51:00Z"/>
        </w:rPr>
      </w:pPr>
      <w:r>
        <w:lastRenderedPageBreak/>
        <w:t>Overview</w:t>
      </w:r>
    </w:p>
    <w:p w14:paraId="268BB3B1" w14:textId="3F359C13" w:rsidR="00444FD0" w:rsidRPr="00BB25F6" w:rsidRDefault="00444FD0">
      <w:pPr>
        <w:pStyle w:val="Heading1"/>
        <w:rPr>
          <w:b/>
          <w:bCs/>
          <w:rPrChange w:id="155" w:author="Khaleghi, Ryan" w:date="2017-12-09T18:44:00Z">
            <w:rPr/>
          </w:rPrChange>
        </w:rPr>
        <w:pPrChange w:id="156" w:author="Khaleghi, Ryan" w:date="2017-12-09T18:44:00Z">
          <w:pPr>
            <w:pStyle w:val="ReferenceHead"/>
          </w:pPr>
        </w:pPrChange>
      </w:pPr>
      <w:ins w:id="157" w:author="Alice Karanja" w:date="2017-10-12T07:02:00Z">
        <w:del w:id="158" w:author="Asuncion, Albert" w:date="2017-10-14T18:51:00Z">
          <w:r w:rsidRPr="00BB25F6" w:rsidDel="00BB25F6">
            <w:rPr>
              <w:b/>
              <w:bCs/>
              <w:rPrChange w:id="159" w:author="Asuncion, Albert" w:date="2017-10-14T18:51:00Z">
                <w:rPr>
                  <w:b/>
                  <w:bCs/>
                  <w:color w:val="00B050"/>
                </w:rPr>
              </w:rPrChange>
            </w:rPr>
            <w:delText>background</w:delText>
          </w:r>
        </w:del>
      </w:ins>
    </w:p>
    <w:p w14:paraId="34E7654D" w14:textId="77777777" w:rsidR="00023E1E" w:rsidRDefault="00023E1E" w:rsidP="00023E1E">
      <w:pPr>
        <w:ind w:firstLine="180"/>
        <w:jc w:val="center"/>
        <w:rPr>
          <w:ins w:id="160" w:author="Asuncion, Albert" w:date="2017-11-10T11:21:00Z"/>
          <w:b/>
          <w:sz w:val="16"/>
          <w:szCs w:val="16"/>
        </w:rPr>
      </w:pPr>
    </w:p>
    <w:p w14:paraId="3FE7B537" w14:textId="2C25FD96" w:rsidR="00023E1E" w:rsidRPr="00A52C4D" w:rsidRDefault="00023E1E">
      <w:pPr>
        <w:ind w:firstLine="180"/>
        <w:jc w:val="center"/>
        <w:rPr>
          <w:b/>
          <w:bCs/>
          <w:sz w:val="16"/>
          <w:szCs w:val="16"/>
          <w:rPrChange w:id="161" w:author="Karanja, Alice" w:date="2017-11-12T08:00:00Z">
            <w:rPr/>
          </w:rPrChange>
        </w:rPr>
      </w:pPr>
      <w:ins w:id="162" w:author="Asuncion, Albert" w:date="2017-11-10T11:21:00Z">
        <w:r w:rsidRPr="00F36CF4">
          <w:rPr>
            <w:b/>
            <w:bCs/>
            <w:sz w:val="16"/>
            <w:szCs w:val="16"/>
          </w:rPr>
          <w:t>DEFINITION</w:t>
        </w:r>
      </w:ins>
    </w:p>
    <w:p w14:paraId="371FDD3E" w14:textId="77777777" w:rsidR="00023E1E" w:rsidRDefault="00023E1E" w:rsidP="00023E1E">
      <w:pPr>
        <w:ind w:firstLine="180"/>
        <w:jc w:val="center"/>
        <w:rPr>
          <w:ins w:id="163" w:author="Asuncion, Albert" w:date="2017-11-10T11:21:00Z"/>
        </w:rPr>
      </w:pPr>
    </w:p>
    <w:p w14:paraId="5C775A54" w14:textId="62B66168" w:rsidR="00023E1E" w:rsidRDefault="00023E1E" w:rsidP="65EE93E5">
      <w:pPr>
        <w:ind w:firstLine="180"/>
        <w:rPr>
          <w:ins w:id="164" w:author="Asuncion, Albert" w:date="2017-11-10T11:21:00Z"/>
        </w:rPr>
      </w:pPr>
      <w:ins w:id="165" w:author="Asuncion, Albert" w:date="2017-11-10T11:21:00Z">
        <w:r>
          <w:t xml:space="preserve">Blockchain does not have a universal definition as it has a “number of dimensions, including technological, operational, </w:t>
        </w:r>
        <w:r w:rsidR="007A45DE">
          <w:t>legal, and regulatory</w:t>
        </w:r>
        <w:r w:rsidR="00D568E8" w:rsidRPr="1FC2B9B5">
          <w:t>”</w:t>
        </w:r>
      </w:ins>
      <w:ins w:id="166" w:author="Asuncion, Albert" w:date="2017-12-02T11:22:00Z">
        <w:r w:rsidR="004420B7" w:rsidRPr="1FC2B9B5">
          <w:t xml:space="preserve">. </w:t>
        </w:r>
      </w:ins>
      <w:ins w:id="167" w:author="Asuncion, Albert" w:date="2017-11-10T11:21:00Z">
        <w:r w:rsidR="00D568E8" w:rsidRPr="1FC2B9B5">
          <w:t>[</w:t>
        </w:r>
      </w:ins>
      <w:ins w:id="168" w:author="Asuncion, Albert" w:date="2017-12-02T11:22:00Z">
        <w:r w:rsidR="004420B7">
          <w:t>3</w:t>
        </w:r>
      </w:ins>
      <w:ins w:id="169" w:author="Asuncion, Albert" w:date="2017-11-10T11:21:00Z">
        <w:r>
          <w:t>] From a technical standpoint, Kakavand</w:t>
        </w:r>
        <w:r w:rsidRPr="1FC2B9B5">
          <w:t xml:space="preserve"> </w:t>
        </w:r>
      </w:ins>
      <w:ins w:id="170" w:author="Asuncion, Albert" w:date="2017-12-02T11:20:00Z">
        <w:r w:rsidR="004420B7">
          <w:t xml:space="preserve">et al </w:t>
        </w:r>
      </w:ins>
      <w:ins w:id="171" w:author="Asuncion, Albert" w:date="2017-11-10T11:21:00Z">
        <w:r>
          <w:t>describes a blockchain as follows:</w:t>
        </w:r>
      </w:ins>
    </w:p>
    <w:p w14:paraId="69D13B4E" w14:textId="77777777" w:rsidR="00023E1E" w:rsidRDefault="00023E1E" w:rsidP="00023E1E">
      <w:pPr>
        <w:rPr>
          <w:ins w:id="172" w:author="Asuncion, Albert" w:date="2017-11-10T11:21:00Z"/>
        </w:rPr>
      </w:pPr>
    </w:p>
    <w:p w14:paraId="1ADD03AB" w14:textId="77777777" w:rsidR="00023E1E" w:rsidRDefault="00023E1E" w:rsidP="65EE93E5">
      <w:pPr>
        <w:ind w:left="180"/>
        <w:rPr>
          <w:ins w:id="173" w:author="Asuncion, Albert" w:date="2017-11-10T11:21:00Z"/>
        </w:rPr>
      </w:pPr>
      <w:ins w:id="174" w:author="Asuncion, Albert" w:date="2017-11-10T11:21:00Z">
        <w:r w:rsidRPr="7DADB2B2">
          <w:t>“</w:t>
        </w:r>
        <w:r w:rsidRPr="00950B4C">
          <w:t>a database that consists of chronologically arranged bundles o</w:t>
        </w:r>
        <w:r>
          <w:t>f transactions known as blocks,</w:t>
        </w:r>
        <w:r w:rsidRPr="00950B4C">
          <w:t xml:space="preserve"> against which any proposed transaction can be checked with confidence in the integrity of any particular block.</w:t>
        </w:r>
        <w:r w:rsidRPr="7DADB2B2">
          <w:t xml:space="preserve">” </w:t>
        </w:r>
      </w:ins>
    </w:p>
    <w:p w14:paraId="2BE272EA" w14:textId="77777777" w:rsidR="00023E1E" w:rsidRDefault="00023E1E" w:rsidP="00023E1E">
      <w:pPr>
        <w:ind w:firstLine="180"/>
        <w:rPr>
          <w:ins w:id="175" w:author="Asuncion, Albert" w:date="2017-11-10T11:21:00Z"/>
        </w:rPr>
      </w:pPr>
    </w:p>
    <w:p w14:paraId="295F52E7" w14:textId="08A4723C" w:rsidR="00023E1E" w:rsidRDefault="00665BF6" w:rsidP="65EE93E5">
      <w:pPr>
        <w:ind w:firstLine="180"/>
        <w:rPr>
          <w:ins w:id="176" w:author="Asuncion, Albert" w:date="2017-11-10T11:21:00Z"/>
        </w:rPr>
      </w:pPr>
      <w:ins w:id="177" w:author="Asuncion, Albert" w:date="2017-11-10T11:21:00Z">
        <w:r>
          <w:t>From a</w:t>
        </w:r>
      </w:ins>
      <w:ins w:id="178" w:author="Asuncion, Albert" w:date="2017-11-10T16:31:00Z">
        <w:r>
          <w:t xml:space="preserve"> transactional</w:t>
        </w:r>
      </w:ins>
      <w:ins w:id="179" w:author="Asuncion, Albert" w:date="2017-11-10T11:21:00Z">
        <w:r>
          <w:t xml:space="preserve"> perspective, blockchain </w:t>
        </w:r>
      </w:ins>
      <w:ins w:id="180" w:author="Asuncion, Albert" w:date="2017-11-10T16:31:00Z">
        <w:r>
          <w:t>is</w:t>
        </w:r>
      </w:ins>
      <w:ins w:id="181" w:author="Asuncion, Albert" w:date="2017-11-10T11:21:00Z">
        <w:r w:rsidR="00023E1E">
          <w:t xml:space="preserve"> a distributed ledger technology (DLT) or mutual distributed ledgers (MDL)</w:t>
        </w:r>
      </w:ins>
      <w:ins w:id="182" w:author="Asuncion, Albert" w:date="2017-12-02T11:23:00Z">
        <w:r w:rsidR="004420B7" w:rsidRPr="1FC2B9B5">
          <w:t>,</w:t>
        </w:r>
      </w:ins>
      <w:ins w:id="183" w:author="Asuncion, Albert" w:date="2017-11-10T11:21:00Z">
        <w:r w:rsidR="00023E1E" w:rsidRPr="1FC2B9B5">
          <w:t xml:space="preserve"> </w:t>
        </w:r>
      </w:ins>
      <w:ins w:id="184" w:author="Asuncion, Albert" w:date="2017-12-02T11:22:00Z">
        <w:r w:rsidR="004420B7">
          <w:t xml:space="preserve"> as described by </w:t>
        </w:r>
      </w:ins>
      <w:ins w:id="185" w:author="Asuncion, Albert" w:date="2017-11-10T11:21:00Z">
        <w:r w:rsidR="004420B7">
          <w:t>Mainelli</w:t>
        </w:r>
      </w:ins>
      <w:ins w:id="186" w:author="Asuncion, Albert" w:date="2017-12-02T11:23:00Z">
        <w:r w:rsidR="004420B7">
          <w:t xml:space="preserve"> et al,</w:t>
        </w:r>
      </w:ins>
      <w:ins w:id="187" w:author="Asuncion, Albert" w:date="2017-11-10T11:21:00Z">
        <w:r w:rsidR="00023E1E">
          <w:t xml:space="preserve"> recording transactions on a shared database (i.e. ledger) operating without a central authority</w:t>
        </w:r>
      </w:ins>
      <w:ins w:id="188" w:author="Asuncion, Albert" w:date="2017-11-10T15:55:00Z">
        <w:r w:rsidR="00C67DFF" w:rsidRPr="1FC2B9B5">
          <w:t>:</w:t>
        </w:r>
      </w:ins>
    </w:p>
    <w:p w14:paraId="48FC1DDE" w14:textId="77777777" w:rsidR="00023E1E" w:rsidRDefault="00023E1E" w:rsidP="00023E1E">
      <w:pPr>
        <w:ind w:firstLine="180"/>
        <w:rPr>
          <w:ins w:id="189" w:author="Asuncion, Albert" w:date="2017-11-10T11:21:00Z"/>
        </w:rPr>
      </w:pPr>
    </w:p>
    <w:p w14:paraId="0B129F19" w14:textId="374EB7EE" w:rsidR="00023E1E" w:rsidRDefault="00023E1E" w:rsidP="65EE93E5">
      <w:pPr>
        <w:ind w:left="180"/>
        <w:rPr>
          <w:ins w:id="190" w:author="Asuncion, Albert" w:date="2017-11-10T11:21:00Z"/>
        </w:rPr>
      </w:pPr>
      <w:ins w:id="191" w:author="Asuncion, Albert" w:date="2017-11-10T11:21:00Z">
        <w:r w:rsidRPr="7DADB2B2">
          <w:t>“</w:t>
        </w:r>
        <w:r w:rsidRPr="001E1100">
          <w:t xml:space="preserve">a type of </w:t>
        </w:r>
        <w:r w:rsidR="00C67DFF">
          <w:t>Distributed Ledger Technology (</w:t>
        </w:r>
        <w:r w:rsidRPr="001E1100">
          <w:t>DL</w:t>
        </w:r>
        <w:r w:rsidR="00C67DFF">
          <w:t>T</w:t>
        </w:r>
        <w:r>
          <w:t xml:space="preserve">) that has been defined as a </w:t>
        </w:r>
        <w:r w:rsidRPr="001E1100">
          <w:t>distributed, shared, encrypted database that serves as an irreversible and incorruptible repository of information.”</w:t>
        </w:r>
      </w:ins>
    </w:p>
    <w:p w14:paraId="646E4691" w14:textId="77777777" w:rsidR="00023E1E" w:rsidRDefault="00023E1E" w:rsidP="00023E1E">
      <w:pPr>
        <w:rPr>
          <w:ins w:id="192" w:author="Asuncion, Albert" w:date="2017-11-10T11:21:00Z"/>
        </w:rPr>
      </w:pPr>
    </w:p>
    <w:p w14:paraId="75960343" w14:textId="43100B87" w:rsidR="00023E1E" w:rsidRDefault="00023E1E" w:rsidP="65EE93E5">
      <w:pPr>
        <w:rPr>
          <w:ins w:id="193" w:author="Asuncion, Albert" w:date="2017-11-10T11:21:00Z"/>
        </w:rPr>
      </w:pPr>
      <w:ins w:id="194" w:author="Asuncion, Albert" w:date="2017-11-10T11:21:00Z">
        <w:r>
          <w:tab/>
          <w:t>As an innovation, blockchain is “disruptive” [Chirste</w:t>
        </w:r>
        <w:r w:rsidR="00C67DFF">
          <w:t xml:space="preserve">nsen, Innovator’s Dilemma], </w:t>
        </w:r>
      </w:ins>
      <w:ins w:id="195" w:author="Asuncion, Albert" w:date="2017-11-10T15:58:00Z">
        <w:r w:rsidR="00C67DFF">
          <w:t xml:space="preserve">providing an alternative to </w:t>
        </w:r>
      </w:ins>
      <w:ins w:id="196" w:author="Asuncion, Albert" w:date="2017-11-10T11:21:00Z">
        <w:r w:rsidR="00C67DFF">
          <w:t xml:space="preserve">traditional </w:t>
        </w:r>
        <w:r>
          <w:t xml:space="preserve">centralized trust </w:t>
        </w:r>
      </w:ins>
      <w:ins w:id="197" w:author="Asuncion, Albert" w:date="2017-11-10T15:57:00Z">
        <w:r w:rsidR="00C67DFF">
          <w:t xml:space="preserve">authorities </w:t>
        </w:r>
      </w:ins>
      <w:ins w:id="198" w:author="Asuncion, Albert" w:date="2017-11-10T11:21:00Z">
        <w:r w:rsidR="001B4143">
          <w:t xml:space="preserve">(i.e. intermediaries) </w:t>
        </w:r>
      </w:ins>
      <w:ins w:id="199" w:author="Asuncion, Albert" w:date="2017-11-10T15:59:00Z">
        <w:r w:rsidR="001B4143">
          <w:t xml:space="preserve">for transacting </w:t>
        </w:r>
      </w:ins>
      <w:ins w:id="200" w:author="Asuncion, Albert" w:date="2017-11-10T11:21:00Z">
        <w:r>
          <w:t xml:space="preserve">parties, </w:t>
        </w:r>
      </w:ins>
      <w:ins w:id="201" w:author="Asuncion, Albert" w:date="2017-11-10T15:59:00Z">
        <w:r w:rsidR="001B4143">
          <w:t xml:space="preserve">like </w:t>
        </w:r>
      </w:ins>
      <w:ins w:id="202" w:author="Asuncion, Albert" w:date="2017-11-10T11:21:00Z">
        <w:r>
          <w:t>Alice and Bob. These centralized trust authorities can be financial institutions, escrow agents, lawyers, title companies, etc. Instead, trust is “based on rules that are defined mathematically and e</w:t>
        </w:r>
        <w:r w:rsidR="0053365C">
          <w:t>nforced mechanically”. [</w:t>
        </w:r>
      </w:ins>
      <w:ins w:id="203" w:author="Asuncion, Albert" w:date="2017-12-02T11:25:00Z">
        <w:r w:rsidR="0053365C">
          <w:t>3</w:t>
        </w:r>
      </w:ins>
      <w:ins w:id="204" w:author="Asuncion, Albert" w:date="2017-11-10T11:21:00Z">
        <w:r w:rsidRPr="1FC2B9B5">
          <w:t>]</w:t>
        </w:r>
      </w:ins>
    </w:p>
    <w:p w14:paraId="3A3D20AE" w14:textId="77777777" w:rsidR="00BB25F6" w:rsidRDefault="00BB25F6">
      <w:pPr>
        <w:ind w:firstLine="180"/>
        <w:jc w:val="center"/>
        <w:rPr>
          <w:ins w:id="205" w:author="Asuncion, Albert" w:date="2017-11-10T11:21:00Z"/>
        </w:rPr>
        <w:pPrChange w:id="206" w:author="Asuncion, Albert" w:date="2017-10-14T18:52:00Z">
          <w:pPr>
            <w:ind w:firstLine="180"/>
          </w:pPr>
        </w:pPrChange>
      </w:pPr>
    </w:p>
    <w:p w14:paraId="46395E91" w14:textId="064E3238" w:rsidR="00FB36D3" w:rsidRDefault="00FB36D3">
      <w:pPr>
        <w:pStyle w:val="Caption"/>
        <w:keepNext/>
        <w:rPr>
          <w:ins w:id="207" w:author="Asuncion, Albert" w:date="2017-11-10T16:00:00Z"/>
        </w:rPr>
        <w:pPrChange w:id="208" w:author="Asuncion, Albert" w:date="2017-11-15T10:50:00Z">
          <w:pPr>
            <w:pStyle w:val="Caption"/>
          </w:pPr>
        </w:pPrChange>
      </w:pPr>
      <w:ins w:id="209" w:author="Asuncion, Albert" w:date="2017-11-10T16:00:00Z">
        <w:r>
          <w:t xml:space="preserve">Figure </w:t>
        </w:r>
        <w:r>
          <w:fldChar w:fldCharType="begin"/>
        </w:r>
        <w:r>
          <w:instrText xml:space="preserve"> SEQ Figure \* ARABIC </w:instrText>
        </w:r>
      </w:ins>
      <w:r>
        <w:fldChar w:fldCharType="separate"/>
      </w:r>
      <w:ins w:id="210" w:author="Asuncion, Albert" w:date="2017-12-02T11:29:00Z">
        <w:r w:rsidR="0053365C">
          <w:rPr>
            <w:noProof/>
          </w:rPr>
          <w:t>1</w:t>
        </w:r>
      </w:ins>
      <w:ins w:id="211" w:author="Asuncion, Albert" w:date="2017-11-10T16:00:00Z">
        <w:r>
          <w:fldChar w:fldCharType="end"/>
        </w:r>
        <w:r>
          <w:t>- The Blockchain</w:t>
        </w:r>
      </w:ins>
    </w:p>
    <w:p w14:paraId="410E5DF9" w14:textId="7906301E" w:rsidR="00023E1E" w:rsidRDefault="00023E1E">
      <w:pPr>
        <w:rPr>
          <w:ins w:id="212" w:author="Asuncion, Albert" w:date="2017-11-10T11:21:00Z"/>
        </w:rPr>
        <w:pPrChange w:id="213" w:author="Asuncion, Albert" w:date="2017-11-10T16:02:00Z">
          <w:pPr>
            <w:ind w:firstLine="180"/>
          </w:pPr>
        </w:pPrChange>
      </w:pPr>
      <w:ins w:id="214" w:author="Asuncion, Albert" w:date="2017-11-10T11:22:00Z">
        <w:r>
          <w:rPr>
            <w:noProof/>
            <w:lang w:eastAsia="ko-KR"/>
          </w:rPr>
          <w:drawing>
            <wp:inline distT="0" distB="0" distL="0" distR="0" wp14:anchorId="7D70F491" wp14:editId="7C8E6BF0">
              <wp:extent cx="3151912" cy="143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chain2.jpg"/>
                      <pic:cNvPicPr/>
                    </pic:nvPicPr>
                    <pic:blipFill>
                      <a:blip r:embed="rId8">
                        <a:extLst>
                          <a:ext uri="{28A0092B-C50C-407E-A947-70E740481C1C}">
                            <a14:useLocalDpi xmlns:a14="http://schemas.microsoft.com/office/drawing/2010/main" val="0"/>
                          </a:ext>
                        </a:extLst>
                      </a:blip>
                      <a:stretch>
                        <a:fillRect/>
                      </a:stretch>
                    </pic:blipFill>
                    <pic:spPr>
                      <a:xfrm>
                        <a:off x="0" y="0"/>
                        <a:ext cx="3181115" cy="1446358"/>
                      </a:xfrm>
                      <a:prstGeom prst="rect">
                        <a:avLst/>
                      </a:prstGeom>
                    </pic:spPr>
                  </pic:pic>
                </a:graphicData>
              </a:graphic>
            </wp:inline>
          </w:drawing>
        </w:r>
      </w:ins>
    </w:p>
    <w:p w14:paraId="13FB8291" w14:textId="77777777" w:rsidR="00023E1E" w:rsidRDefault="00023E1E">
      <w:pPr>
        <w:ind w:firstLine="180"/>
        <w:jc w:val="center"/>
        <w:rPr>
          <w:ins w:id="215" w:author="Asuncion, Albert" w:date="2017-11-10T11:23:00Z"/>
        </w:rPr>
        <w:pPrChange w:id="216" w:author="Asuncion, Albert" w:date="2017-10-14T18:52:00Z">
          <w:pPr>
            <w:ind w:firstLine="180"/>
          </w:pPr>
        </w:pPrChange>
      </w:pPr>
    </w:p>
    <w:p w14:paraId="30064554" w14:textId="7030BD2A" w:rsidR="00023E1E" w:rsidRDefault="00023E1E" w:rsidP="65EE93E5">
      <w:pPr>
        <w:jc w:val="center"/>
        <w:rPr>
          <w:ins w:id="217" w:author="Asuncion, Albert" w:date="2017-11-10T11:23:00Z"/>
        </w:rPr>
      </w:pPr>
      <w:ins w:id="218" w:author="Asuncion, Albert" w:date="2017-11-10T11:23:00Z">
        <w:r w:rsidRPr="00F36CF4">
          <w:rPr>
            <w:b/>
            <w:bCs/>
            <w:sz w:val="16"/>
            <w:szCs w:val="16"/>
          </w:rPr>
          <w:t>KEY FEATURES OF B</w:t>
        </w:r>
      </w:ins>
      <w:ins w:id="219" w:author="Khaleghi, Ryan" w:date="2017-12-09T18:44:00Z">
        <w:r w:rsidR="65EE93E5" w:rsidRPr="00F36CF4">
          <w:rPr>
            <w:b/>
            <w:bCs/>
            <w:sz w:val="16"/>
            <w:szCs w:val="16"/>
          </w:rPr>
          <w:t>L</w:t>
        </w:r>
      </w:ins>
      <w:ins w:id="220" w:author="Asuncion, Albert" w:date="2017-11-10T11:23:00Z">
        <w:r w:rsidRPr="00F36CF4">
          <w:rPr>
            <w:b/>
            <w:bCs/>
            <w:sz w:val="16"/>
            <w:szCs w:val="16"/>
          </w:rPr>
          <w:t>OCKCHAIN</w:t>
        </w:r>
      </w:ins>
    </w:p>
    <w:p w14:paraId="7B9E70A4" w14:textId="77777777" w:rsidR="00023E1E" w:rsidRDefault="00023E1E" w:rsidP="00023E1E">
      <w:pPr>
        <w:rPr>
          <w:ins w:id="221" w:author="Asuncion, Albert" w:date="2017-11-10T11:23:00Z"/>
        </w:rPr>
      </w:pPr>
    </w:p>
    <w:p w14:paraId="08544E93" w14:textId="2D27DB54" w:rsidR="00023E1E" w:rsidRDefault="00023E1E" w:rsidP="65EE93E5">
      <w:pPr>
        <w:pStyle w:val="ListParagraph"/>
        <w:numPr>
          <w:ilvl w:val="0"/>
          <w:numId w:val="62"/>
        </w:numPr>
        <w:ind w:left="0" w:firstLine="0"/>
        <w:rPr>
          <w:ins w:id="222" w:author="Asuncion, Albert" w:date="2017-12-02T11:54:00Z"/>
        </w:rPr>
      </w:pPr>
      <w:ins w:id="223" w:author="Asuncion, Albert" w:date="2017-11-10T11:23:00Z">
        <w:r>
          <w:t xml:space="preserve">Decentralized &amp; distributed – Decentralization is implemented through a distributed database that is shared by all nodes of the network. Every node has a full copy of all transactions since genesis </w:t>
        </w:r>
      </w:ins>
      <w:ins w:id="224" w:author="Asuncion, Albert" w:date="2017-11-10T16:03:00Z">
        <w:r w:rsidR="00FB36D3">
          <w:t xml:space="preserve">(the first block in the chain) </w:t>
        </w:r>
      </w:ins>
      <w:ins w:id="225" w:author="Asuncion, Albert" w:date="2017-11-10T11:23:00Z">
        <w:r>
          <w:t>eliminating the “single point of failure”.</w:t>
        </w:r>
      </w:ins>
      <w:ins w:id="226" w:author="Asuncion, Albert" w:date="2017-12-02T11:44:00Z">
        <w:r w:rsidR="00112E4C">
          <w:t xml:space="preserve"> Figure 1</w:t>
        </w:r>
        <w:r w:rsidR="00EE39E8">
          <w:t xml:space="preserve"> illustrates the structure of </w:t>
        </w:r>
      </w:ins>
      <w:ins w:id="227" w:author="Asuncion, Albert" w:date="2017-12-02T11:52:00Z">
        <w:r w:rsidR="00EE39E8">
          <w:t xml:space="preserve">each </w:t>
        </w:r>
      </w:ins>
      <w:ins w:id="228" w:author="Asuncion, Albert" w:date="2017-12-02T11:44:00Z">
        <w:r w:rsidR="00112E4C">
          <w:t>block</w:t>
        </w:r>
        <w:r w:rsidR="00AA74BD" w:rsidRPr="7DADB2B2">
          <w:t xml:space="preserve"> </w:t>
        </w:r>
        <w:r w:rsidR="00EE39E8">
          <w:t>in the chain</w:t>
        </w:r>
      </w:ins>
      <w:ins w:id="229" w:author="Asuncion, Albert" w:date="2017-12-02T11:49:00Z">
        <w:r w:rsidR="00EE39E8">
          <w:t xml:space="preserve">, each block and </w:t>
        </w:r>
      </w:ins>
      <w:ins w:id="230" w:author="Asuncion, Albert" w:date="2017-12-02T11:50:00Z">
        <w:r w:rsidR="00EE39E8">
          <w:t>chain</w:t>
        </w:r>
      </w:ins>
      <w:ins w:id="231" w:author="Asuncion, Albert" w:date="2017-12-02T11:49:00Z">
        <w:r w:rsidR="00EE39E8" w:rsidRPr="7DADB2B2">
          <w:t xml:space="preserve"> </w:t>
        </w:r>
      </w:ins>
      <w:ins w:id="232" w:author="Asuncion, Albert" w:date="2017-12-02T11:50:00Z">
        <w:r w:rsidR="00EE39E8">
          <w:t>is copied across all nodes in the network</w:t>
        </w:r>
      </w:ins>
      <w:ins w:id="233" w:author="Asuncion, Albert" w:date="2017-12-02T11:51:00Z">
        <w:r w:rsidR="00EE39E8" w:rsidRPr="7DADB2B2">
          <w:t xml:space="preserve">. </w:t>
        </w:r>
      </w:ins>
    </w:p>
    <w:p w14:paraId="0EDCADB5" w14:textId="67981CDF" w:rsidR="0053365C" w:rsidRDefault="00C3316C">
      <w:pPr>
        <w:pStyle w:val="ListParagraph"/>
        <w:ind w:left="0" w:firstLine="202"/>
        <w:rPr>
          <w:ins w:id="234" w:author="Asuncion, Albert" w:date="2017-11-18T09:50:00Z"/>
        </w:rPr>
        <w:pPrChange w:id="235" w:author="Asuncion, Albert" w:date="2017-12-02T12:00:00Z">
          <w:pPr>
            <w:pStyle w:val="ListParagraph"/>
            <w:numPr>
              <w:numId w:val="62"/>
            </w:numPr>
            <w:ind w:left="0" w:hanging="360"/>
          </w:pPr>
        </w:pPrChange>
      </w:pPr>
      <w:ins w:id="236" w:author="Asuncion, Albert" w:date="2017-12-02T11:54:00Z">
        <w:r>
          <w:t>In contrast to centralized trust mechanisms where</w:t>
        </w:r>
      </w:ins>
      <w:ins w:id="237" w:author="Asuncion, Albert" w:date="2017-12-02T11:55:00Z">
        <w:r w:rsidRPr="7DADB2B2">
          <w:t xml:space="preserve"> </w:t>
        </w:r>
      </w:ins>
      <w:ins w:id="238" w:author="Asuncion, Albert" w:date="2017-12-02T11:54:00Z">
        <w:r>
          <w:t>intermediaries</w:t>
        </w:r>
      </w:ins>
      <w:ins w:id="239" w:author="Asuncion, Albert" w:date="2017-12-02T11:55:00Z">
        <w:r>
          <w:t xml:space="preserve"> are responsible for </w:t>
        </w:r>
      </w:ins>
      <w:ins w:id="240" w:author="Asuncion, Albert" w:date="2017-12-02T11:57:00Z">
        <w:r w:rsidR="00481035">
          <w:t xml:space="preserve">transaction validation, information security, etc., </w:t>
        </w:r>
      </w:ins>
      <w:ins w:id="241" w:author="Asuncion, Albert" w:date="2017-12-02T11:58:00Z">
        <w:r w:rsidR="00481035">
          <w:t>blockchain decentralizes these functions</w:t>
        </w:r>
      </w:ins>
      <w:ins w:id="242" w:author="Asuncion, Albert" w:date="2017-12-02T11:59:00Z">
        <w:r w:rsidR="003B7BD9">
          <w:t xml:space="preserve"> to all nodes in the network</w:t>
        </w:r>
      </w:ins>
      <w:ins w:id="243" w:author="Asuncion, Albert" w:date="2017-12-02T12:00:00Z">
        <w:r w:rsidR="003B7BD9">
          <w:t>, as shown in</w:t>
        </w:r>
      </w:ins>
      <w:ins w:id="244" w:author="Asuncion, Albert" w:date="2017-12-02T11:59:00Z">
        <w:r w:rsidR="003B7BD9">
          <w:t xml:space="preserve"> Figure 2.</w:t>
        </w:r>
      </w:ins>
    </w:p>
    <w:p w14:paraId="24CC6D48" w14:textId="77777777" w:rsidR="0053365C" w:rsidRDefault="0053365C">
      <w:pPr>
        <w:pStyle w:val="ListParagraph"/>
        <w:ind w:left="0"/>
        <w:rPr>
          <w:ins w:id="245" w:author="Asuncion, Albert" w:date="2017-11-10T11:23:00Z"/>
        </w:rPr>
        <w:pPrChange w:id="246" w:author="Asuncion, Albert" w:date="2017-11-18T09:50:00Z">
          <w:pPr>
            <w:pStyle w:val="ListParagraph"/>
            <w:numPr>
              <w:numId w:val="62"/>
            </w:numPr>
            <w:ind w:left="0" w:hanging="360"/>
          </w:pPr>
        </w:pPrChange>
      </w:pPr>
    </w:p>
    <w:p w14:paraId="67419B1F" w14:textId="274E579D" w:rsidR="000310F1" w:rsidRDefault="000310F1">
      <w:pPr>
        <w:pStyle w:val="Caption"/>
        <w:keepNext/>
        <w:rPr>
          <w:ins w:id="247" w:author="Asuncion, Albert" w:date="2017-11-18T09:59:00Z"/>
        </w:rPr>
        <w:pPrChange w:id="248" w:author="Asuncion, Albert" w:date="2017-11-18T09:59:00Z">
          <w:pPr/>
        </w:pPrChange>
      </w:pPr>
      <w:ins w:id="249" w:author="Asuncion, Albert" w:date="2017-11-18T09:59:00Z">
        <w:r>
          <w:t xml:space="preserve">Figure </w:t>
        </w:r>
        <w:r>
          <w:fldChar w:fldCharType="begin"/>
        </w:r>
        <w:r>
          <w:instrText xml:space="preserve"> SEQ Figure \* ARABIC </w:instrText>
        </w:r>
      </w:ins>
      <w:r>
        <w:fldChar w:fldCharType="separate"/>
      </w:r>
      <w:ins w:id="250" w:author="Asuncion, Albert" w:date="2017-12-02T11:29:00Z">
        <w:r w:rsidR="0053365C">
          <w:rPr>
            <w:noProof/>
          </w:rPr>
          <w:t>2</w:t>
        </w:r>
      </w:ins>
      <w:ins w:id="251" w:author="Asuncion, Albert" w:date="2017-11-18T09:59:00Z">
        <w:r>
          <w:fldChar w:fldCharType="end"/>
        </w:r>
        <w:r>
          <w:t xml:space="preserve"> - Trust Mechanisms</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52" w:author="Asuncion, Albert" w:date="2017-11-18T09:58:00Z">
          <w:tblPr>
            <w:tblStyle w:val="TableGrid"/>
            <w:tblW w:w="0" w:type="auto"/>
            <w:tblLook w:val="04A0" w:firstRow="1" w:lastRow="0" w:firstColumn="1" w:lastColumn="0" w:noHBand="0" w:noVBand="1"/>
          </w:tblPr>
        </w:tblPrChange>
      </w:tblPr>
      <w:tblGrid>
        <w:gridCol w:w="2440"/>
        <w:gridCol w:w="2816"/>
        <w:tblGridChange w:id="253">
          <w:tblGrid>
            <w:gridCol w:w="2440"/>
            <w:gridCol w:w="2816"/>
          </w:tblGrid>
        </w:tblGridChange>
      </w:tblGrid>
      <w:tr w:rsidR="00850D3A" w14:paraId="04EC41FC" w14:textId="77777777" w:rsidTr="65EE93E5">
        <w:trPr>
          <w:trHeight w:val="270"/>
          <w:ins w:id="254" w:author="Asuncion, Albert" w:date="2017-11-18T09:51:00Z"/>
        </w:trPr>
        <w:tc>
          <w:tcPr>
            <w:tcW w:w="2440" w:type="dxa"/>
            <w:tcPrChange w:id="255" w:author="Asuncion, Albert" w:date="2017-11-18T09:58:00Z">
              <w:tcPr>
                <w:tcW w:w="2628" w:type="dxa"/>
              </w:tcPr>
            </w:tcPrChange>
          </w:tcPr>
          <w:p w14:paraId="0DADA255" w14:textId="70F11CF7" w:rsidR="00850D3A" w:rsidRPr="000310F1" w:rsidRDefault="000310F1">
            <w:pPr>
              <w:pStyle w:val="ListParagraph"/>
              <w:ind w:left="0"/>
              <w:jc w:val="center"/>
              <w:rPr>
                <w:sz w:val="16"/>
                <w:szCs w:val="16"/>
                <w:rPrChange w:id="256" w:author="Khaleghi, Ryan" w:date="2017-12-09T18:44:00Z">
                  <w:rPr/>
                </w:rPrChange>
              </w:rPr>
              <w:pPrChange w:id="257" w:author="Khaleghi, Ryan" w:date="2017-12-09T18:44:00Z">
                <w:pPr>
                  <w:pStyle w:val="ListParagraph"/>
                  <w:ind w:left="0"/>
                </w:pPr>
              </w:pPrChange>
            </w:pPr>
            <w:ins w:id="258" w:author="Asuncion, Albert" w:date="2017-11-18T09:57:00Z">
              <w:r>
                <w:rPr>
                  <w:sz w:val="16"/>
                  <w:szCs w:val="16"/>
                </w:rPr>
                <w:t>Centralized</w:t>
              </w:r>
            </w:ins>
          </w:p>
        </w:tc>
        <w:tc>
          <w:tcPr>
            <w:tcW w:w="2816" w:type="dxa"/>
            <w:tcPrChange w:id="259" w:author="Asuncion, Albert" w:date="2017-11-18T09:58:00Z">
              <w:tcPr>
                <w:tcW w:w="2628" w:type="dxa"/>
              </w:tcPr>
            </w:tcPrChange>
          </w:tcPr>
          <w:p w14:paraId="593943D6" w14:textId="05D45E15" w:rsidR="00850D3A" w:rsidRPr="000310F1" w:rsidRDefault="000310F1">
            <w:pPr>
              <w:pStyle w:val="ListParagraph"/>
              <w:ind w:left="0"/>
              <w:jc w:val="center"/>
              <w:rPr>
                <w:sz w:val="16"/>
                <w:szCs w:val="16"/>
                <w:rPrChange w:id="260" w:author="Khaleghi, Ryan" w:date="2017-12-09T18:44:00Z">
                  <w:rPr/>
                </w:rPrChange>
              </w:rPr>
              <w:pPrChange w:id="261" w:author="Khaleghi, Ryan" w:date="2017-12-09T18:44:00Z">
                <w:pPr>
                  <w:pStyle w:val="ListParagraph"/>
                  <w:ind w:left="0"/>
                </w:pPr>
              </w:pPrChange>
            </w:pPr>
            <w:ins w:id="262" w:author="Asuncion, Albert" w:date="2017-11-18T09:57:00Z">
              <w:r>
                <w:rPr>
                  <w:sz w:val="16"/>
                  <w:szCs w:val="16"/>
                </w:rPr>
                <w:t>Decentralized/Distributed</w:t>
              </w:r>
            </w:ins>
          </w:p>
        </w:tc>
      </w:tr>
      <w:tr w:rsidR="00850D3A" w14:paraId="453B6EF7" w14:textId="77777777" w:rsidTr="65EE93E5">
        <w:trPr>
          <w:ins w:id="263" w:author="Asuncion, Albert" w:date="2017-11-18T09:51:00Z"/>
        </w:trPr>
        <w:tc>
          <w:tcPr>
            <w:tcW w:w="2440" w:type="dxa"/>
            <w:vAlign w:val="center"/>
            <w:tcPrChange w:id="264" w:author="Khaleghi, Ryan" w:date="2017-12-09T18:44:00Z">
              <w:tcPr>
                <w:tcW w:w="2628" w:type="dxa"/>
              </w:tcPr>
            </w:tcPrChange>
          </w:tcPr>
          <w:p w14:paraId="76AC20D5" w14:textId="0940D126" w:rsidR="00850D3A" w:rsidRDefault="00850D3A">
            <w:pPr>
              <w:pStyle w:val="ListParagraph"/>
              <w:ind w:left="0"/>
              <w:jc w:val="center"/>
              <w:rPr>
                <w:ins w:id="265" w:author="Asuncion, Albert" w:date="2017-11-18T09:51:00Z"/>
              </w:rPr>
              <w:pPrChange w:id="266" w:author="Asuncion, Albert" w:date="2017-11-18T09:56:00Z">
                <w:pPr>
                  <w:pStyle w:val="ListParagraph"/>
                  <w:ind w:left="0"/>
                </w:pPr>
              </w:pPrChange>
            </w:pPr>
            <w:ins w:id="267" w:author="Asuncion, Albert" w:date="2017-11-18T09:51:00Z">
              <w:r w:rsidRPr="00850D3A">
                <w:rPr>
                  <w:noProof/>
                  <w:lang w:eastAsia="ko-KR"/>
                </w:rPr>
                <w:drawing>
                  <wp:inline distT="0" distB="0" distL="0" distR="0" wp14:anchorId="16A4574E" wp14:editId="0FB33C58">
                    <wp:extent cx="1324657" cy="115644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1711" cy="1171335"/>
                            </a:xfrm>
                            <a:prstGeom prst="rect">
                              <a:avLst/>
                            </a:prstGeom>
                          </pic:spPr>
                        </pic:pic>
                      </a:graphicData>
                    </a:graphic>
                  </wp:inline>
                </w:drawing>
              </w:r>
            </w:ins>
          </w:p>
        </w:tc>
        <w:tc>
          <w:tcPr>
            <w:tcW w:w="2816" w:type="dxa"/>
            <w:vAlign w:val="center"/>
            <w:tcPrChange w:id="268" w:author="Khaleghi, Ryan" w:date="2017-12-09T18:44:00Z">
              <w:tcPr>
                <w:tcW w:w="2628" w:type="dxa"/>
              </w:tcPr>
            </w:tcPrChange>
          </w:tcPr>
          <w:p w14:paraId="447485BD" w14:textId="3ED6D06F" w:rsidR="00850D3A" w:rsidRDefault="000310F1">
            <w:pPr>
              <w:pStyle w:val="ListParagraph"/>
              <w:ind w:left="0"/>
              <w:jc w:val="center"/>
              <w:rPr>
                <w:ins w:id="269" w:author="Asuncion, Albert" w:date="2017-11-18T09:51:00Z"/>
              </w:rPr>
              <w:pPrChange w:id="270" w:author="Asuncion, Albert" w:date="2017-11-18T09:56:00Z">
                <w:pPr>
                  <w:pStyle w:val="ListParagraph"/>
                  <w:ind w:left="0"/>
                </w:pPr>
              </w:pPrChange>
            </w:pPr>
            <w:ins w:id="271" w:author="Asuncion, Albert" w:date="2017-11-18T09:55:00Z">
              <w:r w:rsidRPr="000310F1">
                <w:rPr>
                  <w:noProof/>
                  <w:lang w:eastAsia="ko-KR"/>
                </w:rPr>
                <w:drawing>
                  <wp:inline distT="0" distB="0" distL="0" distR="0" wp14:anchorId="33F6F2D9" wp14:editId="5712AFCE">
                    <wp:extent cx="1629457" cy="1448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2472" cy="1478083"/>
                            </a:xfrm>
                            <a:prstGeom prst="rect">
                              <a:avLst/>
                            </a:prstGeom>
                          </pic:spPr>
                        </pic:pic>
                      </a:graphicData>
                    </a:graphic>
                  </wp:inline>
                </w:drawing>
              </w:r>
            </w:ins>
          </w:p>
        </w:tc>
      </w:tr>
    </w:tbl>
    <w:p w14:paraId="291E0DAD" w14:textId="77777777" w:rsidR="00850D3A" w:rsidRDefault="00850D3A" w:rsidP="00023E1E">
      <w:pPr>
        <w:pStyle w:val="ListParagraph"/>
        <w:ind w:left="0"/>
        <w:rPr>
          <w:ins w:id="272" w:author="Asuncion, Albert" w:date="2017-11-10T11:23:00Z"/>
        </w:rPr>
      </w:pPr>
    </w:p>
    <w:p w14:paraId="17DEDD09" w14:textId="6F1F0C99" w:rsidR="00023E1E" w:rsidRDefault="00023E1E" w:rsidP="65EE93E5">
      <w:pPr>
        <w:pStyle w:val="ListParagraph"/>
        <w:numPr>
          <w:ilvl w:val="0"/>
          <w:numId w:val="62"/>
        </w:numPr>
        <w:ind w:left="0" w:firstLine="0"/>
        <w:rPr>
          <w:ins w:id="273" w:author="Asuncion, Albert" w:date="2017-11-10T11:23:00Z"/>
        </w:rPr>
      </w:pPr>
      <w:ins w:id="274" w:author="Asuncion, Albert" w:date="2017-11-10T11:23:00Z">
        <w:r>
          <w:t xml:space="preserve">Transparency </w:t>
        </w:r>
        <w:r w:rsidRPr="004A5B03">
          <w:t xml:space="preserve">– Not only are transactions visible to everyone, they are </w:t>
        </w:r>
        <w:r w:rsidR="00CF17E8">
          <w:t>traceable throughout the chain</w:t>
        </w:r>
      </w:ins>
      <w:ins w:id="275" w:author="Asuncion, Albert" w:date="2017-12-02T12:00:00Z">
        <w:r w:rsidR="00CF17E8">
          <w:t xml:space="preserve">, thereby transparent and verifiable. </w:t>
        </w:r>
      </w:ins>
      <w:ins w:id="276" w:author="Asuncion, Albert" w:date="2017-11-15T10:52:00Z">
        <w:r w:rsidR="001359EF" w:rsidRPr="1A60B1B7">
          <w:t>All the transactions in the ledger can be vie</w:t>
        </w:r>
        <w:r w:rsidR="001359EF" w:rsidRPr="2F2EC162">
          <w:t>wed by all participants of the blockchain.</w:t>
        </w:r>
      </w:ins>
    </w:p>
    <w:p w14:paraId="5BD25598" w14:textId="77777777" w:rsidR="00023E1E" w:rsidRDefault="00023E1E" w:rsidP="00023E1E">
      <w:pPr>
        <w:rPr>
          <w:ins w:id="277" w:author="Asuncion, Albert" w:date="2017-11-10T11:23:00Z"/>
        </w:rPr>
      </w:pPr>
    </w:p>
    <w:p w14:paraId="2F2A9252" w14:textId="66E6DEBB" w:rsidR="00023E1E" w:rsidRDefault="00023E1E" w:rsidP="65EE93E5">
      <w:pPr>
        <w:pStyle w:val="ListParagraph"/>
        <w:numPr>
          <w:ilvl w:val="0"/>
          <w:numId w:val="62"/>
        </w:numPr>
        <w:ind w:left="0" w:firstLine="0"/>
        <w:rPr>
          <w:ins w:id="278" w:author="Asuncion, Albert" w:date="2017-11-10T11:23:00Z"/>
        </w:rPr>
      </w:pPr>
      <w:ins w:id="279" w:author="Asuncion, Albert" w:date="2017-11-10T11:23:00Z">
        <w:r>
          <w:t xml:space="preserve">Immutable </w:t>
        </w:r>
      </w:ins>
      <w:ins w:id="280" w:author="Asuncion, Albert" w:date="2017-11-15T10:55:00Z">
        <w:r w:rsidR="00A971FC" w:rsidRPr="1FC2B9B5">
          <w:t>–</w:t>
        </w:r>
      </w:ins>
      <w:ins w:id="281" w:author="Asuncion, Albert" w:date="2017-11-10T11:23:00Z">
        <w:r w:rsidRPr="1FC2B9B5">
          <w:t xml:space="preserve"> </w:t>
        </w:r>
      </w:ins>
      <w:ins w:id="282" w:author="Asuncion, Albert" w:date="2017-12-02T12:02:00Z">
        <w:r w:rsidR="00C55A24">
          <w:t>Despite the absence of a central authority, b</w:t>
        </w:r>
      </w:ins>
      <w:ins w:id="283" w:author="Asuncion, Albert" w:date="2017-11-15T10:55:00Z">
        <w:r w:rsidR="00C55A24">
          <w:t>lockchain</w:t>
        </w:r>
      </w:ins>
      <w:ins w:id="284" w:author="Asuncion, Albert" w:date="2017-12-02T12:02:00Z">
        <w:r w:rsidR="00C55A24">
          <w:t xml:space="preserve"> is</w:t>
        </w:r>
      </w:ins>
      <w:ins w:id="285" w:author="Asuncion, Albert" w:date="2017-11-15T10:55:00Z">
        <w:r w:rsidR="00A971FC" w:rsidRPr="1FC2B9B5">
          <w:t xml:space="preserve"> </w:t>
        </w:r>
      </w:ins>
      <w:ins w:id="286" w:author="Asuncion, Albert" w:date="2017-11-15T10:54:00Z">
        <w:r w:rsidR="00A971FC">
          <w:t>resista</w:t>
        </w:r>
      </w:ins>
      <w:ins w:id="287" w:author="Asuncion, Albert" w:date="2017-11-15T10:55:00Z">
        <w:r w:rsidR="00A971FC">
          <w:t>nt</w:t>
        </w:r>
      </w:ins>
      <w:ins w:id="288" w:author="Asuncion, Albert" w:date="2017-11-15T10:54:00Z">
        <w:r w:rsidR="00A971FC">
          <w:t xml:space="preserve"> to</w:t>
        </w:r>
      </w:ins>
      <w:ins w:id="289" w:author="Asuncion, Albert" w:date="2017-12-02T12:02:00Z">
        <w:r w:rsidR="00C55A24">
          <w:t xml:space="preserve"> tampering</w:t>
        </w:r>
      </w:ins>
      <w:ins w:id="290" w:author="Asuncion, Albert" w:date="2017-11-15T10:54:00Z">
        <w:r w:rsidR="00A971FC">
          <w:t xml:space="preserve">. This is </w:t>
        </w:r>
      </w:ins>
      <w:ins w:id="291" w:author="Asuncion, Albert" w:date="2017-11-15T10:56:00Z">
        <w:r w:rsidR="002C1A2D">
          <w:t xml:space="preserve">particularly </w:t>
        </w:r>
      </w:ins>
      <w:ins w:id="292" w:author="Asuncion, Albert" w:date="2017-11-15T10:54:00Z">
        <w:r w:rsidR="002C1A2D">
          <w:t>cr</w:t>
        </w:r>
      </w:ins>
      <w:ins w:id="293" w:author="Asuncion, Albert" w:date="2017-11-15T10:56:00Z">
        <w:r w:rsidR="002C1A2D">
          <w:t>itical</w:t>
        </w:r>
      </w:ins>
      <w:ins w:id="294" w:author="Asuncion, Albert" w:date="2017-11-15T10:54:00Z">
        <w:r w:rsidR="00A971FC">
          <w:t xml:space="preserve"> for use </w:t>
        </w:r>
      </w:ins>
      <w:ins w:id="295" w:author="Asuncion, Albert" w:date="2017-11-15T10:57:00Z">
        <w:r w:rsidR="002C1A2D">
          <w:t>cases involving</w:t>
        </w:r>
      </w:ins>
      <w:ins w:id="296" w:author="Asuncion, Albert" w:date="2017-11-15T10:54:00Z">
        <w:r w:rsidR="00A971FC">
          <w:t xml:space="preserve"> trading of cryptocurrencies.</w:t>
        </w:r>
        <w:r w:rsidR="00A971FC" w:rsidRPr="1FC2B9B5">
          <w:t xml:space="preserve"> </w:t>
        </w:r>
        <w:r w:rsidR="00A971FC">
          <w:t xml:space="preserve">Any changes to the blockchain is made by adding a new block instead of </w:t>
        </w:r>
        <w:r w:rsidR="002C1A2D">
          <w:t>modifying the original block.</w:t>
        </w:r>
      </w:ins>
      <w:ins w:id="297" w:author="Asuncion, Albert" w:date="2017-11-15T10:57:00Z">
        <w:r w:rsidR="002C1A2D" w:rsidRPr="1FC2B9B5">
          <w:t xml:space="preserve"> </w:t>
        </w:r>
      </w:ins>
      <w:ins w:id="298" w:author="Asuncion, Albert" w:date="2017-11-10T11:23:00Z">
        <w:r w:rsidRPr="00A52C4D">
          <w:t xml:space="preserve">Once a block is created, it cannot be altered. </w:t>
        </w:r>
        <w:r>
          <w:t xml:space="preserve">The mining process, which is discussed in more detail in the next section, ensures blocks are vetted because once a block is added to the chain, it cannot be altered or </w:t>
        </w:r>
        <w:del w:id="299" w:author="Alice Karanja" w:date="2017-12-03T01:25:00Z">
          <w:r w:rsidDel="00432764">
            <w:delText>removed.</w:delText>
          </w:r>
        </w:del>
      </w:ins>
      <w:ins w:id="300" w:author="Karanja, Alice" w:date="2017-12-02T22:52:00Z">
        <w:del w:id="301" w:author="Alice Karanja" w:date="2017-12-03T01:25:00Z">
          <w:r w:rsidR="3C2A40E3" w:rsidRPr="1FC2B9B5" w:rsidDel="00432764">
            <w:delText>[</w:delText>
          </w:r>
        </w:del>
      </w:ins>
      <w:ins w:id="302" w:author="Alice Karanja" w:date="2017-12-03T01:25:00Z">
        <w:r w:rsidR="00432764">
          <w:t>removed.</w:t>
        </w:r>
        <w:r w:rsidR="00432764" w:rsidRPr="1FC2B9B5">
          <w:t xml:space="preserve"> </w:t>
        </w:r>
        <w:r w:rsidR="00432764" w:rsidRPr="00020DD5">
          <w:t>[</w:t>
        </w:r>
      </w:ins>
      <w:ins w:id="303" w:author="Asuncion, Albert" w:date="2017-12-04T15:34:00Z">
        <w:r w:rsidR="00DF716E" w:rsidRPr="00020DD5">
          <w:t>4</w:t>
        </w:r>
      </w:ins>
      <w:ins w:id="304" w:author="Alice Karanja" w:date="2017-12-03T01:25:00Z">
        <w:del w:id="305" w:author="Asuncion, Albert" w:date="2017-12-04T15:34:00Z">
          <w:r w:rsidR="00432764" w:rsidRPr="00020DD5" w:rsidDel="00DF716E">
            <w:delText>7</w:delText>
          </w:r>
        </w:del>
      </w:ins>
      <w:ins w:id="306" w:author="Karanja, Alice" w:date="2017-12-02T23:09:00Z">
        <w:del w:id="307" w:author="Alice Karanja" w:date="2017-12-03T01:25:00Z">
          <w:r w:rsidR="78B6384A" w:rsidRPr="00020DD5" w:rsidDel="00432764">
            <w:delText>8</w:delText>
          </w:r>
        </w:del>
      </w:ins>
      <w:ins w:id="308" w:author="Karanja, Alice" w:date="2017-12-02T22:53:00Z">
        <w:r w:rsidR="7DADB2B2" w:rsidRPr="00020DD5">
          <w:t>]</w:t>
        </w:r>
      </w:ins>
    </w:p>
    <w:p w14:paraId="0F3C0F10" w14:textId="77777777" w:rsidR="00023E1E" w:rsidRDefault="00023E1E" w:rsidP="6453E07C">
      <w:pPr>
        <w:rPr>
          <w:ins w:id="309" w:author="Asuncion, Albert" w:date="2017-11-10T11:23:00Z"/>
        </w:rPr>
      </w:pPr>
    </w:p>
    <w:p w14:paraId="36668DC4" w14:textId="54DE4385" w:rsidR="6453E07C" w:rsidDel="49FF3D8C" w:rsidRDefault="6453E07C">
      <w:pPr>
        <w:pStyle w:val="ListParagraph"/>
        <w:ind w:left="0" w:firstLine="202"/>
        <w:rPr>
          <w:del w:id="310" w:author="Karanja, Alice" w:date="2017-11-13T18:31:00Z"/>
        </w:rPr>
        <w:pPrChange w:id="311" w:author="Karanja, Alice" w:date="2017-11-13T18:30:00Z">
          <w:pPr/>
        </w:pPrChange>
      </w:pPr>
      <w:ins w:id="312" w:author="Karanja, Alice" w:date="2017-11-13T18:30:00Z">
        <w:del w:id="313" w:author="Asuncion, Albert" w:date="2017-11-15T10:47:00Z">
          <w:r w:rsidDel="001359EF">
            <w:delText>Cryptology and how it ensures authenticity and immutability</w:delText>
          </w:r>
        </w:del>
      </w:ins>
      <w:ins w:id="314" w:author="Karanja, Alice" w:date="2017-11-13T18:31:00Z">
        <w:del w:id="315" w:author="Asuncion, Albert" w:date="2017-11-15T10:47:00Z">
          <w:r w:rsidR="49FF3D8C" w:rsidDel="001359EF">
            <w:delText xml:space="preserve">- </w:delText>
          </w:r>
        </w:del>
      </w:ins>
    </w:p>
    <w:p w14:paraId="0E1A7FEE" w14:textId="77777777" w:rsidR="00023E1E" w:rsidDel="5183B0FA" w:rsidRDefault="00023E1E" w:rsidP="67CF8663">
      <w:pPr>
        <w:pStyle w:val="ListParagraph"/>
        <w:ind w:left="0" w:firstLine="202"/>
        <w:rPr>
          <w:ins w:id="316" w:author="Asuncion, Albert" w:date="2017-11-10T11:23:00Z"/>
          <w:del w:id="317" w:author="Karanja, Alice" w:date="2017-11-13T18:30:00Z"/>
        </w:rPr>
      </w:pPr>
      <w:ins w:id="318" w:author="Asuncion, Albert" w:date="2017-11-10T11:23:00Z">
        <w:del w:id="319" w:author="Karanja, Alice" w:date="2017-11-13T18:30:00Z">
          <w:r w:rsidDel="5183B0FA">
            <w:delText xml:space="preserve">TODO: Add discussion on </w:delText>
          </w:r>
          <w:r w:rsidRPr="004A5B03" w:rsidDel="5183B0FA">
            <w:delText xml:space="preserve">Cryptology </w:delText>
          </w:r>
          <w:r w:rsidDel="5183B0FA">
            <w:delText xml:space="preserve">and how it </w:delText>
          </w:r>
          <w:r w:rsidRPr="004A5B03" w:rsidDel="5183B0FA">
            <w:delText>ensures authenticity and immutability.</w:delText>
          </w:r>
        </w:del>
      </w:ins>
    </w:p>
    <w:p w14:paraId="29AA79E5" w14:textId="32A0A011" w:rsidR="00023E1E" w:rsidRDefault="57E4ED8A">
      <w:pPr>
        <w:pStyle w:val="ListParagraph"/>
        <w:ind w:left="0" w:firstLine="202"/>
        <w:rPr>
          <w:ins w:id="320" w:author="Asuncion, Albert" w:date="2017-11-15T10:47:00Z"/>
        </w:rPr>
        <w:pPrChange w:id="321" w:author="Karanja, Alice" w:date="2017-11-13T18:31:00Z">
          <w:pPr>
            <w:pStyle w:val="ListParagraph"/>
            <w:ind w:left="0"/>
          </w:pPr>
        </w:pPrChange>
      </w:pPr>
      <w:ins w:id="322" w:author="Karanja, Alice" w:date="2017-11-13T14:28:00Z">
        <w:r w:rsidRPr="0DA3B2D6">
          <w:t xml:space="preserve">For any owner of bitcoins, there is a record on the blockchain that contains the "coins owned", and one half of a digital signature. This digital signature is a cryptographic puzzle that only the owner of the "coins" can solve. This is because the corresponding half is a private key </w:t>
        </w:r>
      </w:ins>
      <w:ins w:id="323" w:author="Karanja, Alice" w:date="2017-11-13T16:40:00Z">
        <w:r w:rsidR="04CAC3D6" w:rsidRPr="0DA3B2D6">
          <w:t>t</w:t>
        </w:r>
      </w:ins>
      <w:ins w:id="324" w:author="Karanja, Alice" w:date="2017-11-13T16:41:00Z">
        <w:r w:rsidR="641BA708" w:rsidRPr="0DA3B2D6">
          <w:t>hat is contained</w:t>
        </w:r>
      </w:ins>
      <w:ins w:id="325" w:author="Karanja, Alice" w:date="2017-11-13T16:40:00Z">
        <w:r w:rsidR="04CAC3D6" w:rsidRPr="637B6A64">
          <w:t xml:space="preserve"> </w:t>
        </w:r>
      </w:ins>
      <w:ins w:id="326" w:author="Karanja, Alice" w:date="2017-11-13T14:28:00Z">
        <w:r w:rsidRPr="0DA3B2D6">
          <w:t>in their bitcoin wallet.</w:t>
        </w:r>
      </w:ins>
      <w:ins w:id="327" w:author="Asuncion, Albert" w:date="2017-11-15T10:50:00Z">
        <w:r w:rsidR="001359EF" w:rsidRPr="637B6A64">
          <w:t xml:space="preserve"> </w:t>
        </w:r>
        <w:r w:rsidR="001359EF" w:rsidRPr="00A52C4D">
          <w:t>The ledger is secured through cryptography and game theory and only the owner is permitted to change his data. It is considered hack-proof because, a hacker would have to change the same block on every computer that runs the database to make sure the chain remains identical.</w:t>
        </w:r>
      </w:ins>
    </w:p>
    <w:p w14:paraId="4536788C" w14:textId="77777777" w:rsidR="001359EF" w:rsidRDefault="001359EF">
      <w:pPr>
        <w:pStyle w:val="ListParagraph"/>
        <w:ind w:left="0" w:firstLine="202"/>
        <w:pPrChange w:id="328" w:author="Karanja, Alice" w:date="2017-11-13T18:31:00Z">
          <w:pPr>
            <w:pStyle w:val="ListParagraph"/>
            <w:ind w:left="0"/>
          </w:pPr>
        </w:pPrChange>
      </w:pPr>
    </w:p>
    <w:p w14:paraId="48CD1EAD" w14:textId="77777777" w:rsidR="00C37505" w:rsidRDefault="00023E1E">
      <w:pPr>
        <w:pStyle w:val="ListParagraph"/>
        <w:numPr>
          <w:ilvl w:val="0"/>
          <w:numId w:val="65"/>
        </w:numPr>
        <w:ind w:left="0" w:firstLine="0"/>
        <w:rPr>
          <w:ins w:id="329" w:author="Asuncion, Albert" w:date="2017-12-02T14:58:00Z"/>
        </w:rPr>
        <w:pPrChange w:id="330" w:author="Asuncion, Albert" w:date="2017-12-02T14:52:00Z">
          <w:pPr>
            <w:pStyle w:val="ListParagraph"/>
            <w:numPr>
              <w:numId w:val="62"/>
            </w:numPr>
            <w:ind w:left="0" w:hanging="360"/>
          </w:pPr>
        </w:pPrChange>
      </w:pPr>
      <w:ins w:id="331" w:author="Asuncion, Albert" w:date="2017-11-10T11:23:00Z">
        <w:r>
          <w:t>Anonymous – Despite having full copies of the database transactions, none of the users’ identities are visible.</w:t>
        </w:r>
      </w:ins>
    </w:p>
    <w:p w14:paraId="7930DF74" w14:textId="77777777" w:rsidR="00C37505" w:rsidRDefault="00C37505">
      <w:pPr>
        <w:pStyle w:val="ListParagraph"/>
        <w:ind w:left="0"/>
        <w:rPr>
          <w:ins w:id="332" w:author="Asuncion, Albert" w:date="2017-12-02T14:54:00Z"/>
        </w:rPr>
        <w:pPrChange w:id="333" w:author="Asuncion, Albert" w:date="2017-12-02T14:58:00Z">
          <w:pPr>
            <w:pStyle w:val="ListParagraph"/>
            <w:numPr>
              <w:numId w:val="62"/>
            </w:numPr>
            <w:ind w:left="0" w:hanging="360"/>
          </w:pPr>
        </w:pPrChange>
      </w:pPr>
    </w:p>
    <w:p w14:paraId="2AE13AC7" w14:textId="77777777" w:rsidR="00C37505" w:rsidRDefault="00023E1E">
      <w:pPr>
        <w:pStyle w:val="ListParagraph"/>
        <w:numPr>
          <w:ilvl w:val="0"/>
          <w:numId w:val="65"/>
        </w:numPr>
        <w:ind w:left="0" w:firstLine="0"/>
        <w:rPr>
          <w:ins w:id="334" w:author="Asuncion, Albert" w:date="2017-12-02T14:58:00Z"/>
        </w:rPr>
        <w:pPrChange w:id="335" w:author="Asuncion, Albert" w:date="2017-12-02T14:55:00Z">
          <w:pPr>
            <w:pStyle w:val="ListParagraph"/>
            <w:numPr>
              <w:numId w:val="62"/>
            </w:numPr>
            <w:ind w:left="0" w:hanging="360"/>
          </w:pPr>
        </w:pPrChange>
      </w:pPr>
      <w:ins w:id="336" w:author="Asuncion, Albert" w:date="2017-11-10T11:23:00Z">
        <w:r>
          <w:t>Disintermediation – Eliminates the need for intermediaries, reducing overhead costs and mitigating single po</w:t>
        </w:r>
        <w:r w:rsidR="00C37505">
          <w:t>int of failure or vulnerability</w:t>
        </w:r>
      </w:ins>
      <w:ins w:id="337" w:author="Asuncion, Albert" w:date="2017-12-02T14:51:00Z">
        <w:r w:rsidR="00C37505" w:rsidRPr="7DADB2B2">
          <w:t>.</w:t>
        </w:r>
      </w:ins>
    </w:p>
    <w:p w14:paraId="1B86610C" w14:textId="77777777" w:rsidR="00C37505" w:rsidRDefault="00C37505">
      <w:pPr>
        <w:pStyle w:val="ListParagraph"/>
        <w:ind w:left="0"/>
        <w:rPr>
          <w:ins w:id="338" w:author="Asuncion, Albert" w:date="2017-12-02T14:55:00Z"/>
        </w:rPr>
        <w:pPrChange w:id="339" w:author="Asuncion, Albert" w:date="2017-12-02T14:58:00Z">
          <w:pPr>
            <w:pStyle w:val="ListParagraph"/>
            <w:numPr>
              <w:numId w:val="62"/>
            </w:numPr>
            <w:ind w:left="0" w:hanging="360"/>
          </w:pPr>
        </w:pPrChange>
      </w:pPr>
    </w:p>
    <w:p w14:paraId="65590DF3" w14:textId="7A7E7A9C" w:rsidR="00023E1E" w:rsidDel="4BA85848" w:rsidRDefault="00C37505">
      <w:pPr>
        <w:pStyle w:val="ListParagraph"/>
        <w:numPr>
          <w:ilvl w:val="0"/>
          <w:numId w:val="65"/>
        </w:numPr>
        <w:ind w:left="0" w:firstLine="0"/>
        <w:rPr>
          <w:ins w:id="340" w:author="Asuncion, Albert" w:date="2017-11-10T11:23:00Z"/>
          <w:del w:id="341" w:author="Karanja, Alice" w:date="2017-11-13T16:44:00Z"/>
        </w:rPr>
        <w:pPrChange w:id="342" w:author="Asuncion, Albert" w:date="2017-12-02T14:55:00Z">
          <w:pPr>
            <w:pStyle w:val="ListParagraph"/>
            <w:numPr>
              <w:numId w:val="62"/>
            </w:numPr>
            <w:ind w:left="0" w:hanging="360"/>
          </w:pPr>
        </w:pPrChange>
      </w:pPr>
      <w:ins w:id="343" w:author="Asuncion, Albert" w:date="2017-12-02T14:55:00Z">
        <w:r>
          <w:t>Security</w:t>
        </w:r>
      </w:ins>
      <w:ins w:id="344" w:author="Asuncion, Albert" w:date="2017-11-10T11:23:00Z">
        <w:r w:rsidR="00023E1E" w:rsidRPr="637B6A64">
          <w:t xml:space="preserve"> </w:t>
        </w:r>
      </w:ins>
      <w:ins w:id="345" w:author="Karanja, Alice" w:date="2017-11-13T16:41:00Z">
        <w:r w:rsidR="641BA708" w:rsidRPr="637B6A64">
          <w:t>–</w:t>
        </w:r>
      </w:ins>
      <w:ins w:id="346" w:author="Asuncion, Albert" w:date="2017-11-10T11:23:00Z">
        <w:del w:id="347" w:author="Karanja, Alice" w:date="2017-11-13T16:41:00Z">
          <w:r w:rsidR="00023E1E" w:rsidDel="641BA708">
            <w:delText>-</w:delText>
          </w:r>
        </w:del>
        <w:r w:rsidR="00023E1E" w:rsidRPr="00C37505">
          <w:rPr>
            <w:color w:val="00B050"/>
            <w:rPrChange w:id="348" w:author="Asuncion, Albert" w:date="2017-12-02T14:54:00Z">
              <w:rPr/>
            </w:rPrChange>
          </w:rPr>
          <w:t xml:space="preserve"> </w:t>
        </w:r>
      </w:ins>
      <w:ins w:id="349" w:author="Karanja, Alice" w:date="2017-11-13T16:41:00Z">
        <w:r w:rsidR="641BA708" w:rsidRPr="38C5C12E">
          <w:t xml:space="preserve">Security is provided in </w:t>
        </w:r>
      </w:ins>
      <w:ins w:id="350" w:author="Asuncion, Albert" w:date="2017-12-02T12:05:00Z">
        <w:r w:rsidR="00550516">
          <w:t xml:space="preserve">the </w:t>
        </w:r>
      </w:ins>
      <w:ins w:id="351" w:author="Karanja, Alice" w:date="2017-11-13T16:41:00Z">
        <w:r w:rsidR="641BA708" w:rsidRPr="38C5C12E">
          <w:t>bloc</w:t>
        </w:r>
        <w:r w:rsidR="4D21802A" w:rsidRPr="38C5C12E">
          <w:t xml:space="preserve">kchain by use of computer science and advanced mathematics </w:t>
        </w:r>
      </w:ins>
      <w:ins w:id="352" w:author="Karanja, Alice" w:date="2017-11-13T16:42:00Z">
        <w:r w:rsidR="4803F8AC" w:rsidRPr="38C5C12E">
          <w:t>(in form of cryptographic hash functions) that ensure the integrity of</w:t>
        </w:r>
      </w:ins>
      <w:ins w:id="353" w:author="Karanja, Alice" w:date="2017-11-13T16:43:00Z">
        <w:r w:rsidR="38DE97E5" w:rsidRPr="38C5C12E">
          <w:t xml:space="preserve"> the blockchain. Authenticity is also </w:t>
        </w:r>
        <w:r w:rsidR="7D2F70BA" w:rsidRPr="38C5C12E">
          <w:t xml:space="preserve">fulfilled by using </w:t>
        </w:r>
      </w:ins>
      <w:ins w:id="354" w:author="Karanja, Alice" w:date="2017-11-13T16:44:00Z">
        <w:r w:rsidR="02A9F32D" w:rsidRPr="38C5C12E">
          <w:t>a private key that is cont</w:t>
        </w:r>
        <w:r w:rsidR="4BA85848" w:rsidRPr="38C5C12E">
          <w:t xml:space="preserve">ained in the user's wallet. </w:t>
        </w:r>
      </w:ins>
      <w:ins w:id="355" w:author="Karanja, Alice" w:date="2017-11-13T16:51:00Z">
        <w:r w:rsidR="35EEAF9E" w:rsidRPr="38C5C12E">
          <w:t>Modifyi</w:t>
        </w:r>
      </w:ins>
      <w:ins w:id="356" w:author="Karanja, Alice" w:date="2017-11-13T16:52:00Z">
        <w:r w:rsidR="41EE1AB4" w:rsidRPr="38C5C12E">
          <w:t xml:space="preserve">ng </w:t>
        </w:r>
      </w:ins>
    </w:p>
    <w:p w14:paraId="3AF55252" w14:textId="4BD0CD2E" w:rsidR="00023E1E" w:rsidDel="7FED9527" w:rsidRDefault="00023E1E">
      <w:pPr>
        <w:pStyle w:val="ListParagraph"/>
        <w:numPr>
          <w:ilvl w:val="0"/>
          <w:numId w:val="65"/>
        </w:numPr>
        <w:ind w:left="0" w:firstLine="0"/>
        <w:rPr>
          <w:ins w:id="357" w:author="Asuncion, Albert" w:date="2017-11-10T11:23:00Z"/>
          <w:del w:id="358" w:author="Karanja, Alice" w:date="2017-11-13T16:45:00Z"/>
        </w:rPr>
        <w:pPrChange w:id="359" w:author="Asuncion, Albert" w:date="2017-12-02T14:55:00Z">
          <w:pPr>
            <w:pStyle w:val="ListParagraph"/>
            <w:numPr>
              <w:numId w:val="62"/>
            </w:numPr>
            <w:ind w:left="0" w:hanging="360"/>
          </w:pPr>
        </w:pPrChange>
      </w:pPr>
    </w:p>
    <w:p w14:paraId="7378D0F9" w14:textId="77777777" w:rsidR="00C37505" w:rsidRPr="00C37505" w:rsidRDefault="1FDEF732">
      <w:pPr>
        <w:pStyle w:val="ListParagraph"/>
        <w:numPr>
          <w:ilvl w:val="0"/>
          <w:numId w:val="65"/>
        </w:numPr>
        <w:ind w:left="0" w:firstLine="0"/>
        <w:rPr>
          <w:color w:val="000000" w:themeColor="text1"/>
          <w:rPrChange w:id="360" w:author="Khaleghi, Ryan" w:date="2017-12-09T18:44:00Z">
            <w:rPr/>
          </w:rPrChange>
        </w:rPr>
        <w:pPrChange w:id="361" w:author="Khaleghi, Ryan" w:date="2017-12-09T18:44:00Z">
          <w:pPr>
            <w:pStyle w:val="ListParagraph"/>
            <w:numPr>
              <w:numId w:val="62"/>
            </w:numPr>
            <w:ind w:left="0" w:hanging="360"/>
          </w:pPr>
        </w:pPrChange>
      </w:pPr>
      <w:ins w:id="362" w:author="Karanja, Alice" w:date="2017-11-13T16:46:00Z">
        <w:r w:rsidRPr="38C5C12E">
          <w:t>or alt</w:t>
        </w:r>
        <w:r w:rsidR="5F5CD553" w:rsidRPr="38C5C12E">
          <w:t>ering</w:t>
        </w:r>
      </w:ins>
      <w:ins w:id="363" w:author="Karanja, Alice" w:date="2017-11-13T16:47:00Z">
        <w:r w:rsidR="398C7262" w:rsidRPr="38C5C12E">
          <w:t xml:space="preserve"> a </w:t>
        </w:r>
      </w:ins>
      <w:ins w:id="364" w:author="Karanja, Alice" w:date="2017-11-13T16:52:00Z">
        <w:r w:rsidR="41EE1AB4" w:rsidRPr="38C5C12E">
          <w:t xml:space="preserve">block would </w:t>
        </w:r>
      </w:ins>
      <w:ins w:id="365" w:author="Karanja, Alice" w:date="2017-11-13T16:47:00Z">
        <w:r w:rsidR="398C7262" w:rsidRPr="38C5C12E">
          <w:t>result</w:t>
        </w:r>
        <w:r w:rsidR="3CDAD20E" w:rsidRPr="38C5C12E">
          <w:t xml:space="preserve"> in a change of </w:t>
        </w:r>
      </w:ins>
      <w:ins w:id="366" w:author="Karanja, Alice" w:date="2017-11-13T16:52:00Z">
        <w:r w:rsidR="41EE1AB4" w:rsidRPr="38C5C12E">
          <w:t xml:space="preserve">its </w:t>
        </w:r>
      </w:ins>
      <w:ins w:id="367" w:author="Karanja, Alice" w:date="2017-11-13T16:47:00Z">
        <w:r w:rsidR="3CDAD20E" w:rsidRPr="38C5C12E">
          <w:t>hash function</w:t>
        </w:r>
      </w:ins>
      <w:ins w:id="368" w:author="Karanja, Alice" w:date="2017-11-13T16:52:00Z">
        <w:r w:rsidR="11127EDF" w:rsidRPr="38C5C12E">
          <w:t xml:space="preserve"> all the blocks following it.</w:t>
        </w:r>
      </w:ins>
      <w:ins w:id="369" w:author="Karanja, Alice" w:date="2017-11-13T16:47:00Z">
        <w:r w:rsidR="3CDAD20E" w:rsidRPr="637B6A64">
          <w:t xml:space="preserve"> </w:t>
        </w:r>
      </w:ins>
      <w:ins w:id="370" w:author="Karanja, Alice" w:date="2017-11-13T16:48:00Z">
        <w:r w:rsidR="21DD4DCA" w:rsidRPr="38C5C12E">
          <w:t xml:space="preserve">This change in the hash function </w:t>
        </w:r>
      </w:ins>
      <w:ins w:id="371" w:author="Karanja, Alice" w:date="2017-11-13T16:49:00Z">
        <w:r w:rsidR="1109BD73" w:rsidRPr="38C5C12E">
          <w:t>will be detected by the o</w:t>
        </w:r>
        <w:r w:rsidR="7E9361B6" w:rsidRPr="38C5C12E">
          <w:t xml:space="preserve">ther </w:t>
        </w:r>
      </w:ins>
      <w:ins w:id="372" w:author="Karanja, Alice" w:date="2017-11-13T16:50:00Z">
        <w:r w:rsidR="638244BB" w:rsidRPr="38C5C12E">
          <w:t xml:space="preserve">nodes </w:t>
        </w:r>
      </w:ins>
      <w:ins w:id="373" w:author="Karanja, Alice" w:date="2017-11-13T16:53:00Z">
        <w:r w:rsidR="310C9EED" w:rsidRPr="38C5C12E">
          <w:t>and cause it to be rejected</w:t>
        </w:r>
        <w:r w:rsidR="4A3368E3" w:rsidRPr="637B6A64">
          <w:t>.</w:t>
        </w:r>
      </w:ins>
    </w:p>
    <w:p w14:paraId="14738EE6" w14:textId="77777777" w:rsidR="00C37505" w:rsidRDefault="00C37505">
      <w:pPr>
        <w:pStyle w:val="ListParagraph"/>
        <w:ind w:left="0"/>
        <w:rPr>
          <w:ins w:id="374" w:author="Asuncion, Albert" w:date="2017-12-02T14:58:00Z"/>
          <w:color w:val="000000" w:themeColor="text1"/>
        </w:rPr>
        <w:pPrChange w:id="375" w:author="Asuncion, Albert" w:date="2017-12-02T14:58:00Z">
          <w:pPr>
            <w:pStyle w:val="ListParagraph"/>
            <w:numPr>
              <w:numId w:val="62"/>
            </w:numPr>
            <w:ind w:left="0" w:hanging="360"/>
          </w:pPr>
        </w:pPrChange>
      </w:pPr>
    </w:p>
    <w:p w14:paraId="3AE7BF82" w14:textId="45FB94C7" w:rsidR="00F97490" w:rsidDel="00C37505" w:rsidRDefault="00C37505">
      <w:pPr>
        <w:pStyle w:val="ListParagraph"/>
        <w:numPr>
          <w:ilvl w:val="0"/>
          <w:numId w:val="65"/>
        </w:numPr>
        <w:ind w:left="0" w:firstLine="0"/>
        <w:rPr>
          <w:del w:id="376" w:author="Unknown"/>
          <w:color w:val="000000" w:themeColor="text1"/>
        </w:rPr>
        <w:pPrChange w:id="377" w:author="Asuncion, Albert" w:date="2017-12-02T14:58:00Z">
          <w:pPr>
            <w:pStyle w:val="ListParagraph"/>
            <w:numPr>
              <w:numId w:val="62"/>
            </w:numPr>
            <w:ind w:left="0" w:hanging="360"/>
          </w:pPr>
        </w:pPrChange>
      </w:pPr>
      <w:ins w:id="378" w:author="Asuncion, Albert" w:date="2017-12-02T14:58:00Z">
        <w:r>
          <w:rPr>
            <w:color w:val="000000" w:themeColor="text1"/>
          </w:rPr>
          <w:t>Open</w:t>
        </w:r>
      </w:ins>
      <w:ins w:id="379" w:author="Asuncion, Albert" w:date="2017-12-02T14:56:00Z">
        <w:r>
          <w:rPr>
            <w:color w:val="000000" w:themeColor="text1"/>
          </w:rPr>
          <w:t xml:space="preserve"> Source –</w:t>
        </w:r>
      </w:ins>
      <w:ins w:id="380" w:author="Karanja, Alice" w:date="2017-11-27T19:31:00Z">
        <w:del w:id="381" w:author="Asuncion, Albert" w:date="2017-12-02T14:55:00Z">
          <w:r w:rsidR="6736B4A1" w:rsidRPr="00C37505" w:rsidDel="00C37505">
            <w:rPr>
              <w:color w:val="000000" w:themeColor="text1"/>
              <w:rPrChange w:id="382" w:author="Asuncion, Albert" w:date="2017-12-02T14:57:00Z">
                <w:rPr/>
              </w:rPrChange>
            </w:rPr>
            <w:delText xml:space="preserve"> - </w:delText>
          </w:r>
        </w:del>
      </w:ins>
      <w:ins w:id="383" w:author="Karanja, Alice" w:date="2017-11-27T19:38:00Z">
        <w:r w:rsidR="02558C32" w:rsidRPr="00C37505">
          <w:rPr>
            <w:color w:val="000000" w:themeColor="text1"/>
            <w:rPrChange w:id="384" w:author="Asuncion, Albert" w:date="2017-12-02T14:57:00Z">
              <w:rPr/>
            </w:rPrChange>
          </w:rPr>
          <w:t xml:space="preserve"> </w:t>
        </w:r>
      </w:ins>
      <w:ins w:id="385" w:author="Karanja, Alice" w:date="2017-11-27T19:31:00Z">
        <w:r w:rsidR="6736B4A1" w:rsidRPr="00C37505">
          <w:rPr>
            <w:color w:val="000000" w:themeColor="text1"/>
            <w:rPrChange w:id="386" w:author="Asuncion, Albert" w:date="2017-12-02T14:57:00Z">
              <w:rPr/>
            </w:rPrChange>
          </w:rPr>
          <w:t xml:space="preserve">Open source means that </w:t>
        </w:r>
        <w:r w:rsidR="462F082E" w:rsidRPr="00C37505">
          <w:rPr>
            <w:color w:val="000000" w:themeColor="text1"/>
            <w:rPrChange w:id="387" w:author="Asuncion, Albert" w:date="2017-12-02T14:57:00Z">
              <w:rPr/>
            </w:rPrChange>
          </w:rPr>
          <w:t xml:space="preserve">has </w:t>
        </w:r>
        <w:del w:id="388" w:author="Alice Karanja" w:date="2017-12-03T01:26:00Z">
          <w:r w:rsidR="462F082E" w:rsidRPr="00C37505" w:rsidDel="00432764">
            <w:rPr>
              <w:color w:val="000000" w:themeColor="text1"/>
              <w:rPrChange w:id="389" w:author="Asuncion, Albert" w:date="2017-12-02T14:57:00Z">
                <w:rPr/>
              </w:rPrChange>
            </w:rPr>
            <w:delText xml:space="preserve"> </w:delText>
          </w:r>
        </w:del>
        <w:r w:rsidR="462F082E" w:rsidRPr="00C37505">
          <w:rPr>
            <w:color w:val="000000" w:themeColor="text1"/>
            <w:rPrChange w:id="390" w:author="Asuncion, Albert" w:date="2017-12-02T14:57:00Z">
              <w:rPr/>
            </w:rPrChange>
          </w:rPr>
          <w:t xml:space="preserve">been produced, </w:t>
        </w:r>
      </w:ins>
      <w:ins w:id="391" w:author="Karanja, Alice" w:date="2017-11-27T19:32:00Z">
        <w:r w:rsidR="3CD2B810" w:rsidRPr="00C37505">
          <w:rPr>
            <w:color w:val="000000" w:themeColor="text1"/>
            <w:rPrChange w:id="392" w:author="Asuncion, Albert" w:date="2017-12-02T14:57:00Z">
              <w:rPr/>
            </w:rPrChange>
          </w:rPr>
          <w:t xml:space="preserve">shared and published freely for anyone and no </w:t>
        </w:r>
        <w:r w:rsidR="10451244" w:rsidRPr="00C37505">
          <w:rPr>
            <w:color w:val="000000" w:themeColor="text1"/>
            <w:rPrChange w:id="393" w:author="Asuncion, Albert" w:date="2017-12-02T14:57:00Z">
              <w:rPr/>
            </w:rPrChange>
          </w:rPr>
          <w:t xml:space="preserve">one company </w:t>
        </w:r>
        <w:r w:rsidR="10451244" w:rsidRPr="00C37505">
          <w:rPr>
            <w:color w:val="000000" w:themeColor="text1"/>
            <w:rPrChange w:id="394" w:author="Asuncion, Albert" w:date="2017-12-02T14:57:00Z">
              <w:rPr/>
            </w:rPrChange>
          </w:rPr>
          <w:lastRenderedPageBreak/>
          <w:t>or person owns or distributes i</w:t>
        </w:r>
      </w:ins>
      <w:ins w:id="395" w:author="Karanja, Alice" w:date="2017-11-27T19:33:00Z">
        <w:r w:rsidR="58EB89C9" w:rsidRPr="00C37505">
          <w:rPr>
            <w:color w:val="000000" w:themeColor="text1"/>
            <w:rPrChange w:id="396" w:author="Asuncion, Albert" w:date="2017-12-02T14:57:00Z">
              <w:rPr/>
            </w:rPrChange>
          </w:rPr>
          <w:t xml:space="preserve">t. In the same way, Bitcoin </w:t>
        </w:r>
      </w:ins>
      <w:ins w:id="397" w:author="Karanja, Alice" w:date="2017-11-27T19:37:00Z">
        <w:r w:rsidR="0494A4A4" w:rsidRPr="00C37505">
          <w:rPr>
            <w:color w:val="000000" w:themeColor="text1"/>
            <w:rPrChange w:id="398" w:author="Asuncion, Albert" w:date="2017-12-02T14:57:00Z">
              <w:rPr/>
            </w:rPrChange>
          </w:rPr>
          <w:t>n</w:t>
        </w:r>
        <w:r w:rsidR="48F9ACAD" w:rsidRPr="00C37505">
          <w:rPr>
            <w:color w:val="000000" w:themeColor="text1"/>
            <w:rPrChange w:id="399" w:author="Asuncion, Albert" w:date="2017-12-02T14:57:00Z">
              <w:rPr/>
            </w:rPrChange>
          </w:rPr>
          <w:t xml:space="preserve">etwork </w:t>
        </w:r>
      </w:ins>
      <w:ins w:id="400" w:author="Karanja, Alice" w:date="2017-11-27T19:33:00Z">
        <w:r w:rsidR="58EB89C9" w:rsidRPr="00C37505">
          <w:rPr>
            <w:color w:val="000000" w:themeColor="text1"/>
            <w:rPrChange w:id="401" w:author="Asuncion, Albert" w:date="2017-12-02T14:57:00Z">
              <w:rPr/>
            </w:rPrChange>
          </w:rPr>
          <w:t>is not owned</w:t>
        </w:r>
      </w:ins>
      <w:ins w:id="402" w:author="Karanja, Alice" w:date="2017-11-27T19:35:00Z">
        <w:r w:rsidR="6CB2FD7B" w:rsidRPr="00C37505">
          <w:rPr>
            <w:color w:val="000000" w:themeColor="text1"/>
            <w:rPrChange w:id="403" w:author="Asuncion, Albert" w:date="2017-12-02T14:57:00Z">
              <w:rPr/>
            </w:rPrChange>
          </w:rPr>
          <w:t xml:space="preserve"> </w:t>
        </w:r>
        <w:r w:rsidR="2F8FE406" w:rsidRPr="00C37505">
          <w:rPr>
            <w:color w:val="000000" w:themeColor="text1"/>
            <w:rPrChange w:id="404" w:author="Asuncion, Albert" w:date="2017-12-02T14:57:00Z">
              <w:rPr/>
            </w:rPrChange>
          </w:rPr>
          <w:t xml:space="preserve">or run by a single company. </w:t>
        </w:r>
      </w:ins>
    </w:p>
    <w:p w14:paraId="5F85ECD6" w14:textId="77777777" w:rsidR="00C37505" w:rsidRPr="00C37505" w:rsidRDefault="00C37505">
      <w:pPr>
        <w:pStyle w:val="ListParagraph"/>
        <w:numPr>
          <w:ilvl w:val="0"/>
          <w:numId w:val="65"/>
        </w:numPr>
        <w:ind w:left="0" w:firstLine="0"/>
        <w:rPr>
          <w:color w:val="000000" w:themeColor="text1"/>
          <w:rPrChange w:id="405" w:author="Khaleghi, Ryan" w:date="2017-12-09T18:44:00Z">
            <w:rPr/>
          </w:rPrChange>
        </w:rPr>
        <w:pPrChange w:id="406" w:author="Khaleghi, Ryan" w:date="2017-12-09T18:44:00Z">
          <w:pPr>
            <w:pStyle w:val="ListParagraph"/>
            <w:numPr>
              <w:numId w:val="62"/>
            </w:numPr>
            <w:ind w:left="0" w:hanging="360"/>
          </w:pPr>
        </w:pPrChange>
      </w:pPr>
    </w:p>
    <w:p w14:paraId="79A11350" w14:textId="5DD1093E" w:rsidR="6736B4A1" w:rsidDel="48F9ACAD" w:rsidRDefault="6736B4A1">
      <w:pPr>
        <w:pStyle w:val="ListParagraph"/>
        <w:ind w:left="0"/>
        <w:rPr>
          <w:del w:id="407" w:author="Karanja, Alice" w:date="2017-11-27T19:37:00Z"/>
        </w:rPr>
        <w:pPrChange w:id="408" w:author="Asuncion, Albert" w:date="2017-12-02T14:58:00Z">
          <w:pPr/>
        </w:pPrChange>
      </w:pPr>
    </w:p>
    <w:p w14:paraId="6E8C3993" w14:textId="374CB9B3" w:rsidR="00A00F16" w:rsidRPr="00A00F16" w:rsidRDefault="00A00F16">
      <w:pPr>
        <w:pStyle w:val="ListParagraph"/>
        <w:ind w:left="0"/>
        <w:pPrChange w:id="409" w:author="Asuncion, Albert" w:date="2017-12-02T14:58:00Z">
          <w:pPr>
            <w:pStyle w:val="ListParagraph"/>
            <w:numPr>
              <w:numId w:val="62"/>
            </w:numPr>
            <w:ind w:left="0" w:hanging="360"/>
          </w:pPr>
        </w:pPrChange>
      </w:pPr>
    </w:p>
    <w:p w14:paraId="0928F246" w14:textId="5B791263" w:rsidR="00A00F16" w:rsidRPr="001359EF" w:rsidRDefault="00DB7C8B">
      <w:pPr>
        <w:pStyle w:val="ListParagraph"/>
        <w:numPr>
          <w:ilvl w:val="0"/>
          <w:numId w:val="62"/>
        </w:numPr>
        <w:ind w:left="0" w:firstLine="0"/>
        <w:rPr>
          <w:ins w:id="410" w:author="Asuncion, Albert" w:date="2017-11-15T10:48:00Z"/>
          <w:color w:val="000000" w:themeColor="text1"/>
          <w:rPrChange w:id="411" w:author="Asuncion, Albert" w:date="2017-11-15T10:48:00Z">
            <w:rPr>
              <w:ins w:id="412" w:author="Asuncion, Albert" w:date="2017-11-15T10:48:00Z"/>
            </w:rPr>
          </w:rPrChange>
        </w:rPr>
      </w:pPr>
      <w:ins w:id="413" w:author="Asuncion, Albert" w:date="2017-11-15T11:05:00Z">
        <w:r>
          <w:t xml:space="preserve">Turing Complete - </w:t>
        </w:r>
      </w:ins>
      <w:ins w:id="414" w:author="Asuncion, Albert" w:date="2017-12-04T17:19:00Z">
        <w:r>
          <w:t>T</w:t>
        </w:r>
      </w:ins>
      <w:ins w:id="415" w:author="Asuncion, Albert" w:date="2017-11-15T11:05:00Z">
        <w:r w:rsidR="00A00F16" w:rsidRPr="00D56DF7">
          <w:t>his refers to the ability to compute anything that is computable provided one has the</w:t>
        </w:r>
        <w:r w:rsidR="00A00F16" w:rsidRPr="7DADB2B2">
          <w:t xml:space="preserve"> </w:t>
        </w:r>
        <w:r w:rsidR="00A00F16" w:rsidRPr="00D56DF7">
          <w:t>required resources</w:t>
        </w:r>
        <w:r w:rsidR="00A00F16" w:rsidRPr="7DADB2B2">
          <w:t>.</w:t>
        </w:r>
        <w:r w:rsidR="00A00F16" w:rsidRPr="5BA93999">
          <w:t xml:space="preserve"> This property </w:t>
        </w:r>
        <w:r w:rsidR="00A00F16" w:rsidRPr="2F01C3E0">
          <w:t xml:space="preserve">is usually applicable to Ethereum </w:t>
        </w:r>
      </w:ins>
      <w:ins w:id="416" w:author="Karanja, Alice" w:date="2017-11-15T17:55:00Z">
        <w:r w:rsidR="4D8EC03B" w:rsidRPr="2F01C3E0">
          <w:t>where</w:t>
        </w:r>
      </w:ins>
      <w:ins w:id="417" w:author="Asuncion, Albert" w:date="2017-11-15T11:05:00Z">
        <w:del w:id="418" w:author="Karanja, Alice" w:date="2017-11-15T17:55:00Z">
          <w:r w:rsidR="00A00F16" w:rsidRPr="2F01C3E0" w:rsidDel="4D8EC03B">
            <w:delText>because</w:delText>
          </w:r>
        </w:del>
        <w:r w:rsidR="00A00F16" w:rsidRPr="7DADB2B2">
          <w:t xml:space="preserve"> </w:t>
        </w:r>
        <w:r w:rsidR="00A00F16" w:rsidRPr="6AD58BC7">
          <w:t>on</w:t>
        </w:r>
        <w:del w:id="419" w:author="Karanja, Alice" w:date="2017-11-15T17:54:00Z">
          <w:r w:rsidR="00A00F16" w:rsidRPr="6AD58BC7" w:rsidDel="4B86C878">
            <w:delText>c</w:delText>
          </w:r>
        </w:del>
        <w:r w:rsidR="00A00F16" w:rsidRPr="6AD58BC7">
          <w:t>e can write contracts that can solv</w:t>
        </w:r>
        <w:r w:rsidR="00A00F16" w:rsidRPr="305C6690">
          <w:t>e almost any reasonable computational problem.</w:t>
        </w:r>
      </w:ins>
    </w:p>
    <w:p w14:paraId="33DD2BA3" w14:textId="77777777" w:rsidR="002E677A" w:rsidRDefault="002E677A">
      <w:pPr>
        <w:pStyle w:val="ListParagraph"/>
        <w:ind w:left="0"/>
        <w:rPr>
          <w:color w:val="000000" w:themeColor="text1"/>
          <w:rPrChange w:id="420" w:author="Karanja, Alice" w:date="2017-11-13T18:31:00Z">
            <w:rPr/>
          </w:rPrChange>
        </w:rPr>
        <w:pPrChange w:id="421" w:author="Asuncion, Albert" w:date="2017-11-15T10:48:00Z">
          <w:pPr>
            <w:pStyle w:val="ListParagraph"/>
            <w:numPr>
              <w:numId w:val="62"/>
            </w:numPr>
            <w:ind w:left="0" w:hanging="360"/>
          </w:pPr>
        </w:pPrChange>
      </w:pPr>
    </w:p>
    <w:p w14:paraId="7063FA5D" w14:textId="702D42AC" w:rsidR="00023E1E" w:rsidRDefault="007F2695" w:rsidP="65EE93E5">
      <w:pPr>
        <w:jc w:val="center"/>
        <w:rPr>
          <w:ins w:id="422" w:author="Asuncion, Albert" w:date="2017-11-10T11:23:00Z"/>
        </w:rPr>
      </w:pPr>
      <w:ins w:id="423" w:author="Asuncion, Albert" w:date="2017-11-10T11:23:00Z">
        <w:r>
          <w:rPr>
            <w:b/>
            <w:bCs/>
            <w:sz w:val="16"/>
            <w:szCs w:val="16"/>
          </w:rPr>
          <w:t>TRUST MECHANISM OF B</w:t>
        </w:r>
      </w:ins>
      <w:ins w:id="424" w:author="Khaleghi, Ryan" w:date="2017-12-09T18:44:00Z">
        <w:r w:rsidR="65EE93E5">
          <w:rPr>
            <w:b/>
            <w:bCs/>
            <w:sz w:val="16"/>
            <w:szCs w:val="16"/>
          </w:rPr>
          <w:t>L</w:t>
        </w:r>
      </w:ins>
      <w:ins w:id="425" w:author="Asuncion, Albert" w:date="2017-11-10T11:23:00Z">
        <w:r>
          <w:rPr>
            <w:b/>
            <w:bCs/>
            <w:sz w:val="16"/>
            <w:szCs w:val="16"/>
          </w:rPr>
          <w:t>OCKCHAIN</w:t>
        </w:r>
      </w:ins>
      <w:ins w:id="426" w:author="Asuncion, Albert" w:date="2017-12-04T16:31:00Z">
        <w:r w:rsidR="00464BF2">
          <w:rPr>
            <w:b/>
            <w:bCs/>
            <w:sz w:val="16"/>
            <w:szCs w:val="16"/>
          </w:rPr>
          <w:t xml:space="preserve"> [5]</w:t>
        </w:r>
      </w:ins>
    </w:p>
    <w:p w14:paraId="4688B52D" w14:textId="77777777" w:rsidR="00023E1E" w:rsidRDefault="00023E1E" w:rsidP="00023E1E">
      <w:pPr>
        <w:rPr>
          <w:ins w:id="427" w:author="Asuncion, Albert" w:date="2017-11-18T10:03:00Z"/>
        </w:rPr>
      </w:pPr>
    </w:p>
    <w:p w14:paraId="79BC006F" w14:textId="0D44520B" w:rsidR="00847B2B" w:rsidRDefault="00847B2B">
      <w:pPr>
        <w:pStyle w:val="Caption"/>
        <w:keepNext/>
        <w:rPr>
          <w:ins w:id="428" w:author="Asuncion, Albert" w:date="2017-11-18T10:41:00Z"/>
        </w:rPr>
        <w:pPrChange w:id="429" w:author="Asuncion, Albert" w:date="2017-11-18T10:41:00Z">
          <w:pPr/>
        </w:pPrChange>
      </w:pPr>
      <w:ins w:id="430" w:author="Asuncion, Albert" w:date="2017-11-18T10:41:00Z">
        <w:r>
          <w:t xml:space="preserve">Figure </w:t>
        </w:r>
        <w:r>
          <w:fldChar w:fldCharType="begin"/>
        </w:r>
        <w:r>
          <w:instrText xml:space="preserve"> SEQ Figure \* ARABIC </w:instrText>
        </w:r>
      </w:ins>
      <w:r>
        <w:fldChar w:fldCharType="separate"/>
      </w:r>
      <w:ins w:id="431" w:author="Asuncion, Albert" w:date="2017-12-02T11:29:00Z">
        <w:r w:rsidR="0053365C">
          <w:rPr>
            <w:noProof/>
          </w:rPr>
          <w:t>3</w:t>
        </w:r>
      </w:ins>
      <w:ins w:id="432" w:author="Asuncion, Albert" w:date="2017-11-18T10:41:00Z">
        <w:r>
          <w:fldChar w:fldCharType="end"/>
        </w:r>
        <w:r>
          <w:t xml:space="preserve"> - Consensus Mechanism</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33" w:author="Asuncion, Albert" w:date="2017-12-02T16:21:00Z">
          <w:tblPr>
            <w:tblStyle w:val="TableGrid"/>
            <w:tblW w:w="0" w:type="auto"/>
            <w:tblLook w:val="04A0" w:firstRow="1" w:lastRow="0" w:firstColumn="1" w:lastColumn="0" w:noHBand="0" w:noVBand="1"/>
          </w:tblPr>
        </w:tblPrChange>
      </w:tblPr>
      <w:tblGrid>
        <w:gridCol w:w="2023"/>
        <w:gridCol w:w="1211"/>
        <w:gridCol w:w="2022"/>
        <w:tblGridChange w:id="434">
          <w:tblGrid>
            <w:gridCol w:w="1967"/>
            <w:gridCol w:w="1180"/>
            <w:gridCol w:w="2109"/>
          </w:tblGrid>
        </w:tblGridChange>
      </w:tblGrid>
      <w:tr w:rsidR="00847B2B" w14:paraId="4D309FA6" w14:textId="77777777" w:rsidTr="00B82890">
        <w:trPr>
          <w:trHeight w:val="2592"/>
          <w:ins w:id="435" w:author="Asuncion, Albert" w:date="2017-11-18T10:03:00Z"/>
          <w:trPrChange w:id="436" w:author="Asuncion, Albert" w:date="2017-12-02T16:21:00Z">
            <w:trPr>
              <w:trHeight w:val="2304"/>
            </w:trPr>
          </w:trPrChange>
        </w:trPr>
        <w:tc>
          <w:tcPr>
            <w:tcW w:w="0" w:type="auto"/>
            <w:tcPrChange w:id="437" w:author="Asuncion, Albert" w:date="2017-12-02T16:21:00Z">
              <w:tcPr>
                <w:tcW w:w="1967" w:type="dxa"/>
              </w:tcPr>
            </w:tcPrChange>
          </w:tcPr>
          <w:p w14:paraId="539AA7E3" w14:textId="0AF6066B" w:rsidR="00356835" w:rsidRDefault="00006F04">
            <w:pPr>
              <w:rPr>
                <w:ins w:id="438" w:author="Asuncion, Albert" w:date="2017-11-18T10:03:00Z"/>
              </w:rPr>
            </w:pPr>
            <w:ins w:id="439" w:author="Asuncion, Albert" w:date="2017-11-18T10:19:00Z">
              <w:r>
                <w:rPr>
                  <w:noProof/>
                  <w:lang w:eastAsia="ko-KR"/>
                </w:rPr>
                <mc:AlternateContent>
                  <mc:Choice Requires="wps">
                    <w:drawing>
                      <wp:anchor distT="0" distB="0" distL="114300" distR="114300" simplePos="0" relativeHeight="251658247" behindDoc="0" locked="0" layoutInCell="1" allowOverlap="1" wp14:anchorId="5CD5233B" wp14:editId="0DFB6FD2">
                        <wp:simplePos x="0" y="0"/>
                        <wp:positionH relativeFrom="column">
                          <wp:posOffset>-49022</wp:posOffset>
                        </wp:positionH>
                        <wp:positionV relativeFrom="paragraph">
                          <wp:posOffset>69215</wp:posOffset>
                        </wp:positionV>
                        <wp:extent cx="1218692" cy="1828800"/>
                        <wp:effectExtent l="0" t="0" r="26035" b="25400"/>
                        <wp:wrapThrough wrapText="bothSides">
                          <wp:wrapPolygon edited="0">
                            <wp:start x="900" y="0"/>
                            <wp:lineTo x="0" y="900"/>
                            <wp:lineTo x="0" y="20700"/>
                            <wp:lineTo x="900" y="21600"/>
                            <wp:lineTo x="20711" y="21600"/>
                            <wp:lineTo x="21611" y="20700"/>
                            <wp:lineTo x="21611" y="900"/>
                            <wp:lineTo x="20711" y="0"/>
                            <wp:lineTo x="900" y="0"/>
                          </wp:wrapPolygon>
                        </wp:wrapThrough>
                        <wp:docPr id="12" name="Rounded Rectangle 12"/>
                        <wp:cNvGraphicFramePr/>
                        <a:graphic xmlns:a="http://schemas.openxmlformats.org/drawingml/2006/main">
                          <a:graphicData uri="http://schemas.microsoft.com/office/word/2010/wordprocessingShape">
                            <wps:wsp>
                              <wps:cNvSpPr/>
                              <wps:spPr>
                                <a:xfrm>
                                  <a:off x="0" y="0"/>
                                  <a:ext cx="1218692" cy="1828800"/>
                                </a:xfrm>
                                <a:prstGeom prst="roundRect">
                                  <a:avLst/>
                                </a:prstGeom>
                                <a:noFill/>
                                <a:ln w="127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A23A2" id="Rounded Rectangle 12" o:spid="_x0000_s1026" style="position:absolute;margin-left:-3.85pt;margin-top:5.45pt;width:95.95pt;height:2in;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" filled="f" strokecolor="#243f60 [1604]" strokeweight="1pt">
                        <v:stroke dashstyle="3 1"/>
                        <w10:wrap type="through"/>
                      </v:roundrect>
                    </w:pict>
                  </mc:Fallback>
                </mc:AlternateContent>
              </w:r>
            </w:ins>
            <w:ins w:id="440" w:author="Asuncion, Albert" w:date="2017-11-18T10:09:00Z">
              <w:r>
                <w:rPr>
                  <w:noProof/>
                  <w:lang w:eastAsia="ko-KR"/>
                </w:rPr>
                <mc:AlternateContent>
                  <mc:Choice Requires="wps">
                    <w:drawing>
                      <wp:anchor distT="0" distB="0" distL="114300" distR="114300" simplePos="0" relativeHeight="251658242" behindDoc="0" locked="0" layoutInCell="1" allowOverlap="1" wp14:anchorId="3D9A6446" wp14:editId="1E239A96">
                        <wp:simplePos x="0" y="0"/>
                        <wp:positionH relativeFrom="column">
                          <wp:posOffset>8890</wp:posOffset>
                        </wp:positionH>
                        <wp:positionV relativeFrom="paragraph">
                          <wp:posOffset>1130300</wp:posOffset>
                        </wp:positionV>
                        <wp:extent cx="1085850" cy="229235"/>
                        <wp:effectExtent l="0" t="0" r="31750" b="24765"/>
                        <wp:wrapThrough wrapText="bothSides">
                          <wp:wrapPolygon edited="0">
                            <wp:start x="0" y="0"/>
                            <wp:lineTo x="0" y="21540"/>
                            <wp:lineTo x="21726" y="21540"/>
                            <wp:lineTo x="2172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085850" cy="2292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17A00FE4" w14:textId="382A8B0B" w:rsidR="006C721A" w:rsidRPr="00356835" w:rsidRDefault="006C721A">
                                    <w:pPr>
                                      <w:jc w:val="center"/>
                                      <w:pPrChange w:id="441" w:author="Asuncion, Albert" w:date="2017-11-18T10:07:00Z">
                                        <w:pPr/>
                                      </w:pPrChange>
                                    </w:pPr>
                                    <w:ins w:id="442" w:author="Asuncion, Albert" w:date="2017-11-18T10:05:00Z">
                                      <w:r>
                                        <w:rPr>
                                          <w:color w:val="000000" w:themeColor="text1"/>
                                        </w:rPr>
                                        <w:t>Create block</w:t>
                                      </w:r>
                                      <w:r>
                                        <w:t xml:space="preserve"> puzzle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A6446" id="Rectangle 7" o:spid="_x0000_s1026" style="position:absolute;margin-left:.7pt;margin-top:89pt;width:85.5pt;height:18.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" filled="f" strokecolor="#243f60 [1604]" strokeweight="1pt">
                        <v:textbox>
                          <w:txbxContent>
                            <w:p w14:paraId="17A00FE4" w14:textId="382A8B0B" w:rsidR="006C721A" w:rsidRPr="00356835" w:rsidRDefault="006C721A">
                              <w:pPr>
                                <w:jc w:val="center"/>
                                <w:pPrChange w:id="443" w:author="Asuncion, Albert" w:date="2017-11-18T10:07:00Z">
                                  <w:pPr/>
                                </w:pPrChange>
                              </w:pPr>
                              <w:ins w:id="444" w:author="Asuncion, Albert" w:date="2017-11-18T10:05:00Z">
                                <w:r>
                                  <w:rPr>
                                    <w:color w:val="000000" w:themeColor="text1"/>
                                  </w:rPr>
                                  <w:t>Create block</w:t>
                                </w:r>
                                <w:r>
                                  <w:t xml:space="preserve"> puzzle</w:t>
                                </w:r>
                              </w:ins>
                            </w:p>
                          </w:txbxContent>
                        </v:textbox>
                        <w10:wrap type="through"/>
                      </v:rect>
                    </w:pict>
                  </mc:Fallback>
                </mc:AlternateContent>
              </w:r>
            </w:ins>
            <w:ins w:id="445" w:author="Asuncion, Albert" w:date="2017-11-18T10:07:00Z">
              <w:r>
                <w:rPr>
                  <w:noProof/>
                  <w:lang w:eastAsia="ko-KR"/>
                </w:rPr>
                <mc:AlternateContent>
                  <mc:Choice Requires="wps">
                    <w:drawing>
                      <wp:anchor distT="0" distB="0" distL="114300" distR="114300" simplePos="0" relativeHeight="251658241" behindDoc="0" locked="0" layoutInCell="1" allowOverlap="1" wp14:anchorId="3CFD5964" wp14:editId="04810B22">
                        <wp:simplePos x="0" y="0"/>
                        <wp:positionH relativeFrom="column">
                          <wp:posOffset>8890</wp:posOffset>
                        </wp:positionH>
                        <wp:positionV relativeFrom="paragraph">
                          <wp:posOffset>682625</wp:posOffset>
                        </wp:positionV>
                        <wp:extent cx="1085850" cy="229235"/>
                        <wp:effectExtent l="0" t="0" r="31750" b="24765"/>
                        <wp:wrapThrough wrapText="bothSides">
                          <wp:wrapPolygon edited="0">
                            <wp:start x="0" y="0"/>
                            <wp:lineTo x="0" y="21540"/>
                            <wp:lineTo x="21726" y="21540"/>
                            <wp:lineTo x="21726"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085850" cy="2292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6A9EC121" w14:textId="637DB284" w:rsidR="006C721A" w:rsidRPr="00356835" w:rsidRDefault="006C721A">
                                    <w:pPr>
                                      <w:jc w:val="center"/>
                                      <w:pPrChange w:id="446" w:author="Asuncion, Albert" w:date="2017-11-18T10:07:00Z">
                                        <w:pPr/>
                                      </w:pPrChange>
                                    </w:pPr>
                                    <w:ins w:id="447" w:author="Asuncion, Albert" w:date="2017-11-18T10:05:00Z">
                                      <w:r>
                                        <w:rPr>
                                          <w:color w:val="000000" w:themeColor="text1"/>
                                        </w:rPr>
                                        <w:t>Solve</w:t>
                                      </w:r>
                                    </w:ins>
                                    <w:ins w:id="448" w:author="Asuncion, Albert" w:date="2017-11-18T10:09:00Z">
                                      <w:r>
                                        <w:rPr>
                                          <w:color w:val="000000" w:themeColor="text1"/>
                                        </w:rPr>
                                        <w:t xml:space="preserve"> puzzle</w:t>
                                      </w:r>
                                    </w:ins>
                                    <w:ins w:id="449" w:author="Asuncion, Albert" w:date="2017-11-18T10:05:00Z">
                                      <w:r>
                                        <w:rPr>
                                          <w:color w:val="000000" w:themeColor="text1"/>
                                        </w:rPr>
                                        <w:t xml:space="preserve"> puzzle</w:t>
                                      </w:r>
                                      <w:r>
                                        <w:t>puzzle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D5964" id="Rectangle 6" o:spid="_x0000_s1027" style="position:absolute;margin-left:.7pt;margin-top:53.75pt;width:85.5pt;height:18.0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" filled="f" strokecolor="#243f60 [1604]" strokeweight="1pt">
                        <v:textbox>
                          <w:txbxContent>
                            <w:p w14:paraId="6A9EC121" w14:textId="637DB284" w:rsidR="006C721A" w:rsidRPr="00356835" w:rsidRDefault="006C721A">
                              <w:pPr>
                                <w:jc w:val="center"/>
                                <w:pPrChange w:id="450" w:author="Asuncion, Albert" w:date="2017-11-18T10:07:00Z">
                                  <w:pPr/>
                                </w:pPrChange>
                              </w:pPr>
                              <w:ins w:id="451" w:author="Asuncion, Albert" w:date="2017-11-18T10:05:00Z">
                                <w:r>
                                  <w:rPr>
                                    <w:color w:val="000000" w:themeColor="text1"/>
                                  </w:rPr>
                                  <w:t>Solve</w:t>
                                </w:r>
                              </w:ins>
                              <w:ins w:id="452" w:author="Asuncion, Albert" w:date="2017-11-18T10:09:00Z">
                                <w:r>
                                  <w:rPr>
                                    <w:color w:val="000000" w:themeColor="text1"/>
                                  </w:rPr>
                                  <w:t xml:space="preserve"> puzzle</w:t>
                                </w:r>
                              </w:ins>
                              <w:ins w:id="453" w:author="Asuncion, Albert" w:date="2017-11-18T10:05:00Z">
                                <w:r>
                                  <w:rPr>
                                    <w:color w:val="000000" w:themeColor="text1"/>
                                  </w:rPr>
                                  <w:t xml:space="preserve"> puzzle</w:t>
                                </w:r>
                                <w:r>
                                  <w:t>puzzle</w:t>
                                </w:r>
                              </w:ins>
                            </w:p>
                          </w:txbxContent>
                        </v:textbox>
                        <w10:wrap type="through"/>
                      </v:rect>
                    </w:pict>
                  </mc:Fallback>
                </mc:AlternateContent>
              </w:r>
            </w:ins>
            <w:ins w:id="454" w:author="Asuncion, Albert" w:date="2017-11-18T10:33:00Z">
              <w:r>
                <w:rPr>
                  <w:noProof/>
                  <w:lang w:eastAsia="ko-KR"/>
                </w:rPr>
                <mc:AlternateContent>
                  <mc:Choice Requires="wps">
                    <w:drawing>
                      <wp:anchor distT="0" distB="0" distL="114300" distR="114300" simplePos="0" relativeHeight="251658256" behindDoc="0" locked="0" layoutInCell="1" allowOverlap="1" wp14:anchorId="23CAE38F" wp14:editId="7EF21F0C">
                        <wp:simplePos x="0" y="0"/>
                        <wp:positionH relativeFrom="column">
                          <wp:posOffset>493395</wp:posOffset>
                        </wp:positionH>
                        <wp:positionV relativeFrom="paragraph">
                          <wp:posOffset>682625</wp:posOffset>
                        </wp:positionV>
                        <wp:extent cx="601345" cy="2286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60134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F0CAB6" w14:textId="77777777" w:rsidR="006C721A" w:rsidRDefault="006C7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CAE38F" id="_x0000_t202" coordsize="21600,21600" o:spt="202" path="m,l,21600r21600,l21600,xe">
                        <v:stroke joinstyle="miter"/>
                        <v:path gradientshapeok="t" o:connecttype="rect"/>
                      </v:shapetype>
                      <v:shape id="Text Box 21" o:spid="_x0000_s1028" type="#_x0000_t202" style="position:absolute;margin-left:38.85pt;margin-top:53.75pt;width:47.35pt;height:18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" filled="f" stroked="f">
                        <v:textbox>
                          <w:txbxContent>
                            <w:p w14:paraId="2AF0CAB6" w14:textId="77777777" w:rsidR="006C721A" w:rsidRDefault="006C721A"/>
                          </w:txbxContent>
                        </v:textbox>
                        <w10:wrap type="square"/>
                      </v:shape>
                    </w:pict>
                  </mc:Fallback>
                </mc:AlternateContent>
              </w:r>
            </w:ins>
            <w:ins w:id="455" w:author="Asuncion, Albert" w:date="2017-11-18T10:04:00Z">
              <w:r>
                <w:rPr>
                  <w:noProof/>
                  <w:lang w:eastAsia="ko-KR"/>
                </w:rPr>
                <mc:AlternateContent>
                  <mc:Choice Requires="wps">
                    <w:drawing>
                      <wp:anchor distT="0" distB="0" distL="114300" distR="114300" simplePos="0" relativeHeight="251658240" behindDoc="0" locked="0" layoutInCell="1" allowOverlap="1" wp14:anchorId="24966161" wp14:editId="1B60FD15">
                        <wp:simplePos x="0" y="0"/>
                        <wp:positionH relativeFrom="column">
                          <wp:posOffset>8890</wp:posOffset>
                        </wp:positionH>
                        <wp:positionV relativeFrom="paragraph">
                          <wp:posOffset>215900</wp:posOffset>
                        </wp:positionV>
                        <wp:extent cx="1085850" cy="229235"/>
                        <wp:effectExtent l="0" t="0" r="31750" b="24765"/>
                        <wp:wrapThrough wrapText="bothSides">
                          <wp:wrapPolygon edited="0">
                            <wp:start x="0" y="0"/>
                            <wp:lineTo x="0" y="21540"/>
                            <wp:lineTo x="21726" y="21540"/>
                            <wp:lineTo x="21726"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085850" cy="2292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54955A97" w14:textId="4304CF75" w:rsidR="006C721A" w:rsidRPr="00356835" w:rsidRDefault="006C721A">
                                    <w:pPr>
                                      <w:jc w:val="center"/>
                                      <w:pPrChange w:id="456" w:author="Asuncion, Albert" w:date="2017-11-18T10:07:00Z">
                                        <w:pPr/>
                                      </w:pPrChange>
                                    </w:pPr>
                                    <w:ins w:id="457" w:author="Asuncion, Albert" w:date="2017-11-18T10:05:00Z">
                                      <w:r>
                                        <w:rPr>
                                          <w:color w:val="000000" w:themeColor="text1"/>
                                        </w:rPr>
                                        <w:t>Compute puzzle</w:t>
                                      </w:r>
                                      <w:r>
                                        <w:t xml:space="preserve"> puzzle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66161" id="Rectangle 5" o:spid="_x0000_s1029" style="position:absolute;margin-left:.7pt;margin-top:17pt;width:85.5pt;height:1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" filled="f" strokecolor="#243f60 [1604]" strokeweight="1pt">
                        <v:textbox>
                          <w:txbxContent>
                            <w:p w14:paraId="54955A97" w14:textId="4304CF75" w:rsidR="006C721A" w:rsidRPr="00356835" w:rsidRDefault="006C721A">
                              <w:pPr>
                                <w:jc w:val="center"/>
                                <w:pPrChange w:id="458" w:author="Asuncion, Albert" w:date="2017-11-18T10:07:00Z">
                                  <w:pPr/>
                                </w:pPrChange>
                              </w:pPr>
                              <w:ins w:id="459" w:author="Asuncion, Albert" w:date="2017-11-18T10:05:00Z">
                                <w:r>
                                  <w:rPr>
                                    <w:color w:val="000000" w:themeColor="text1"/>
                                  </w:rPr>
                                  <w:t>Compute puzzle</w:t>
                                </w:r>
                                <w:r>
                                  <w:t xml:space="preserve"> puzzle</w:t>
                                </w:r>
                              </w:ins>
                            </w:p>
                          </w:txbxContent>
                        </v:textbox>
                        <w10:wrap type="through"/>
                      </v:rect>
                    </w:pict>
                  </mc:Fallback>
                </mc:AlternateContent>
              </w:r>
            </w:ins>
            <w:ins w:id="460" w:author="Asuncion, Albert" w:date="2017-11-18T10:12:00Z">
              <w:r w:rsidR="00AF0A6F">
                <w:rPr>
                  <w:noProof/>
                  <w:lang w:eastAsia="ko-KR"/>
                </w:rPr>
                <mc:AlternateContent>
                  <mc:Choice Requires="wps">
                    <w:drawing>
                      <wp:anchor distT="0" distB="0" distL="114300" distR="114300" simplePos="0" relativeHeight="251658245" behindDoc="0" locked="0" layoutInCell="1" allowOverlap="1" wp14:anchorId="1D375A61" wp14:editId="2205A6E2">
                        <wp:simplePos x="0" y="0"/>
                        <wp:positionH relativeFrom="column">
                          <wp:posOffset>557530</wp:posOffset>
                        </wp:positionH>
                        <wp:positionV relativeFrom="paragraph">
                          <wp:posOffset>902335</wp:posOffset>
                        </wp:positionV>
                        <wp:extent cx="45085" cy="228600"/>
                        <wp:effectExtent l="25400" t="0" r="56515" b="50800"/>
                        <wp:wrapThrough wrapText="bothSides">
                          <wp:wrapPolygon edited="0">
                            <wp:start x="-12169" y="0"/>
                            <wp:lineTo x="-12169" y="24000"/>
                            <wp:lineTo x="36507" y="24000"/>
                            <wp:lineTo x="36507" y="0"/>
                            <wp:lineTo x="-12169" y="0"/>
                          </wp:wrapPolygon>
                        </wp:wrapThrough>
                        <wp:docPr id="10" name="Down Arrow 10"/>
                        <wp:cNvGraphicFramePr/>
                        <a:graphic xmlns:a="http://schemas.openxmlformats.org/drawingml/2006/main">
                          <a:graphicData uri="http://schemas.microsoft.com/office/word/2010/wordprocessingShape">
                            <wps:wsp>
                              <wps:cNvSpPr/>
                              <wps:spPr>
                                <a:xfrm>
                                  <a:off x="0" y="0"/>
                                  <a:ext cx="4508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92A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26" type="#_x0000_t67" style="position:absolute;margin-left:43.9pt;margin-top:71.05pt;width:3.55pt;height:18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" adj="19470" fillcolor="#4f81bd [3204]" strokecolor="#243f60 [1604]" strokeweight="2pt">
                        <w10:wrap type="through"/>
                      </v:shape>
                    </w:pict>
                  </mc:Fallback>
                </mc:AlternateContent>
              </w:r>
            </w:ins>
            <w:ins w:id="461" w:author="Asuncion, Albert" w:date="2017-11-18T10:11:00Z">
              <w:r w:rsidR="00AF0A6F">
                <w:rPr>
                  <w:noProof/>
                  <w:lang w:eastAsia="ko-KR"/>
                </w:rPr>
                <mc:AlternateContent>
                  <mc:Choice Requires="wps">
                    <w:drawing>
                      <wp:anchor distT="0" distB="0" distL="114300" distR="114300" simplePos="0" relativeHeight="251658244" behindDoc="0" locked="0" layoutInCell="1" allowOverlap="1" wp14:anchorId="4300CC6B" wp14:editId="321547D6">
                        <wp:simplePos x="0" y="0"/>
                        <wp:positionH relativeFrom="column">
                          <wp:posOffset>556895</wp:posOffset>
                        </wp:positionH>
                        <wp:positionV relativeFrom="paragraph">
                          <wp:posOffset>449580</wp:posOffset>
                        </wp:positionV>
                        <wp:extent cx="45085" cy="228600"/>
                        <wp:effectExtent l="25400" t="0" r="56515" b="50800"/>
                        <wp:wrapThrough wrapText="bothSides">
                          <wp:wrapPolygon edited="0">
                            <wp:start x="-12169" y="0"/>
                            <wp:lineTo x="-12169" y="24000"/>
                            <wp:lineTo x="36507" y="24000"/>
                            <wp:lineTo x="36507" y="0"/>
                            <wp:lineTo x="-12169" y="0"/>
                          </wp:wrapPolygon>
                        </wp:wrapThrough>
                        <wp:docPr id="9" name="Down Arrow 9"/>
                        <wp:cNvGraphicFramePr/>
                        <a:graphic xmlns:a="http://schemas.openxmlformats.org/drawingml/2006/main">
                          <a:graphicData uri="http://schemas.microsoft.com/office/word/2010/wordprocessingShape">
                            <wps:wsp>
                              <wps:cNvSpPr/>
                              <wps:spPr>
                                <a:xfrm>
                                  <a:off x="0" y="0"/>
                                  <a:ext cx="45085"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427B8" id="Down Arrow 9" o:spid="_x0000_s1026" type="#_x0000_t67" style="position:absolute;margin-left:43.85pt;margin-top:35.4pt;width:3.55pt;height:1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" adj="19470" fillcolor="#4f81bd [3204]" strokecolor="#243f60 [1604]" strokeweight="2pt">
                        <w10:wrap type="through"/>
                      </v:shape>
                    </w:pict>
                  </mc:Fallback>
                </mc:AlternateContent>
              </w:r>
            </w:ins>
            <w:ins w:id="462" w:author="Asuncion, Albert" w:date="2017-11-18T10:10:00Z">
              <w:r w:rsidR="00AF0A6F">
                <w:rPr>
                  <w:noProof/>
                  <w:lang w:eastAsia="ko-KR"/>
                </w:rPr>
                <mc:AlternateContent>
                  <mc:Choice Requires="wps">
                    <w:drawing>
                      <wp:anchor distT="0" distB="0" distL="114300" distR="114300" simplePos="0" relativeHeight="251658243" behindDoc="0" locked="0" layoutInCell="1" allowOverlap="1" wp14:anchorId="2534E236" wp14:editId="484E9605">
                        <wp:simplePos x="0" y="0"/>
                        <wp:positionH relativeFrom="column">
                          <wp:posOffset>29845</wp:posOffset>
                        </wp:positionH>
                        <wp:positionV relativeFrom="paragraph">
                          <wp:posOffset>1513840</wp:posOffset>
                        </wp:positionV>
                        <wp:extent cx="1143635" cy="229235"/>
                        <wp:effectExtent l="0" t="0" r="0" b="0"/>
                        <wp:wrapThrough wrapText="bothSides">
                          <wp:wrapPolygon edited="0">
                            <wp:start x="480" y="0"/>
                            <wp:lineTo x="480" y="19147"/>
                            <wp:lineTo x="20629" y="19147"/>
                            <wp:lineTo x="20629" y="0"/>
                            <wp:lineTo x="480" y="0"/>
                          </wp:wrapPolygon>
                        </wp:wrapThrough>
                        <wp:docPr id="8" name="Rectangle 8"/>
                        <wp:cNvGraphicFramePr/>
                        <a:graphic xmlns:a="http://schemas.openxmlformats.org/drawingml/2006/main">
                          <a:graphicData uri="http://schemas.microsoft.com/office/word/2010/wordprocessingShape">
                            <wps:wsp>
                              <wps:cNvSpPr/>
                              <wps:spPr>
                                <a:xfrm>
                                  <a:off x="0" y="0"/>
                                  <a:ext cx="1143635" cy="2292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982FD2" w14:textId="67CBA8E9" w:rsidR="006C721A" w:rsidRPr="00AF0A6F" w:rsidRDefault="006C721A">
                                    <w:pPr>
                                      <w:jc w:val="center"/>
                                      <w:rPr>
                                        <w:b/>
                                        <w:rPrChange w:id="463" w:author="Asuncion, Albert" w:date="2017-11-18T10:11:00Z">
                                          <w:rPr/>
                                        </w:rPrChange>
                                      </w:rPr>
                                      <w:pPrChange w:id="464" w:author="Asuncion, Albert" w:date="2017-11-18T10:10:00Z">
                                        <w:pPr/>
                                      </w:pPrChange>
                                    </w:pPr>
                                    <w:ins w:id="465" w:author="Asuncion, Albert" w:date="2017-11-18T10:05:00Z">
                                      <w:r w:rsidRPr="00AF0A6F">
                                        <w:rPr>
                                          <w:b/>
                                          <w:color w:val="000000" w:themeColor="text1"/>
                                          <w:rPrChange w:id="466" w:author="Asuncion, Albert" w:date="2017-11-18T10:11:00Z">
                                            <w:rPr>
                                              <w:color w:val="000000" w:themeColor="text1"/>
                                            </w:rPr>
                                          </w:rPrChange>
                                        </w:rPr>
                                        <w:t>Node A</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4E236" id="Rectangle 8" o:spid="_x0000_s1030" style="position:absolute;margin-left:2.35pt;margin-top:119.2pt;width:90.05pt;height:18.0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" filled="f" stroked="f" strokeweight="1pt">
                        <v:textbox>
                          <w:txbxContent>
                            <w:p w14:paraId="3B982FD2" w14:textId="67CBA8E9" w:rsidR="006C721A" w:rsidRPr="00AF0A6F" w:rsidRDefault="006C721A">
                              <w:pPr>
                                <w:jc w:val="center"/>
                                <w:rPr>
                                  <w:b/>
                                  <w:rPrChange w:id="467" w:author="Asuncion, Albert" w:date="2017-11-18T10:11:00Z">
                                    <w:rPr/>
                                  </w:rPrChange>
                                </w:rPr>
                                <w:pPrChange w:id="468" w:author="Asuncion, Albert" w:date="2017-11-18T10:10:00Z">
                                  <w:pPr/>
                                </w:pPrChange>
                              </w:pPr>
                              <w:ins w:id="469" w:author="Asuncion, Albert" w:date="2017-11-18T10:05:00Z">
                                <w:r w:rsidRPr="00AF0A6F">
                                  <w:rPr>
                                    <w:b/>
                                    <w:color w:val="000000" w:themeColor="text1"/>
                                    <w:rPrChange w:id="470" w:author="Asuncion, Albert" w:date="2017-11-18T10:11:00Z">
                                      <w:rPr>
                                        <w:color w:val="000000" w:themeColor="text1"/>
                                      </w:rPr>
                                    </w:rPrChange>
                                  </w:rPr>
                                  <w:t>Node A</w:t>
                                </w:r>
                              </w:ins>
                            </w:p>
                          </w:txbxContent>
                        </v:textbox>
                        <w10:wrap type="through"/>
                      </v:rect>
                    </w:pict>
                  </mc:Fallback>
                </mc:AlternateContent>
              </w:r>
            </w:ins>
          </w:p>
        </w:tc>
        <w:tc>
          <w:tcPr>
            <w:tcW w:w="0" w:type="auto"/>
            <w:tcPrChange w:id="471" w:author="Asuncion, Albert" w:date="2017-12-02T16:21:00Z">
              <w:tcPr>
                <w:tcW w:w="1180" w:type="dxa"/>
              </w:tcPr>
            </w:tcPrChange>
          </w:tcPr>
          <w:p w14:paraId="6F278D0C" w14:textId="241C4248" w:rsidR="00356835" w:rsidRDefault="00006F04" w:rsidP="00023E1E">
            <w:pPr>
              <w:rPr>
                <w:ins w:id="472" w:author="Asuncion, Albert" w:date="2017-11-18T10:03:00Z"/>
              </w:rPr>
            </w:pPr>
            <w:ins w:id="473" w:author="Asuncion, Albert" w:date="2017-11-18T10:31:00Z">
              <w:r>
                <w:rPr>
                  <w:noProof/>
                  <w:lang w:eastAsia="ko-KR"/>
                </w:rPr>
                <mc:AlternateContent>
                  <mc:Choice Requires="wps">
                    <w:drawing>
                      <wp:anchor distT="0" distB="0" distL="114300" distR="114300" simplePos="0" relativeHeight="251658255" behindDoc="0" locked="0" layoutInCell="1" allowOverlap="1" wp14:anchorId="2065F37F" wp14:editId="2125F57E">
                        <wp:simplePos x="0" y="0"/>
                        <wp:positionH relativeFrom="column">
                          <wp:posOffset>96520</wp:posOffset>
                        </wp:positionH>
                        <wp:positionV relativeFrom="paragraph">
                          <wp:posOffset>911225</wp:posOffset>
                        </wp:positionV>
                        <wp:extent cx="417830" cy="228600"/>
                        <wp:effectExtent l="0" t="25400" r="39370" b="50800"/>
                        <wp:wrapThrough wrapText="bothSides">
                          <wp:wrapPolygon edited="0">
                            <wp:start x="10505" y="-2400"/>
                            <wp:lineTo x="0" y="0"/>
                            <wp:lineTo x="0" y="16800"/>
                            <wp:lineTo x="10505" y="24000"/>
                            <wp:lineTo x="19696" y="24000"/>
                            <wp:lineTo x="22322" y="12000"/>
                            <wp:lineTo x="22322" y="4800"/>
                            <wp:lineTo x="19696" y="-2400"/>
                            <wp:lineTo x="10505" y="-2400"/>
                          </wp:wrapPolygon>
                        </wp:wrapThrough>
                        <wp:docPr id="20" name="Right Arrow 20"/>
                        <wp:cNvGraphicFramePr/>
                        <a:graphic xmlns:a="http://schemas.openxmlformats.org/drawingml/2006/main">
                          <a:graphicData uri="http://schemas.microsoft.com/office/word/2010/wordprocessingShape">
                            <wps:wsp>
                              <wps:cNvSpPr/>
                              <wps:spPr>
                                <a:xfrm>
                                  <a:off x="0" y="0"/>
                                  <a:ext cx="41783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B0FD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6pt;margin-top:71.75pt;width:32.9pt;height:18pt;z-index:2516582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" adj="15691" fillcolor="#4f81bd [3204]" strokecolor="#243f60 [1604]" strokeweight="2pt">
                        <w10:wrap type="through"/>
                      </v:shape>
                    </w:pict>
                  </mc:Fallback>
                </mc:AlternateContent>
              </w:r>
            </w:ins>
            <w:ins w:id="474" w:author="Asuncion, Albert" w:date="2017-11-18T10:33:00Z">
              <w:r>
                <w:rPr>
                  <w:noProof/>
                  <w:lang w:eastAsia="ko-KR"/>
                </w:rPr>
                <mc:AlternateContent>
                  <mc:Choice Requires="wps">
                    <w:drawing>
                      <wp:anchor distT="0" distB="0" distL="114300" distR="114300" simplePos="0" relativeHeight="251658257" behindDoc="0" locked="0" layoutInCell="1" allowOverlap="1" wp14:anchorId="47DAC516" wp14:editId="6B278B69">
                        <wp:simplePos x="0" y="0"/>
                        <wp:positionH relativeFrom="column">
                          <wp:posOffset>-55880</wp:posOffset>
                        </wp:positionH>
                        <wp:positionV relativeFrom="paragraph">
                          <wp:posOffset>682625</wp:posOffset>
                        </wp:positionV>
                        <wp:extent cx="685800" cy="2286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8359F2" w14:textId="52682C46" w:rsidR="006C721A" w:rsidRPr="00006F04" w:rsidRDefault="006C721A">
                                    <w:pPr>
                                      <w:jc w:val="center"/>
                                      <w:rPr>
                                        <w:b/>
                                        <w:sz w:val="18"/>
                                        <w:szCs w:val="18"/>
                                        <w:rPrChange w:id="475" w:author="Asuncion, Albert" w:date="2017-11-18T10:34:00Z">
                                          <w:rPr/>
                                        </w:rPrChange>
                                      </w:rPr>
                                      <w:pPrChange w:id="476" w:author="Asuncion, Albert" w:date="2017-11-18T10:34:00Z">
                                        <w:pPr/>
                                      </w:pPrChange>
                                    </w:pPr>
                                    <w:ins w:id="477" w:author="Asuncion, Albert" w:date="2017-11-18T10:33:00Z">
                                      <w:r w:rsidRPr="00006F04">
                                        <w:rPr>
                                          <w:b/>
                                          <w:sz w:val="18"/>
                                          <w:szCs w:val="18"/>
                                          <w:rPrChange w:id="478" w:author="Asuncion, Albert" w:date="2017-11-18T10:34:00Z">
                                            <w:rPr/>
                                          </w:rPrChange>
                                        </w:rPr>
                                        <w:t>Broa</w:t>
                                      </w:r>
                                    </w:ins>
                                    <w:ins w:id="479" w:author="Asuncion, Albert" w:date="2017-11-18T10:34:00Z">
                                      <w:r w:rsidRPr="00006F04">
                                        <w:rPr>
                                          <w:b/>
                                          <w:sz w:val="18"/>
                                          <w:szCs w:val="18"/>
                                          <w:rPrChange w:id="480" w:author="Asuncion, Albert" w:date="2017-11-18T10:34:00Z">
                                            <w:rPr/>
                                          </w:rPrChange>
                                        </w:rPr>
                                        <w:t>dcast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DAC516" id="Text Box 22" o:spid="_x0000_s1031" type="#_x0000_t202" style="position:absolute;margin-left:-4.4pt;margin-top:53.75pt;width:54pt;height:18pt;z-index:2516582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" filled="f" stroked="f">
                        <v:textbox>
                          <w:txbxContent>
                            <w:p w14:paraId="128359F2" w14:textId="52682C46" w:rsidR="006C721A" w:rsidRPr="00006F04" w:rsidRDefault="006C721A">
                              <w:pPr>
                                <w:jc w:val="center"/>
                                <w:rPr>
                                  <w:b/>
                                  <w:sz w:val="18"/>
                                  <w:szCs w:val="18"/>
                                  <w:rPrChange w:id="481" w:author="Asuncion, Albert" w:date="2017-11-18T10:34:00Z">
                                    <w:rPr/>
                                  </w:rPrChange>
                                </w:rPr>
                                <w:pPrChange w:id="482" w:author="Asuncion, Albert" w:date="2017-11-18T10:34:00Z">
                                  <w:pPr/>
                                </w:pPrChange>
                              </w:pPr>
                              <w:ins w:id="483" w:author="Asuncion, Albert" w:date="2017-11-18T10:33:00Z">
                                <w:r w:rsidRPr="00006F04">
                                  <w:rPr>
                                    <w:b/>
                                    <w:sz w:val="18"/>
                                    <w:szCs w:val="18"/>
                                    <w:rPrChange w:id="484" w:author="Asuncion, Albert" w:date="2017-11-18T10:34:00Z">
                                      <w:rPr/>
                                    </w:rPrChange>
                                  </w:rPr>
                                  <w:t>Broa</w:t>
                                </w:r>
                              </w:ins>
                              <w:ins w:id="485" w:author="Asuncion, Albert" w:date="2017-11-18T10:34:00Z">
                                <w:r w:rsidRPr="00006F04">
                                  <w:rPr>
                                    <w:b/>
                                    <w:sz w:val="18"/>
                                    <w:szCs w:val="18"/>
                                    <w:rPrChange w:id="486" w:author="Asuncion, Albert" w:date="2017-11-18T10:34:00Z">
                                      <w:rPr/>
                                    </w:rPrChange>
                                  </w:rPr>
                                  <w:t>dcast</w:t>
                                </w:r>
                              </w:ins>
                            </w:p>
                          </w:txbxContent>
                        </v:textbox>
                        <w10:wrap type="square"/>
                      </v:shape>
                    </w:pict>
                  </mc:Fallback>
                </mc:AlternateContent>
              </w:r>
            </w:ins>
          </w:p>
        </w:tc>
        <w:tc>
          <w:tcPr>
            <w:tcW w:w="0" w:type="auto"/>
            <w:tcPrChange w:id="487" w:author="Asuncion, Albert" w:date="2017-12-02T16:21:00Z">
              <w:tcPr>
                <w:tcW w:w="2109" w:type="dxa"/>
              </w:tcPr>
            </w:tcPrChange>
          </w:tcPr>
          <w:p w14:paraId="5B5B008A" w14:textId="78319BBE" w:rsidR="00356835" w:rsidRDefault="00E5764C" w:rsidP="00023E1E">
            <w:pPr>
              <w:rPr>
                <w:ins w:id="488" w:author="Asuncion, Albert" w:date="2017-11-18T10:03:00Z"/>
              </w:rPr>
            </w:pPr>
            <w:ins w:id="489" w:author="Asuncion, Albert" w:date="2017-11-18T10:22:00Z">
              <w:r>
                <w:rPr>
                  <w:noProof/>
                  <w:lang w:eastAsia="ko-KR"/>
                </w:rPr>
                <mc:AlternateContent>
                  <mc:Choice Requires="wps">
                    <w:drawing>
                      <wp:anchor distT="0" distB="0" distL="114300" distR="114300" simplePos="0" relativeHeight="251658249" behindDoc="0" locked="0" layoutInCell="1" allowOverlap="1" wp14:anchorId="245FA39D" wp14:editId="3B656B2A">
                        <wp:simplePos x="0" y="0"/>
                        <wp:positionH relativeFrom="column">
                          <wp:posOffset>31115</wp:posOffset>
                        </wp:positionH>
                        <wp:positionV relativeFrom="paragraph">
                          <wp:posOffset>457835</wp:posOffset>
                        </wp:positionV>
                        <wp:extent cx="1067435" cy="229235"/>
                        <wp:effectExtent l="0" t="0" r="0" b="0"/>
                        <wp:wrapThrough wrapText="bothSides">
                          <wp:wrapPolygon edited="0">
                            <wp:start x="514" y="0"/>
                            <wp:lineTo x="514" y="19147"/>
                            <wp:lineTo x="20559" y="19147"/>
                            <wp:lineTo x="20559" y="0"/>
                            <wp:lineTo x="514" y="0"/>
                          </wp:wrapPolygon>
                        </wp:wrapThrough>
                        <wp:docPr id="14" name="Rectangle 14"/>
                        <wp:cNvGraphicFramePr/>
                        <a:graphic xmlns:a="http://schemas.openxmlformats.org/drawingml/2006/main">
                          <a:graphicData uri="http://schemas.microsoft.com/office/word/2010/wordprocessingShape">
                            <wps:wsp>
                              <wps:cNvSpPr/>
                              <wps:spPr>
                                <a:xfrm>
                                  <a:off x="0" y="0"/>
                                  <a:ext cx="1067435" cy="2292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833C0" w14:textId="5F59079A" w:rsidR="006C721A" w:rsidRPr="0065633E" w:rsidRDefault="006C721A">
                                    <w:pPr>
                                      <w:jc w:val="center"/>
                                      <w:rPr>
                                        <w:b/>
                                        <w:color w:val="000000" w:themeColor="text1"/>
                                        <w:rPrChange w:id="490" w:author="Asuncion, Albert" w:date="2017-11-18T10:23:00Z">
                                          <w:rPr/>
                                        </w:rPrChange>
                                      </w:rPr>
                                      <w:pPrChange w:id="491" w:author="Asuncion, Albert" w:date="2017-11-18T10:22:00Z">
                                        <w:pPr/>
                                      </w:pPrChange>
                                    </w:pPr>
                                    <w:ins w:id="492" w:author="Asuncion, Albert" w:date="2017-11-18T10:21:00Z">
                                      <w:r w:rsidRPr="0065633E">
                                        <w:rPr>
                                          <w:b/>
                                          <w:color w:val="000000" w:themeColor="text1"/>
                                          <w:rPrChange w:id="493" w:author="Asuncion, Albert" w:date="2017-11-18T10:23:00Z">
                                            <w:rPr>
                                              <w:color w:val="000000" w:themeColor="text1"/>
                                            </w:rPr>
                                          </w:rPrChange>
                                        </w:rPr>
                                        <w:t>Node B</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FA39D" id="Rectangle 14" o:spid="_x0000_s1032" style="position:absolute;margin-left:2.45pt;margin-top:36.05pt;width:84.05pt;height:18.0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" filled="f" stroked="f" strokeweight="1pt">
                        <v:textbox>
                          <w:txbxContent>
                            <w:p w14:paraId="38F833C0" w14:textId="5F59079A" w:rsidR="006C721A" w:rsidRPr="0065633E" w:rsidRDefault="006C721A">
                              <w:pPr>
                                <w:jc w:val="center"/>
                                <w:rPr>
                                  <w:b/>
                                  <w:color w:val="000000" w:themeColor="text1"/>
                                  <w:rPrChange w:id="494" w:author="Asuncion, Albert" w:date="2017-11-18T10:23:00Z">
                                    <w:rPr/>
                                  </w:rPrChange>
                                </w:rPr>
                                <w:pPrChange w:id="495" w:author="Asuncion, Albert" w:date="2017-11-18T10:22:00Z">
                                  <w:pPr/>
                                </w:pPrChange>
                              </w:pPr>
                              <w:ins w:id="496" w:author="Asuncion, Albert" w:date="2017-11-18T10:21:00Z">
                                <w:r w:rsidRPr="0065633E">
                                  <w:rPr>
                                    <w:b/>
                                    <w:color w:val="000000" w:themeColor="text1"/>
                                    <w:rPrChange w:id="497" w:author="Asuncion, Albert" w:date="2017-11-18T10:23:00Z">
                                      <w:rPr>
                                        <w:color w:val="000000" w:themeColor="text1"/>
                                      </w:rPr>
                                    </w:rPrChange>
                                  </w:rPr>
                                  <w:t>Node B</w:t>
                                </w:r>
                              </w:ins>
                            </w:p>
                          </w:txbxContent>
                        </v:textbox>
                        <w10:wrap type="through"/>
                      </v:rect>
                    </w:pict>
                  </mc:Fallback>
                </mc:AlternateContent>
              </w:r>
            </w:ins>
            <w:ins w:id="498" w:author="Asuncion, Albert" w:date="2017-11-18T10:24:00Z">
              <w:r>
                <w:rPr>
                  <w:noProof/>
                  <w:lang w:eastAsia="ko-KR"/>
                </w:rPr>
                <mc:AlternateContent>
                  <mc:Choice Requires="wps">
                    <w:drawing>
                      <wp:anchor distT="0" distB="0" distL="114300" distR="114300" simplePos="0" relativeHeight="251658252" behindDoc="0" locked="0" layoutInCell="1" allowOverlap="1" wp14:anchorId="0A8CB99D" wp14:editId="68DF2A10">
                        <wp:simplePos x="0" y="0"/>
                        <wp:positionH relativeFrom="column">
                          <wp:posOffset>85725</wp:posOffset>
                        </wp:positionH>
                        <wp:positionV relativeFrom="paragraph">
                          <wp:posOffset>1134745</wp:posOffset>
                        </wp:positionV>
                        <wp:extent cx="1012825" cy="229235"/>
                        <wp:effectExtent l="0" t="0" r="0" b="0"/>
                        <wp:wrapThrough wrapText="bothSides">
                          <wp:wrapPolygon edited="0">
                            <wp:start x="542" y="0"/>
                            <wp:lineTo x="542" y="19147"/>
                            <wp:lineTo x="20584" y="19147"/>
                            <wp:lineTo x="20584" y="0"/>
                            <wp:lineTo x="542" y="0"/>
                          </wp:wrapPolygon>
                        </wp:wrapThrough>
                        <wp:docPr id="16" name="Rectangle 16"/>
                        <wp:cNvGraphicFramePr/>
                        <a:graphic xmlns:a="http://schemas.openxmlformats.org/drawingml/2006/main">
                          <a:graphicData uri="http://schemas.microsoft.com/office/word/2010/wordprocessingShape">
                            <wps:wsp>
                              <wps:cNvSpPr/>
                              <wps:spPr>
                                <a:xfrm>
                                  <a:off x="0" y="0"/>
                                  <a:ext cx="1012825" cy="2292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61014" w14:textId="77777777" w:rsidR="006C721A" w:rsidRPr="0065633E" w:rsidRDefault="006C721A">
                                    <w:pPr>
                                      <w:jc w:val="center"/>
                                      <w:rPr>
                                        <w:b/>
                                        <w:color w:val="000000" w:themeColor="text1"/>
                                        <w:rPrChange w:id="499" w:author="Asuncion, Albert" w:date="2017-11-18T10:23:00Z">
                                          <w:rPr/>
                                        </w:rPrChange>
                                      </w:rPr>
                                      <w:pPrChange w:id="500" w:author="Asuncion, Albert" w:date="2017-11-18T10:22:00Z">
                                        <w:pPr/>
                                      </w:pPrChange>
                                    </w:pPr>
                                    <w:ins w:id="501" w:author="Asuncion, Albert" w:date="2017-11-18T10:21:00Z">
                                      <w:r w:rsidRPr="0065633E">
                                        <w:rPr>
                                          <w:b/>
                                          <w:color w:val="000000" w:themeColor="text1"/>
                                          <w:rPrChange w:id="502" w:author="Asuncion, Albert" w:date="2017-11-18T10:23:00Z">
                                            <w:rPr>
                                              <w:color w:val="000000" w:themeColor="text1"/>
                                            </w:rPr>
                                          </w:rPrChange>
                                        </w:rPr>
                                        <w:t>Node B</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CB99D" id="Rectangle 16" o:spid="_x0000_s1033" style="position:absolute;margin-left:6.75pt;margin-top:89.35pt;width:79.75pt;height:18.0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" filled="f" stroked="f" strokeweight="1pt">
                        <v:textbox>
                          <w:txbxContent>
                            <w:p w14:paraId="61F61014" w14:textId="77777777" w:rsidR="006C721A" w:rsidRPr="0065633E" w:rsidRDefault="006C721A">
                              <w:pPr>
                                <w:jc w:val="center"/>
                                <w:rPr>
                                  <w:b/>
                                  <w:color w:val="000000" w:themeColor="text1"/>
                                  <w:rPrChange w:id="503" w:author="Asuncion, Albert" w:date="2017-11-18T10:23:00Z">
                                    <w:rPr/>
                                  </w:rPrChange>
                                </w:rPr>
                                <w:pPrChange w:id="504" w:author="Asuncion, Albert" w:date="2017-11-18T10:22:00Z">
                                  <w:pPr/>
                                </w:pPrChange>
                              </w:pPr>
                              <w:ins w:id="505" w:author="Asuncion, Albert" w:date="2017-11-18T10:21:00Z">
                                <w:r w:rsidRPr="0065633E">
                                  <w:rPr>
                                    <w:b/>
                                    <w:color w:val="000000" w:themeColor="text1"/>
                                    <w:rPrChange w:id="506" w:author="Asuncion, Albert" w:date="2017-11-18T10:23:00Z">
                                      <w:rPr>
                                        <w:color w:val="000000" w:themeColor="text1"/>
                                      </w:rPr>
                                    </w:rPrChange>
                                  </w:rPr>
                                  <w:t>Node B</w:t>
                                </w:r>
                              </w:ins>
                            </w:p>
                          </w:txbxContent>
                        </v:textbox>
                        <w10:wrap type="through"/>
                      </v:rect>
                    </w:pict>
                  </mc:Fallback>
                </mc:AlternateContent>
              </w:r>
            </w:ins>
            <w:ins w:id="507" w:author="Asuncion, Albert" w:date="2017-11-18T10:26:00Z">
              <w:r w:rsidR="00AE44F8">
                <w:rPr>
                  <w:noProof/>
                  <w:lang w:eastAsia="ko-KR"/>
                </w:rPr>
                <mc:AlternateContent>
                  <mc:Choice Requires="wps">
                    <w:drawing>
                      <wp:anchor distT="0" distB="0" distL="114300" distR="114300" simplePos="0" relativeHeight="251658254" behindDoc="0" locked="0" layoutInCell="1" allowOverlap="1" wp14:anchorId="70343554" wp14:editId="0E07AC84">
                        <wp:simplePos x="0" y="0"/>
                        <wp:positionH relativeFrom="column">
                          <wp:posOffset>67310</wp:posOffset>
                        </wp:positionH>
                        <wp:positionV relativeFrom="paragraph">
                          <wp:posOffset>1600835</wp:posOffset>
                        </wp:positionV>
                        <wp:extent cx="1031240" cy="229235"/>
                        <wp:effectExtent l="0" t="0" r="0" b="0"/>
                        <wp:wrapThrough wrapText="bothSides">
                          <wp:wrapPolygon edited="0">
                            <wp:start x="532" y="0"/>
                            <wp:lineTo x="532" y="19147"/>
                            <wp:lineTo x="20217" y="19147"/>
                            <wp:lineTo x="20217" y="0"/>
                            <wp:lineTo x="532" y="0"/>
                          </wp:wrapPolygon>
                        </wp:wrapThrough>
                        <wp:docPr id="18" name="Rectangle 18"/>
                        <wp:cNvGraphicFramePr/>
                        <a:graphic xmlns:a="http://schemas.openxmlformats.org/drawingml/2006/main">
                          <a:graphicData uri="http://schemas.microsoft.com/office/word/2010/wordprocessingShape">
                            <wps:wsp>
                              <wps:cNvSpPr/>
                              <wps:spPr>
                                <a:xfrm>
                                  <a:off x="0" y="0"/>
                                  <a:ext cx="1031240" cy="2292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6F109" w14:textId="14D37E9C" w:rsidR="006C721A" w:rsidRPr="0065633E" w:rsidRDefault="006C721A">
                                    <w:pPr>
                                      <w:jc w:val="center"/>
                                      <w:rPr>
                                        <w:b/>
                                        <w:color w:val="000000" w:themeColor="text1"/>
                                        <w:rPrChange w:id="508" w:author="Asuncion, Albert" w:date="2017-11-18T10:23:00Z">
                                          <w:rPr/>
                                        </w:rPrChange>
                                      </w:rPr>
                                      <w:pPrChange w:id="509" w:author="Asuncion, Albert" w:date="2017-11-18T10:22:00Z">
                                        <w:pPr/>
                                      </w:pPrChange>
                                    </w:pPr>
                                    <w:ins w:id="510" w:author="Asuncion, Albert" w:date="2017-11-18T10:21:00Z">
                                      <w:r>
                                        <w:rPr>
                                          <w:b/>
                                          <w:color w:val="000000" w:themeColor="text1"/>
                                        </w:rPr>
                                        <w:t>Other nodes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3554" id="Rectangle 18" o:spid="_x0000_s1034" style="position:absolute;margin-left:5.3pt;margin-top:126.05pt;width:81.2pt;height:18.0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" filled="f" stroked="f" strokeweight="1pt">
                        <v:textbox>
                          <w:txbxContent>
                            <w:p w14:paraId="1D66F109" w14:textId="14D37E9C" w:rsidR="006C721A" w:rsidRPr="0065633E" w:rsidRDefault="006C721A">
                              <w:pPr>
                                <w:jc w:val="center"/>
                                <w:rPr>
                                  <w:b/>
                                  <w:color w:val="000000" w:themeColor="text1"/>
                                  <w:rPrChange w:id="511" w:author="Asuncion, Albert" w:date="2017-11-18T10:23:00Z">
                                    <w:rPr/>
                                  </w:rPrChange>
                                </w:rPr>
                                <w:pPrChange w:id="512" w:author="Asuncion, Albert" w:date="2017-11-18T10:22:00Z">
                                  <w:pPr/>
                                </w:pPrChange>
                              </w:pPr>
                              <w:ins w:id="513" w:author="Asuncion, Albert" w:date="2017-11-18T10:21:00Z">
                                <w:r>
                                  <w:rPr>
                                    <w:b/>
                                    <w:color w:val="000000" w:themeColor="text1"/>
                                  </w:rPr>
                                  <w:t>Other nodes</w:t>
                                </w:r>
                              </w:ins>
                            </w:p>
                          </w:txbxContent>
                        </v:textbox>
                        <w10:wrap type="through"/>
                      </v:rect>
                    </w:pict>
                  </mc:Fallback>
                </mc:AlternateContent>
              </w:r>
            </w:ins>
            <w:ins w:id="514" w:author="Asuncion, Albert" w:date="2017-11-18T10:24:00Z">
              <w:r w:rsidR="00847B2B">
                <w:rPr>
                  <w:noProof/>
                  <w:lang w:eastAsia="ko-KR"/>
                </w:rPr>
                <mc:AlternateContent>
                  <mc:Choice Requires="wps">
                    <w:drawing>
                      <wp:anchor distT="0" distB="0" distL="114300" distR="114300" simplePos="0" relativeHeight="251658251" behindDoc="0" locked="0" layoutInCell="1" allowOverlap="1" wp14:anchorId="344564ED" wp14:editId="753D84AD">
                        <wp:simplePos x="0" y="0"/>
                        <wp:positionH relativeFrom="column">
                          <wp:posOffset>85725</wp:posOffset>
                        </wp:positionH>
                        <wp:positionV relativeFrom="paragraph">
                          <wp:posOffset>908050</wp:posOffset>
                        </wp:positionV>
                        <wp:extent cx="1012825" cy="229235"/>
                        <wp:effectExtent l="0" t="0" r="28575" b="24765"/>
                        <wp:wrapThrough wrapText="bothSides">
                          <wp:wrapPolygon edited="0">
                            <wp:start x="0" y="0"/>
                            <wp:lineTo x="0" y="21540"/>
                            <wp:lineTo x="21668" y="21540"/>
                            <wp:lineTo x="21668"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1012825" cy="2292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0DCAB266" w14:textId="77777777" w:rsidR="006C721A" w:rsidRPr="0065633E" w:rsidRDefault="006C721A">
                                    <w:pPr>
                                      <w:jc w:val="center"/>
                                      <w:rPr>
                                        <w:color w:val="000000" w:themeColor="text1"/>
                                        <w:rPrChange w:id="515" w:author="Asuncion, Albert" w:date="2017-11-18T10:21:00Z">
                                          <w:rPr/>
                                        </w:rPrChange>
                                      </w:rPr>
                                      <w:pPrChange w:id="516" w:author="Asuncion, Albert" w:date="2017-11-18T10:22:00Z">
                                        <w:pPr/>
                                      </w:pPrChange>
                                    </w:pPr>
                                    <w:ins w:id="517" w:author="Asuncion, Albert" w:date="2017-11-18T10:21:00Z">
                                      <w:r>
                                        <w:rPr>
                                          <w:color w:val="000000" w:themeColor="text1"/>
                                        </w:rPr>
                                        <w:t>Verify puzzle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564ED" id="Rectangle 15" o:spid="_x0000_s1035" style="position:absolute;margin-left:6.75pt;margin-top:71.5pt;width:79.75pt;height:18.0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" filled="f" strokecolor="#243f60 [1604]" strokeweight="1pt">
                        <v:textbox>
                          <w:txbxContent>
                            <w:p w14:paraId="0DCAB266" w14:textId="77777777" w:rsidR="006C721A" w:rsidRPr="0065633E" w:rsidRDefault="006C721A">
                              <w:pPr>
                                <w:jc w:val="center"/>
                                <w:rPr>
                                  <w:color w:val="000000" w:themeColor="text1"/>
                                  <w:rPrChange w:id="518" w:author="Asuncion, Albert" w:date="2017-11-18T10:21:00Z">
                                    <w:rPr/>
                                  </w:rPrChange>
                                </w:rPr>
                                <w:pPrChange w:id="519" w:author="Asuncion, Albert" w:date="2017-11-18T10:22:00Z">
                                  <w:pPr/>
                                </w:pPrChange>
                              </w:pPr>
                              <w:ins w:id="520" w:author="Asuncion, Albert" w:date="2017-11-18T10:21:00Z">
                                <w:r>
                                  <w:rPr>
                                    <w:color w:val="000000" w:themeColor="text1"/>
                                  </w:rPr>
                                  <w:t>Verify puzzle</w:t>
                                </w:r>
                              </w:ins>
                            </w:p>
                          </w:txbxContent>
                        </v:textbox>
                        <w10:wrap type="through"/>
                      </v:rect>
                    </w:pict>
                  </mc:Fallback>
                </mc:AlternateContent>
              </w:r>
            </w:ins>
            <w:ins w:id="521" w:author="Asuncion, Albert" w:date="2017-11-18T10:21:00Z">
              <w:r w:rsidR="00847B2B">
                <w:rPr>
                  <w:noProof/>
                  <w:lang w:eastAsia="ko-KR"/>
                </w:rPr>
                <mc:AlternateContent>
                  <mc:Choice Requires="wps">
                    <w:drawing>
                      <wp:anchor distT="0" distB="0" distL="114300" distR="114300" simplePos="0" relativeHeight="251658248" behindDoc="0" locked="0" layoutInCell="1" allowOverlap="1" wp14:anchorId="53E152C5" wp14:editId="093EFCC5">
                        <wp:simplePos x="0" y="0"/>
                        <wp:positionH relativeFrom="column">
                          <wp:posOffset>85725</wp:posOffset>
                        </wp:positionH>
                        <wp:positionV relativeFrom="paragraph">
                          <wp:posOffset>222250</wp:posOffset>
                        </wp:positionV>
                        <wp:extent cx="1012825" cy="229235"/>
                        <wp:effectExtent l="0" t="0" r="28575" b="24765"/>
                        <wp:wrapThrough wrapText="bothSides">
                          <wp:wrapPolygon edited="0">
                            <wp:start x="0" y="0"/>
                            <wp:lineTo x="0" y="21540"/>
                            <wp:lineTo x="21668" y="21540"/>
                            <wp:lineTo x="21668"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1012825" cy="22923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14:paraId="2915996B" w14:textId="708E047C" w:rsidR="006C721A" w:rsidRPr="0065633E" w:rsidRDefault="006C721A">
                                    <w:pPr>
                                      <w:jc w:val="center"/>
                                      <w:rPr>
                                        <w:color w:val="000000" w:themeColor="text1"/>
                                        <w:rPrChange w:id="522" w:author="Asuncion, Albert" w:date="2017-11-18T10:21:00Z">
                                          <w:rPr/>
                                        </w:rPrChange>
                                      </w:rPr>
                                      <w:pPrChange w:id="523" w:author="Asuncion, Albert" w:date="2017-11-18T10:22:00Z">
                                        <w:pPr/>
                                      </w:pPrChange>
                                    </w:pPr>
                                    <w:ins w:id="524" w:author="Asuncion, Albert" w:date="2017-11-18T10:21:00Z">
                                      <w:r>
                                        <w:rPr>
                                          <w:color w:val="000000" w:themeColor="text1"/>
                                        </w:rPr>
                                        <w:t>Verify puzzle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152C5" id="Rectangle 13" o:spid="_x0000_s1036" style="position:absolute;margin-left:6.75pt;margin-top:17.5pt;width:79.75pt;height:18.0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" filled="f" strokecolor="#243f60 [1604]" strokeweight="1pt">
                        <v:textbox>
                          <w:txbxContent>
                            <w:p w14:paraId="2915996B" w14:textId="708E047C" w:rsidR="006C721A" w:rsidRPr="0065633E" w:rsidRDefault="006C721A">
                              <w:pPr>
                                <w:jc w:val="center"/>
                                <w:rPr>
                                  <w:color w:val="000000" w:themeColor="text1"/>
                                  <w:rPrChange w:id="525" w:author="Asuncion, Albert" w:date="2017-11-18T10:21:00Z">
                                    <w:rPr/>
                                  </w:rPrChange>
                                </w:rPr>
                                <w:pPrChange w:id="526" w:author="Asuncion, Albert" w:date="2017-11-18T10:22:00Z">
                                  <w:pPr/>
                                </w:pPrChange>
                              </w:pPr>
                              <w:ins w:id="527" w:author="Asuncion, Albert" w:date="2017-11-18T10:21:00Z">
                                <w:r>
                                  <w:rPr>
                                    <w:color w:val="000000" w:themeColor="text1"/>
                                  </w:rPr>
                                  <w:t>Verify puzzle</w:t>
                                </w:r>
                              </w:ins>
                            </w:p>
                          </w:txbxContent>
                        </v:textbox>
                        <w10:wrap type="through"/>
                      </v:rect>
                    </w:pict>
                  </mc:Fallback>
                </mc:AlternateContent>
              </w:r>
            </w:ins>
            <w:ins w:id="528" w:author="Asuncion, Albert" w:date="2017-11-18T10:27:00Z">
              <w:r w:rsidR="00847B2B">
                <w:rPr>
                  <w:noProof/>
                  <w:lang w:eastAsia="ko-KR"/>
                </w:rPr>
                <mc:AlternateContent>
                  <mc:Choice Requires="wps">
                    <w:drawing>
                      <wp:anchor distT="0" distB="0" distL="114300" distR="114300" simplePos="0" relativeHeight="251658253" behindDoc="0" locked="0" layoutInCell="1" allowOverlap="1" wp14:anchorId="7FC874F2" wp14:editId="4060A6CC">
                        <wp:simplePos x="0" y="0"/>
                        <wp:positionH relativeFrom="column">
                          <wp:posOffset>-43815</wp:posOffset>
                        </wp:positionH>
                        <wp:positionV relativeFrom="paragraph">
                          <wp:posOffset>1524000</wp:posOffset>
                        </wp:positionV>
                        <wp:extent cx="1230630" cy="375920"/>
                        <wp:effectExtent l="0" t="0" r="13970" b="30480"/>
                        <wp:wrapThrough wrapText="bothSides">
                          <wp:wrapPolygon edited="0">
                            <wp:start x="0" y="0"/>
                            <wp:lineTo x="0" y="21892"/>
                            <wp:lineTo x="21399" y="21892"/>
                            <wp:lineTo x="21399" y="0"/>
                            <wp:lineTo x="0" y="0"/>
                          </wp:wrapPolygon>
                        </wp:wrapThrough>
                        <wp:docPr id="19" name="Rounded Rectangle 19"/>
                        <wp:cNvGraphicFramePr/>
                        <a:graphic xmlns:a="http://schemas.openxmlformats.org/drawingml/2006/main">
                          <a:graphicData uri="http://schemas.microsoft.com/office/word/2010/wordprocessingShape">
                            <wps:wsp>
                              <wps:cNvSpPr/>
                              <wps:spPr>
                                <a:xfrm>
                                  <a:off x="0" y="0"/>
                                  <a:ext cx="1230630" cy="375920"/>
                                </a:xfrm>
                                <a:prstGeom prst="roundRect">
                                  <a:avLst/>
                                </a:prstGeom>
                                <a:noFill/>
                                <a:ln w="127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4096A" id="Rounded Rectangle 19" o:spid="_x0000_s1026" style="position:absolute;margin-left:-3.45pt;margin-top:120pt;width:96.9pt;height:29.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" filled="f" strokecolor="#243f60 [1604]" strokeweight="1pt">
                        <v:stroke dashstyle="3 1"/>
                        <w10:wrap type="through"/>
                      </v:roundrect>
                    </w:pict>
                  </mc:Fallback>
                </mc:AlternateContent>
              </w:r>
            </w:ins>
            <w:ins w:id="529" w:author="Asuncion, Albert" w:date="2017-11-18T10:14:00Z">
              <w:r w:rsidR="00847B2B">
                <w:rPr>
                  <w:noProof/>
                  <w:lang w:eastAsia="ko-KR"/>
                </w:rPr>
                <mc:AlternateContent>
                  <mc:Choice Requires="wps">
                    <w:drawing>
                      <wp:anchor distT="0" distB="0" distL="114300" distR="114300" simplePos="0" relativeHeight="251658246" behindDoc="0" locked="0" layoutInCell="1" allowOverlap="1" wp14:anchorId="0939F77E" wp14:editId="790F602A">
                        <wp:simplePos x="0" y="0"/>
                        <wp:positionH relativeFrom="column">
                          <wp:posOffset>11430</wp:posOffset>
                        </wp:positionH>
                        <wp:positionV relativeFrom="paragraph">
                          <wp:posOffset>69850</wp:posOffset>
                        </wp:positionV>
                        <wp:extent cx="1230630" cy="613410"/>
                        <wp:effectExtent l="0" t="0" r="13970" b="21590"/>
                        <wp:wrapThrough wrapText="bothSides">
                          <wp:wrapPolygon edited="0">
                            <wp:start x="0" y="0"/>
                            <wp:lineTo x="0" y="21466"/>
                            <wp:lineTo x="21399" y="21466"/>
                            <wp:lineTo x="21399" y="0"/>
                            <wp:lineTo x="0" y="0"/>
                          </wp:wrapPolygon>
                        </wp:wrapThrough>
                        <wp:docPr id="11" name="Rounded Rectangle 11"/>
                        <wp:cNvGraphicFramePr/>
                        <a:graphic xmlns:a="http://schemas.openxmlformats.org/drawingml/2006/main">
                          <a:graphicData uri="http://schemas.microsoft.com/office/word/2010/wordprocessingShape">
                            <wps:wsp>
                              <wps:cNvSpPr/>
                              <wps:spPr>
                                <a:xfrm>
                                  <a:off x="0" y="0"/>
                                  <a:ext cx="1230630" cy="613410"/>
                                </a:xfrm>
                                <a:prstGeom prst="roundRect">
                                  <a:avLst/>
                                </a:prstGeom>
                                <a:noFill/>
                                <a:ln w="127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E461D" id="Rounded Rectangle 11" o:spid="_x0000_s1026" style="position:absolute;margin-left:.9pt;margin-top:5.5pt;width:96.9pt;height:48.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" filled="f" strokecolor="#243f60 [1604]" strokeweight="1pt">
                        <v:stroke dashstyle="3 1"/>
                        <w10:wrap type="through"/>
                      </v:roundrect>
                    </w:pict>
                  </mc:Fallback>
                </mc:AlternateContent>
              </w:r>
            </w:ins>
            <w:ins w:id="530" w:author="Asuncion, Albert" w:date="2017-11-18T10:25:00Z">
              <w:r w:rsidR="00847B2B">
                <w:rPr>
                  <w:noProof/>
                  <w:lang w:eastAsia="ko-KR"/>
                </w:rPr>
                <mc:AlternateContent>
                  <mc:Choice Requires="wps">
                    <w:drawing>
                      <wp:anchor distT="0" distB="0" distL="114300" distR="114300" simplePos="0" relativeHeight="251658250" behindDoc="0" locked="0" layoutInCell="1" allowOverlap="1" wp14:anchorId="235862F2" wp14:editId="2230AF34">
                        <wp:simplePos x="0" y="0"/>
                        <wp:positionH relativeFrom="column">
                          <wp:posOffset>11430</wp:posOffset>
                        </wp:positionH>
                        <wp:positionV relativeFrom="paragraph">
                          <wp:posOffset>755650</wp:posOffset>
                        </wp:positionV>
                        <wp:extent cx="1230630" cy="613410"/>
                        <wp:effectExtent l="0" t="0" r="13970" b="21590"/>
                        <wp:wrapThrough wrapText="bothSides">
                          <wp:wrapPolygon edited="0">
                            <wp:start x="0" y="0"/>
                            <wp:lineTo x="0" y="21466"/>
                            <wp:lineTo x="21399" y="21466"/>
                            <wp:lineTo x="21399" y="0"/>
                            <wp:lineTo x="0" y="0"/>
                          </wp:wrapPolygon>
                        </wp:wrapThrough>
                        <wp:docPr id="17" name="Rounded Rectangle 17"/>
                        <wp:cNvGraphicFramePr/>
                        <a:graphic xmlns:a="http://schemas.openxmlformats.org/drawingml/2006/main">
                          <a:graphicData uri="http://schemas.microsoft.com/office/word/2010/wordprocessingShape">
                            <wps:wsp>
                              <wps:cNvSpPr/>
                              <wps:spPr>
                                <a:xfrm>
                                  <a:off x="0" y="0"/>
                                  <a:ext cx="1230630" cy="613410"/>
                                </a:xfrm>
                                <a:prstGeom prst="roundRect">
                                  <a:avLst/>
                                </a:prstGeom>
                                <a:noFill/>
                                <a:ln w="1270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A4AB47" id="Rounded Rectangle 17" o:spid="_x0000_s1026" style="position:absolute;margin-left:.9pt;margin-top:59.5pt;width:96.9pt;height:48.3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" filled="f" strokecolor="#243f60 [1604]" strokeweight="1pt">
                        <v:stroke dashstyle="3 1"/>
                        <w10:wrap type="through"/>
                      </v:roundrect>
                    </w:pict>
                  </mc:Fallback>
                </mc:AlternateContent>
              </w:r>
            </w:ins>
          </w:p>
        </w:tc>
      </w:tr>
    </w:tbl>
    <w:p w14:paraId="31BAF748" w14:textId="77777777" w:rsidR="00660DEB" w:rsidRDefault="00660DEB" w:rsidP="00023E1E">
      <w:pPr>
        <w:rPr>
          <w:ins w:id="531" w:author="Asuncion, Albert" w:date="2017-11-10T11:23:00Z"/>
        </w:rPr>
      </w:pPr>
    </w:p>
    <w:p w14:paraId="059B4EB3" w14:textId="77777777" w:rsidR="00023E1E" w:rsidRDefault="00023E1E" w:rsidP="65EE93E5">
      <w:pPr>
        <w:pStyle w:val="ListParagraph"/>
        <w:numPr>
          <w:ilvl w:val="0"/>
          <w:numId w:val="61"/>
        </w:numPr>
        <w:ind w:left="0" w:firstLine="0"/>
        <w:rPr>
          <w:ins w:id="532" w:author="Asuncion, Albert" w:date="2017-11-15T11:00:00Z"/>
        </w:rPr>
      </w:pPr>
      <w:ins w:id="533" w:author="Asuncion, Albert" w:date="2017-11-10T11:23:00Z">
        <w:r>
          <w:t>Consensus – In the absence of a central authority, a “crowd-sourced” approach to validating transactions is accomplished through consensus. This consensus mechanism is implemented through a process called mining, whereby transactions are validated and new digital currencies are created as rewards for successful completion of the miner’s task.</w:t>
        </w:r>
      </w:ins>
    </w:p>
    <w:p w14:paraId="3226EA37" w14:textId="77777777" w:rsidR="00023E1E" w:rsidRDefault="00023E1E" w:rsidP="00023E1E">
      <w:pPr>
        <w:pStyle w:val="ListParagraph"/>
        <w:ind w:left="0"/>
        <w:rPr>
          <w:ins w:id="534" w:author="Asuncion, Albert" w:date="2017-11-10T11:23:00Z"/>
        </w:rPr>
      </w:pPr>
    </w:p>
    <w:p w14:paraId="19F41ADF" w14:textId="365B9362" w:rsidR="00023E1E" w:rsidRDefault="00023E1E" w:rsidP="65EE93E5">
      <w:pPr>
        <w:pStyle w:val="ListParagraph"/>
        <w:numPr>
          <w:ilvl w:val="0"/>
          <w:numId w:val="61"/>
        </w:numPr>
        <w:ind w:left="0" w:firstLine="0"/>
        <w:rPr>
          <w:ins w:id="535" w:author="Asuncion, Albert" w:date="2017-11-10T11:23:00Z"/>
        </w:rPr>
      </w:pPr>
      <w:ins w:id="536" w:author="Asuncion, Albert" w:date="2017-11-10T11:23:00Z">
        <w:r>
          <w:t xml:space="preserve">Mining – To validate/verify blocks and permanently append them to the blockchain, every transaction requires a miner (i.e. verifier) to </w:t>
        </w:r>
      </w:ins>
      <w:ins w:id="537" w:author="Asuncion, Albert" w:date="2017-11-18T16:05:00Z">
        <w:r w:rsidR="008D576A">
          <w:t xml:space="preserve">present proof of </w:t>
        </w:r>
      </w:ins>
      <w:ins w:id="538" w:author="Asuncion, Albert" w:date="2017-11-18T16:06:00Z">
        <w:r w:rsidR="008D576A">
          <w:t xml:space="preserve">“computational effort”. </w:t>
        </w:r>
      </w:ins>
      <w:ins w:id="539" w:author="Asuncion, Albert" w:date="2017-11-18T16:07:00Z">
        <w:r w:rsidR="0099257F">
          <w:t>This has come to be known as proof of work or Po</w:t>
        </w:r>
      </w:ins>
      <w:ins w:id="540" w:author="Asuncion, Albert" w:date="2017-11-18T16:08:00Z">
        <w:r w:rsidR="0099257F">
          <w:t xml:space="preserve">W, which </w:t>
        </w:r>
      </w:ins>
      <w:ins w:id="541" w:author="Asuncion, Albert" w:date="2017-11-18T16:09:00Z">
        <w:r w:rsidR="0099257F">
          <w:t xml:space="preserve">amounts to </w:t>
        </w:r>
      </w:ins>
      <w:ins w:id="542" w:author="Asuncion, Albert" w:date="2017-11-10T11:23:00Z">
        <w:r w:rsidR="0099257F">
          <w:t>solv</w:t>
        </w:r>
      </w:ins>
      <w:ins w:id="543" w:author="Asuncion, Albert" w:date="2017-11-18T16:09:00Z">
        <w:r w:rsidR="0099257F">
          <w:t>ing</w:t>
        </w:r>
      </w:ins>
      <w:ins w:id="544" w:author="Asuncion, Albert" w:date="2017-11-10T11:23:00Z">
        <w:r>
          <w:t xml:space="preserve"> a mathematical puzzle</w:t>
        </w:r>
      </w:ins>
      <w:ins w:id="545" w:author="Asuncion, Albert" w:date="2017-11-18T16:00:00Z">
        <w:r w:rsidR="00EF5FF0" w:rsidRPr="1FC2B9B5">
          <w:t xml:space="preserve">. </w:t>
        </w:r>
      </w:ins>
      <w:ins w:id="546" w:author="Asuncion, Albert" w:date="2017-11-10T11:23:00Z">
        <w:r>
          <w:t xml:space="preserve">This puzzle is designed to be computationally difficult to solve but </w:t>
        </w:r>
      </w:ins>
      <w:ins w:id="547" w:author="Asuncion, Albert" w:date="2017-11-18T16:09:00Z">
        <w:r w:rsidR="0099257F">
          <w:t xml:space="preserve">much </w:t>
        </w:r>
      </w:ins>
      <w:ins w:id="548" w:author="Asuncion, Albert" w:date="2017-11-10T11:23:00Z">
        <w:r>
          <w:t>simple</w:t>
        </w:r>
      </w:ins>
      <w:ins w:id="549" w:author="Asuncion, Albert" w:date="2017-11-18T16:09:00Z">
        <w:r w:rsidR="0099257F">
          <w:t>r</w:t>
        </w:r>
      </w:ins>
      <w:ins w:id="550" w:author="Asuncion, Albert" w:date="2017-11-10T11:23:00Z">
        <w:r>
          <w:t xml:space="preserve"> to verify. The puzzle is essentially an inverse hashing operation to determine the nonce which, when entered in an algorithm, is less than a given target v</w:t>
        </w:r>
        <w:r w:rsidR="007F2695">
          <w:t>alue. PoW is represented as</w:t>
        </w:r>
        <w:r w:rsidRPr="1FC2B9B5">
          <w:t>:</w:t>
        </w:r>
      </w:ins>
    </w:p>
    <w:p w14:paraId="44B79D26" w14:textId="77777777" w:rsidR="00023E1E" w:rsidRDefault="00023E1E" w:rsidP="00023E1E">
      <w:pPr>
        <w:pStyle w:val="ListParagraph"/>
        <w:ind w:left="0"/>
        <w:rPr>
          <w:ins w:id="551" w:author="Asuncion, Albert" w:date="2017-11-10T11:23:00Z"/>
        </w:rPr>
      </w:pPr>
    </w:p>
    <w:p w14:paraId="5314A73A" w14:textId="77777777" w:rsidR="00023E1E" w:rsidRPr="00A52C4D" w:rsidRDefault="00023E1E" w:rsidP="00023E1E">
      <w:pPr>
        <w:pStyle w:val="ListParagraph"/>
        <w:ind w:left="0"/>
        <w:jc w:val="center"/>
        <w:rPr>
          <w:ins w:id="552" w:author="Asuncion, Albert" w:date="2017-11-10T11:23:00Z"/>
          <w:rFonts w:ascii="Courier New" w:hAnsi="Courier New" w:cs="Courier New"/>
          <w:sz w:val="16"/>
          <w:szCs w:val="16"/>
        </w:rPr>
      </w:pPr>
      <w:ins w:id="553" w:author="Asuncion, Albert" w:date="2017-11-10T11:23:00Z">
        <w:r w:rsidRPr="00A52C4D">
          <w:rPr>
            <w:rFonts w:ascii="Courier New" w:hAnsi="Courier New" w:cs="Courier New"/>
            <w:sz w:val="16"/>
            <w:szCs w:val="16"/>
          </w:rPr>
          <w:t>H(prevHash||Tx1||...||Nonce) &lt; Target</w:t>
        </w:r>
      </w:ins>
    </w:p>
    <w:p w14:paraId="5A602F8A" w14:textId="77777777" w:rsidR="00023E1E" w:rsidRDefault="00023E1E" w:rsidP="00023E1E">
      <w:pPr>
        <w:pStyle w:val="ListParagraph"/>
        <w:ind w:left="0"/>
        <w:rPr>
          <w:ins w:id="554" w:author="Asuncion, Albert" w:date="2017-11-18T16:15:00Z"/>
        </w:rPr>
      </w:pPr>
    </w:p>
    <w:p w14:paraId="5870DEA4" w14:textId="09E34C2E" w:rsidR="00730665" w:rsidRDefault="00730665" w:rsidP="65EE93E5">
      <w:pPr>
        <w:pStyle w:val="ListParagraph"/>
        <w:ind w:left="0"/>
        <w:rPr>
          <w:ins w:id="555" w:author="Asuncion, Albert" w:date="2017-12-02T15:02:00Z"/>
        </w:rPr>
      </w:pPr>
      <w:ins w:id="556" w:author="Asuncion, Albert" w:date="2017-11-18T16:15:00Z">
        <w:r>
          <w:tab/>
        </w:r>
        <w:r w:rsidRPr="00A00F16">
          <w:t>Bitcoin</w:t>
        </w:r>
      </w:ins>
      <w:ins w:id="557" w:author="Asuncion, Albert" w:date="2017-11-18T16:34:00Z">
        <w:r w:rsidR="00A46C80" w:rsidRPr="7DADB2B2">
          <w:t>,</w:t>
        </w:r>
      </w:ins>
      <w:ins w:id="558" w:author="Asuncion, Albert" w:date="2017-11-18T16:15:00Z">
        <w:r w:rsidRPr="7DADB2B2">
          <w:t xml:space="preserve"> </w:t>
        </w:r>
      </w:ins>
      <w:ins w:id="559" w:author="Asuncion, Albert" w:date="2017-11-18T16:34:00Z">
        <w:r w:rsidR="00A46C80">
          <w:t xml:space="preserve">for example, </w:t>
        </w:r>
      </w:ins>
      <w:ins w:id="560" w:author="Asuncion, Albert" w:date="2017-11-18T16:15:00Z">
        <w:r w:rsidRPr="00A00F16">
          <w:t>relies on a cryptog</w:t>
        </w:r>
        <w:r>
          <w:t>raphic hash function,</w:t>
        </w:r>
        <w:r w:rsidRPr="00A00F16">
          <w:t xml:space="preserve"> double SHA256 hashing algorithm, wherein the target is a</w:t>
        </w:r>
        <w:r>
          <w:t xml:space="preserve"> 256-bit </w:t>
        </w:r>
        <w:r w:rsidRPr="00A00F16">
          <w:t>number</w:t>
        </w:r>
      </w:ins>
      <w:ins w:id="561" w:author="Asuncion, Albert" w:date="2017-11-18T16:16:00Z">
        <w:r w:rsidRPr="7DADB2B2">
          <w:t>.</w:t>
        </w:r>
      </w:ins>
    </w:p>
    <w:p w14:paraId="082A4185" w14:textId="77777777" w:rsidR="007F2695" w:rsidRDefault="007F2695" w:rsidP="462F082E">
      <w:pPr>
        <w:pStyle w:val="ListParagraph"/>
        <w:ind w:left="0"/>
        <w:rPr>
          <w:ins w:id="562" w:author="Asuncion, Albert" w:date="2017-11-10T11:23:00Z"/>
        </w:rPr>
      </w:pPr>
    </w:p>
    <w:p w14:paraId="370CA84F" w14:textId="77777777" w:rsidR="00023E1E" w:rsidRDefault="00023E1E" w:rsidP="65EE93E5">
      <w:pPr>
        <w:pStyle w:val="ListParagraph"/>
        <w:ind w:left="0" w:firstLine="202"/>
        <w:rPr>
          <w:ins w:id="563" w:author="Asuncion, Albert" w:date="2017-11-10T11:23:00Z"/>
        </w:rPr>
      </w:pPr>
      <w:ins w:id="564" w:author="Asuncion, Albert" w:date="2017-11-10T11:23:00Z">
        <w:r>
          <w:t>The target value is adjusted to increase difficulty approximately every 14 days, motivating miners to come up with ever improving methods for efficiently solving these puzzles. This mining process is the reason behind the 10 minutes it takes to create blocks, i.e. it is the amount of time (cost) it takes to brute force the solution based on the current target difficulty.</w:t>
        </w:r>
      </w:ins>
    </w:p>
    <w:p w14:paraId="7BA1BD1B" w14:textId="594F01E9" w:rsidR="00023E1E" w:rsidRDefault="00FA3520" w:rsidP="65EE93E5">
      <w:pPr>
        <w:rPr>
          <w:ins w:id="565" w:author="Asuncion, Albert" w:date="2017-11-15T11:02:00Z"/>
        </w:rPr>
      </w:pPr>
      <w:ins w:id="566" w:author="Asuncion, Albert" w:date="2017-11-18T16:18:00Z">
        <w:r>
          <w:tab/>
          <w:t>Upon completion of the PoW</w:t>
        </w:r>
        <w:r w:rsidRPr="1FC2B9B5">
          <w:t>,</w:t>
        </w:r>
      </w:ins>
      <w:ins w:id="567" w:author="Asuncion, Albert" w:date="2017-11-18T16:21:00Z">
        <w:r w:rsidR="00EE2578">
          <w:t xml:space="preserve"> it is broadcast to the network and </w:t>
        </w:r>
      </w:ins>
      <w:ins w:id="568" w:author="Asuncion, Albert" w:date="2017-11-18T16:44:00Z">
        <w:r w:rsidR="00B87027">
          <w:t>consensus is reached</w:t>
        </w:r>
      </w:ins>
      <w:ins w:id="569" w:author="Asuncion, Albert" w:date="2017-11-18T16:56:00Z">
        <w:r w:rsidR="008B5728">
          <w:t>, adding t</w:t>
        </w:r>
        <w:r w:rsidR="00D87484">
          <w:t>he transaction block to the bl</w:t>
        </w:r>
      </w:ins>
      <w:ins w:id="570" w:author="Asuncion, Albert" w:date="2017-11-18T16:59:00Z">
        <w:r w:rsidR="00D87484">
          <w:t>oc</w:t>
        </w:r>
      </w:ins>
      <w:ins w:id="571" w:author="Asuncion, Albert" w:date="2017-11-18T16:56:00Z">
        <w:r w:rsidR="008B5728">
          <w:t>kchain</w:t>
        </w:r>
      </w:ins>
      <w:ins w:id="572" w:author="Asuncion, Albert" w:date="2017-11-18T16:57:00Z">
        <w:r w:rsidR="008B5728" w:rsidRPr="1FC2B9B5">
          <w:t>.</w:t>
        </w:r>
      </w:ins>
      <w:ins w:id="573" w:author="Asuncion, Albert" w:date="2017-11-18T16:58:00Z">
        <w:r w:rsidR="008B5728" w:rsidRPr="1FC2B9B5">
          <w:t xml:space="preserve"> </w:t>
        </w:r>
      </w:ins>
    </w:p>
    <w:p w14:paraId="42DCF358" w14:textId="70D51125" w:rsidR="00A00F16" w:rsidRDefault="00A00F16" w:rsidP="00023E1E">
      <w:pPr>
        <w:rPr>
          <w:ins w:id="574" w:author="Asuncion, Albert" w:date="2017-11-10T11:23:00Z"/>
        </w:rPr>
      </w:pPr>
    </w:p>
    <w:p w14:paraId="06E0AFEB" w14:textId="77777777" w:rsidR="00023E1E" w:rsidRDefault="00023E1E" w:rsidP="65EE93E5">
      <w:pPr>
        <w:pStyle w:val="ListParagraph"/>
        <w:numPr>
          <w:ilvl w:val="0"/>
          <w:numId w:val="61"/>
        </w:numPr>
        <w:ind w:left="0" w:firstLine="0"/>
        <w:rPr>
          <w:ins w:id="575" w:author="Asuncion, Albert" w:date="2017-11-10T11:23:00Z"/>
        </w:rPr>
      </w:pPr>
      <w:ins w:id="576" w:author="Asuncion, Albert" w:date="2017-11-10T11:23:00Z">
        <w:r>
          <w:t>Proof of Stake (PoS) – This is an alternative to PoW, preferred for the reduced time/cost to process. In PoS, mining involves the verification of ownership of the cryptocurrency and better suited for Smart Contracts used by Ethereum, a variant of blockchain.</w:t>
        </w:r>
      </w:ins>
    </w:p>
    <w:p w14:paraId="74C98EA1" w14:textId="77777777" w:rsidR="00023E1E" w:rsidRDefault="00023E1E" w:rsidP="00023E1E">
      <w:pPr>
        <w:pStyle w:val="ListParagraph"/>
        <w:ind w:left="0"/>
        <w:rPr>
          <w:ins w:id="577" w:author="Asuncion, Albert" w:date="2017-11-15T11:03:00Z"/>
        </w:rPr>
      </w:pPr>
    </w:p>
    <w:p w14:paraId="38CE38C5" w14:textId="68E9EB14" w:rsidR="00A00F16" w:rsidRDefault="00A00F16" w:rsidP="65EE93E5">
      <w:pPr>
        <w:pStyle w:val="ListParagraph"/>
        <w:ind w:left="0" w:firstLine="180"/>
        <w:rPr>
          <w:ins w:id="578" w:author="Asuncion, Albert" w:date="2017-11-15T11:03:00Z"/>
        </w:rPr>
      </w:pPr>
      <w:ins w:id="579" w:author="Asuncion, Albert" w:date="2017-11-15T11:03:00Z">
        <w:r w:rsidRPr="00A00F16">
          <w:t>Instead of splitting blocks across proportionally to the relative hash rates of miners (i.e. their mining power), proof-of-stake protocols split stake blocks proportionally to the current wealth of miners. The higher your stake, the higher chance you have of validating a block. A validator is rewarded for solving a block with transaction fees instead of coins.</w:t>
        </w:r>
      </w:ins>
    </w:p>
    <w:p w14:paraId="088E2412" w14:textId="77777777" w:rsidR="00A00F16" w:rsidRDefault="00A00F16" w:rsidP="00023E1E">
      <w:pPr>
        <w:pStyle w:val="ListParagraph"/>
        <w:ind w:left="0"/>
        <w:rPr>
          <w:ins w:id="580" w:author="Asuncion, Albert" w:date="2017-11-10T11:23:00Z"/>
        </w:rPr>
      </w:pPr>
    </w:p>
    <w:p w14:paraId="7371A288" w14:textId="77777777" w:rsidR="00023E1E" w:rsidRDefault="00023E1E" w:rsidP="65EE93E5">
      <w:pPr>
        <w:ind w:firstLine="180"/>
        <w:rPr>
          <w:ins w:id="581" w:author="Asuncion, Albert" w:date="2017-11-10T11:23:00Z"/>
        </w:rPr>
      </w:pPr>
      <w:ins w:id="582" w:author="Asuncion, Albert" w:date="2017-11-10T11:23:00Z">
        <w:r>
          <w:t xml:space="preserve">Upon completion of the mining process, the concerned block is irrevocably added to the chain and will henceforth contain the PrevHash, nonce, and </w:t>
        </w:r>
        <w:r w:rsidRPr="6DFA45D8">
          <w:rPr>
            <w:rPrChange w:id="583" w:author="Karanja, Alice" w:date="2017-12-01T20:29:00Z">
              <w:rPr>
                <w:highlight w:val="yellow"/>
              </w:rPr>
            </w:rPrChange>
          </w:rPr>
          <w:t>T.PrevHash</w:t>
        </w:r>
        <w:r w:rsidRPr="1FC2B9B5">
          <w:t>.</w:t>
        </w:r>
      </w:ins>
    </w:p>
    <w:p w14:paraId="4703C842" w14:textId="77777777" w:rsidR="002E677A" w:rsidRDefault="002E677A" w:rsidP="00023E1E">
      <w:pPr>
        <w:rPr>
          <w:ins w:id="584" w:author="Asuncion, Albert" w:date="2017-11-10T11:23:00Z"/>
        </w:rPr>
      </w:pPr>
    </w:p>
    <w:p w14:paraId="75E9C7D7" w14:textId="6502478E" w:rsidR="00023E1E" w:rsidRDefault="00023E1E">
      <w:pPr>
        <w:ind w:firstLine="180"/>
        <w:jc w:val="center"/>
        <w:rPr>
          <w:ins w:id="585" w:author="Asuncion, Albert" w:date="2017-11-10T11:23:00Z"/>
        </w:rPr>
        <w:pPrChange w:id="586" w:author="Asuncion, Albert" w:date="2017-10-14T18:52:00Z">
          <w:pPr>
            <w:ind w:firstLine="180"/>
          </w:pPr>
        </w:pPrChange>
      </w:pPr>
      <w:ins w:id="587" w:author="Asuncion, Albert" w:date="2017-11-10T11:24:00Z">
        <w:r w:rsidRPr="00F36CF4">
          <w:rPr>
            <w:b/>
            <w:bCs/>
            <w:sz w:val="16"/>
            <w:szCs w:val="16"/>
          </w:rPr>
          <w:t>STRUCTURE OF A BL</w:t>
        </w:r>
        <w:r w:rsidR="007E5A30">
          <w:rPr>
            <w:b/>
            <w:bCs/>
            <w:sz w:val="16"/>
            <w:szCs w:val="16"/>
          </w:rPr>
          <w:t>O</w:t>
        </w:r>
      </w:ins>
      <w:ins w:id="588" w:author="Asuncion, Albert" w:date="2017-12-02T15:23:00Z">
        <w:r w:rsidR="00E54D64">
          <w:rPr>
            <w:b/>
            <w:bCs/>
            <w:sz w:val="16"/>
            <w:szCs w:val="16"/>
          </w:rPr>
          <w:t>CKCHAIN</w:t>
        </w:r>
      </w:ins>
    </w:p>
    <w:p w14:paraId="36D23931" w14:textId="77777777" w:rsidR="00023E1E" w:rsidRDefault="00023E1E">
      <w:pPr>
        <w:ind w:firstLine="180"/>
        <w:jc w:val="center"/>
        <w:rPr>
          <w:ins w:id="589" w:author="Asuncion, Albert" w:date="2017-11-10T11:24:00Z"/>
        </w:rPr>
        <w:pPrChange w:id="590" w:author="Asuncion, Albert" w:date="2017-10-14T18:52:00Z">
          <w:pPr>
            <w:ind w:firstLine="180"/>
          </w:pPr>
        </w:pPrChange>
      </w:pPr>
    </w:p>
    <w:p w14:paraId="7F23CDD5" w14:textId="492A75F7" w:rsidR="00023E1E" w:rsidRDefault="00023E1E">
      <w:pPr>
        <w:pStyle w:val="Caption"/>
        <w:keepNext/>
        <w:rPr>
          <w:ins w:id="591" w:author="Asuncion, Albert" w:date="2017-11-10T11:32:00Z"/>
        </w:rPr>
        <w:pPrChange w:id="592" w:author="Asuncion, Albert" w:date="2017-11-10T11:32:00Z">
          <w:pPr/>
        </w:pPrChange>
      </w:pPr>
      <w:bookmarkStart w:id="593" w:name="_Ref498076940"/>
      <w:ins w:id="594" w:author="Asuncion, Albert" w:date="2017-11-10T11:32:00Z">
        <w:r>
          <w:t xml:space="preserve">Table </w:t>
        </w:r>
        <w:r>
          <w:fldChar w:fldCharType="begin"/>
        </w:r>
        <w:r>
          <w:instrText xml:space="preserve"> SEQ Table \* ARABIC </w:instrText>
        </w:r>
      </w:ins>
      <w:r>
        <w:fldChar w:fldCharType="separate"/>
      </w:r>
      <w:ins w:id="595" w:author="Asuncion, Albert" w:date="2017-12-02T11:29:00Z">
        <w:r w:rsidR="0053365C">
          <w:rPr>
            <w:noProof/>
          </w:rPr>
          <w:t>2</w:t>
        </w:r>
      </w:ins>
      <w:ins w:id="596" w:author="Asuncion, Albert" w:date="2017-11-10T11:32:00Z">
        <w:r>
          <w:fldChar w:fldCharType="end"/>
        </w:r>
      </w:ins>
      <w:bookmarkEnd w:id="593"/>
      <w:ins w:id="597" w:author="Asuncion, Albert" w:date="2017-12-04T16:37:00Z">
        <w:r w:rsidR="002E677A">
          <w:t xml:space="preserve"> </w:t>
        </w:r>
      </w:ins>
      <w:ins w:id="598" w:author="Asuncion, Albert" w:date="2017-11-10T11:32:00Z">
        <w:r>
          <w:t>- Structure of a Block</w:t>
        </w:r>
      </w:ins>
      <w:ins w:id="599" w:author="Asuncion, Albert" w:date="2017-12-02T15:23:00Z">
        <w:r w:rsidR="00E54D64" w:rsidRPr="7DADB2B2">
          <w:t xml:space="preserve"> </w:t>
        </w:r>
        <w:r w:rsidR="00DF716E" w:rsidRPr="65EE93E5">
          <w:rPr>
            <w:i w:val="0"/>
            <w:iCs w:val="0"/>
          </w:rPr>
          <w:t>[</w:t>
        </w:r>
      </w:ins>
      <w:ins w:id="600" w:author="Asuncion, Albert" w:date="2017-12-04T15:35:00Z">
        <w:r w:rsidR="00DF716E" w:rsidRPr="65EE93E5">
          <w:rPr>
            <w:i w:val="0"/>
            <w:iCs w:val="0"/>
          </w:rPr>
          <w:t>6</w:t>
        </w:r>
      </w:ins>
      <w:ins w:id="601" w:author="Asuncion, Albert" w:date="2017-12-02T15:23:00Z">
        <w:r w:rsidR="00E54D64" w:rsidRPr="65EE93E5">
          <w:rPr>
            <w:i w:val="0"/>
            <w:iCs w:val="0"/>
            <w:rPrChange w:id="602" w:author="Khaleghi, Ryan" w:date="2017-12-09T18:44:00Z">
              <w:rPr>
                <w:i/>
                <w:iCs/>
              </w:rPr>
            </w:rPrChange>
          </w:rPr>
          <w:t>]</w:t>
        </w:r>
      </w:ins>
    </w:p>
    <w:tbl>
      <w:tblPr>
        <w:tblStyle w:val="GridTable41"/>
        <w:tblW w:w="0" w:type="auto"/>
        <w:tblLook w:val="04A0" w:firstRow="1" w:lastRow="0" w:firstColumn="1" w:lastColumn="0" w:noHBand="0" w:noVBand="1"/>
        <w:tblPrChange w:id="603" w:author="Khaleghi, Ryan" w:date="2017-12-09T18:44:00Z">
          <w:tblPr>
            <w:tblStyle w:val="GridTable41"/>
            <w:tblW w:w="0" w:type="auto"/>
            <w:tblLook w:val="04A0" w:firstRow="1" w:lastRow="0" w:firstColumn="1" w:lastColumn="0" w:noHBand="0" w:noVBand="1"/>
          </w:tblPr>
        </w:tblPrChange>
      </w:tblPr>
      <w:tblGrid>
        <w:gridCol w:w="1262"/>
        <w:gridCol w:w="1431"/>
        <w:gridCol w:w="2563"/>
        <w:tblGridChange w:id="604">
          <w:tblGrid>
            <w:gridCol w:w="360"/>
            <w:gridCol w:w="360"/>
            <w:gridCol w:w="360"/>
          </w:tblGrid>
        </w:tblGridChange>
      </w:tblGrid>
      <w:tr w:rsidR="00023E1E" w:rsidRPr="00A52C4D" w14:paraId="50297FA9" w14:textId="77777777" w:rsidTr="65EE93E5">
        <w:trPr>
          <w:cnfStyle w:val="100000000000" w:firstRow="1" w:lastRow="0" w:firstColumn="0" w:lastColumn="0" w:oddVBand="0" w:evenVBand="0" w:oddHBand="0" w:evenHBand="0" w:firstRowFirstColumn="0" w:firstRowLastColumn="0" w:lastRowFirstColumn="0" w:lastRowLastColumn="0"/>
          <w:ins w:id="605" w:author="Asuncion, Albert" w:date="2017-11-10T11:24:00Z"/>
        </w:trPr>
        <w:tc>
          <w:tcPr>
            <w:cnfStyle w:val="001000000000" w:firstRow="0" w:lastRow="0" w:firstColumn="1" w:lastColumn="0" w:oddVBand="0" w:evenVBand="0" w:oddHBand="0" w:evenHBand="0" w:firstRowFirstColumn="0" w:firstRowLastColumn="0" w:lastRowFirstColumn="0" w:lastRowLastColumn="0"/>
            <w:tcW w:w="0" w:type="auto"/>
            <w:tcPrChange w:id="606" w:author="Khaleghi, Ryan" w:date="2017-12-09T18:44:00Z">
              <w:tcPr>
                <w:tcW w:w="0" w:type="auto"/>
              </w:tcPr>
            </w:tcPrChange>
          </w:tcPr>
          <w:p w14:paraId="57AC2C38" w14:textId="77777777" w:rsidR="00023E1E" w:rsidRPr="00A52C4D" w:rsidRDefault="00023E1E" w:rsidP="00C67DFF">
            <w:pPr>
              <w:cnfStyle w:val="101000000000" w:firstRow="1" w:lastRow="0" w:firstColumn="1" w:lastColumn="0" w:oddVBand="0" w:evenVBand="0" w:oddHBand="0" w:evenHBand="0" w:firstRowFirstColumn="0" w:firstRowLastColumn="0" w:lastRowFirstColumn="0" w:lastRowLastColumn="0"/>
              <w:rPr>
                <w:ins w:id="607" w:author="Asuncion, Albert" w:date="2017-11-10T11:24:00Z"/>
                <w:sz w:val="18"/>
                <w:szCs w:val="18"/>
              </w:rPr>
            </w:pPr>
            <w:ins w:id="608" w:author="Asuncion, Albert" w:date="2017-11-10T11:24:00Z">
              <w:r w:rsidRPr="00A52C4D">
                <w:rPr>
                  <w:sz w:val="18"/>
                  <w:szCs w:val="18"/>
                </w:rPr>
                <w:t>Size</w:t>
              </w:r>
            </w:ins>
          </w:p>
        </w:tc>
        <w:tc>
          <w:tcPr>
            <w:tcW w:w="0" w:type="auto"/>
            <w:tcPrChange w:id="609" w:author="Khaleghi, Ryan" w:date="2017-12-09T18:44:00Z">
              <w:tcPr>
                <w:tcW w:w="1620" w:type="dxa"/>
              </w:tcPr>
            </w:tcPrChange>
          </w:tcPr>
          <w:p w14:paraId="0329359E" w14:textId="77777777" w:rsidR="00023E1E" w:rsidRPr="00A52C4D" w:rsidRDefault="00023E1E" w:rsidP="00C67DFF">
            <w:pPr>
              <w:cnfStyle w:val="100000000000" w:firstRow="1" w:lastRow="0" w:firstColumn="0" w:lastColumn="0" w:oddVBand="0" w:evenVBand="0" w:oddHBand="0" w:evenHBand="0" w:firstRowFirstColumn="0" w:firstRowLastColumn="0" w:lastRowFirstColumn="0" w:lastRowLastColumn="0"/>
              <w:rPr>
                <w:ins w:id="610" w:author="Asuncion, Albert" w:date="2017-11-10T11:24:00Z"/>
                <w:sz w:val="18"/>
                <w:szCs w:val="18"/>
              </w:rPr>
            </w:pPr>
            <w:ins w:id="611" w:author="Asuncion, Albert" w:date="2017-11-10T11:24:00Z">
              <w:r w:rsidRPr="00A52C4D">
                <w:rPr>
                  <w:sz w:val="18"/>
                  <w:szCs w:val="18"/>
                </w:rPr>
                <w:t>Field</w:t>
              </w:r>
            </w:ins>
          </w:p>
        </w:tc>
        <w:tc>
          <w:tcPr>
            <w:tcW w:w="0" w:type="auto"/>
            <w:tcPrChange w:id="612" w:author="Khaleghi, Ryan" w:date="2017-12-09T18:44:00Z">
              <w:tcPr>
                <w:tcW w:w="2452" w:type="dxa"/>
              </w:tcPr>
            </w:tcPrChange>
          </w:tcPr>
          <w:p w14:paraId="5EFAA219" w14:textId="77777777" w:rsidR="00023E1E" w:rsidRPr="00A52C4D" w:rsidRDefault="00023E1E" w:rsidP="00C67DFF">
            <w:pPr>
              <w:cnfStyle w:val="100000000000" w:firstRow="1" w:lastRow="0" w:firstColumn="0" w:lastColumn="0" w:oddVBand="0" w:evenVBand="0" w:oddHBand="0" w:evenHBand="0" w:firstRowFirstColumn="0" w:firstRowLastColumn="0" w:lastRowFirstColumn="0" w:lastRowLastColumn="0"/>
              <w:rPr>
                <w:ins w:id="613" w:author="Asuncion, Albert" w:date="2017-11-10T11:24:00Z"/>
                <w:sz w:val="18"/>
                <w:szCs w:val="18"/>
              </w:rPr>
            </w:pPr>
            <w:ins w:id="614" w:author="Asuncion, Albert" w:date="2017-11-10T11:24:00Z">
              <w:r w:rsidRPr="00A52C4D">
                <w:rPr>
                  <w:sz w:val="18"/>
                  <w:szCs w:val="18"/>
                </w:rPr>
                <w:t>Description</w:t>
              </w:r>
            </w:ins>
          </w:p>
        </w:tc>
      </w:tr>
      <w:tr w:rsidR="00023E1E" w:rsidRPr="00A52C4D" w14:paraId="0E3B486D" w14:textId="77777777" w:rsidTr="65EE93E5">
        <w:trPr>
          <w:cnfStyle w:val="000000100000" w:firstRow="0" w:lastRow="0" w:firstColumn="0" w:lastColumn="0" w:oddVBand="0" w:evenVBand="0" w:oddHBand="1" w:evenHBand="0" w:firstRowFirstColumn="0" w:firstRowLastColumn="0" w:lastRowFirstColumn="0" w:lastRowLastColumn="0"/>
          <w:ins w:id="615" w:author="Asuncion, Albert" w:date="2017-11-10T11:24:00Z"/>
        </w:trPr>
        <w:tc>
          <w:tcPr>
            <w:cnfStyle w:val="001000000000" w:firstRow="0" w:lastRow="0" w:firstColumn="1" w:lastColumn="0" w:oddVBand="0" w:evenVBand="0" w:oddHBand="0" w:evenHBand="0" w:firstRowFirstColumn="0" w:firstRowLastColumn="0" w:lastRowFirstColumn="0" w:lastRowLastColumn="0"/>
            <w:tcW w:w="0" w:type="auto"/>
            <w:tcPrChange w:id="616" w:author="Khaleghi, Ryan" w:date="2017-12-09T18:44:00Z">
              <w:tcPr>
                <w:tcW w:w="0" w:type="auto"/>
              </w:tcPr>
            </w:tcPrChange>
          </w:tcPr>
          <w:p w14:paraId="63135A6C" w14:textId="77777777" w:rsidR="00023E1E" w:rsidRPr="00A52C4D" w:rsidRDefault="00023E1E" w:rsidP="00C67DFF">
            <w:pPr>
              <w:cnfStyle w:val="001000100000" w:firstRow="0" w:lastRow="0" w:firstColumn="1" w:lastColumn="0" w:oddVBand="0" w:evenVBand="0" w:oddHBand="1" w:evenHBand="0" w:firstRowFirstColumn="0" w:firstRowLastColumn="0" w:lastRowFirstColumn="0" w:lastRowLastColumn="0"/>
              <w:rPr>
                <w:ins w:id="617" w:author="Asuncion, Albert" w:date="2017-11-10T11:24:00Z"/>
                <w:sz w:val="18"/>
                <w:szCs w:val="18"/>
              </w:rPr>
            </w:pPr>
            <w:ins w:id="618" w:author="Asuncion, Albert" w:date="2017-11-10T11:24:00Z">
              <w:r w:rsidRPr="00A52C4D">
                <w:rPr>
                  <w:sz w:val="18"/>
                  <w:szCs w:val="18"/>
                </w:rPr>
                <w:t>4 bytes</w:t>
              </w:r>
            </w:ins>
          </w:p>
        </w:tc>
        <w:tc>
          <w:tcPr>
            <w:tcW w:w="0" w:type="auto"/>
            <w:tcPrChange w:id="619" w:author="Khaleghi, Ryan" w:date="2017-12-09T18:44:00Z">
              <w:tcPr>
                <w:tcW w:w="1620" w:type="dxa"/>
              </w:tcPr>
            </w:tcPrChange>
          </w:tcPr>
          <w:p w14:paraId="7880CDE1" w14:textId="77777777" w:rsidR="00023E1E" w:rsidRPr="00A52C4D" w:rsidRDefault="00023E1E" w:rsidP="00C67DFF">
            <w:pPr>
              <w:cnfStyle w:val="000000100000" w:firstRow="0" w:lastRow="0" w:firstColumn="0" w:lastColumn="0" w:oddVBand="0" w:evenVBand="0" w:oddHBand="1" w:evenHBand="0" w:firstRowFirstColumn="0" w:firstRowLastColumn="0" w:lastRowFirstColumn="0" w:lastRowLastColumn="0"/>
              <w:rPr>
                <w:ins w:id="620" w:author="Asuncion, Albert" w:date="2017-11-10T11:24:00Z"/>
                <w:sz w:val="18"/>
                <w:szCs w:val="18"/>
              </w:rPr>
            </w:pPr>
            <w:ins w:id="621" w:author="Asuncion, Albert" w:date="2017-11-10T11:24:00Z">
              <w:r w:rsidRPr="00A52C4D">
                <w:rPr>
                  <w:sz w:val="18"/>
                  <w:szCs w:val="18"/>
                </w:rPr>
                <w:t>Block Size</w:t>
              </w:r>
            </w:ins>
          </w:p>
        </w:tc>
        <w:tc>
          <w:tcPr>
            <w:tcW w:w="0" w:type="auto"/>
            <w:tcPrChange w:id="622" w:author="Khaleghi, Ryan" w:date="2017-12-09T18:44:00Z">
              <w:tcPr>
                <w:tcW w:w="2452" w:type="dxa"/>
              </w:tcPr>
            </w:tcPrChange>
          </w:tcPr>
          <w:p w14:paraId="0067191E" w14:textId="77777777" w:rsidR="00023E1E" w:rsidRPr="00A52C4D" w:rsidRDefault="00023E1E" w:rsidP="00C67DFF">
            <w:pPr>
              <w:cnfStyle w:val="000000100000" w:firstRow="0" w:lastRow="0" w:firstColumn="0" w:lastColumn="0" w:oddVBand="0" w:evenVBand="0" w:oddHBand="1" w:evenHBand="0" w:firstRowFirstColumn="0" w:firstRowLastColumn="0" w:lastRowFirstColumn="0" w:lastRowLastColumn="0"/>
              <w:rPr>
                <w:ins w:id="623" w:author="Asuncion, Albert" w:date="2017-11-10T11:24:00Z"/>
                <w:sz w:val="18"/>
                <w:szCs w:val="18"/>
              </w:rPr>
            </w:pPr>
            <w:ins w:id="624" w:author="Asuncion, Albert" w:date="2017-11-10T11:24:00Z">
              <w:r w:rsidRPr="00A52C4D">
                <w:rPr>
                  <w:sz w:val="18"/>
                  <w:szCs w:val="18"/>
                </w:rPr>
                <w:t>The size of the block, in bytes, following this field</w:t>
              </w:r>
            </w:ins>
          </w:p>
        </w:tc>
      </w:tr>
      <w:tr w:rsidR="00023E1E" w:rsidRPr="00A52C4D" w14:paraId="2A7ACBCB" w14:textId="77777777" w:rsidTr="65EE93E5">
        <w:trPr>
          <w:ins w:id="625" w:author="Asuncion, Albert" w:date="2017-11-10T11:24:00Z"/>
        </w:trPr>
        <w:tc>
          <w:tcPr>
            <w:cnfStyle w:val="001000000000" w:firstRow="0" w:lastRow="0" w:firstColumn="1" w:lastColumn="0" w:oddVBand="0" w:evenVBand="0" w:oddHBand="0" w:evenHBand="0" w:firstRowFirstColumn="0" w:firstRowLastColumn="0" w:lastRowFirstColumn="0" w:lastRowLastColumn="0"/>
            <w:tcW w:w="0" w:type="auto"/>
            <w:tcPrChange w:id="626" w:author="Khaleghi, Ryan" w:date="2017-12-09T18:44:00Z">
              <w:tcPr>
                <w:tcW w:w="0" w:type="auto"/>
              </w:tcPr>
            </w:tcPrChange>
          </w:tcPr>
          <w:p w14:paraId="13563DBE" w14:textId="77777777" w:rsidR="00023E1E" w:rsidRPr="00A52C4D" w:rsidRDefault="00023E1E" w:rsidP="00C67DFF">
            <w:pPr>
              <w:rPr>
                <w:ins w:id="627" w:author="Asuncion, Albert" w:date="2017-11-10T11:24:00Z"/>
                <w:sz w:val="18"/>
                <w:szCs w:val="18"/>
              </w:rPr>
            </w:pPr>
            <w:ins w:id="628" w:author="Asuncion, Albert" w:date="2017-11-10T11:24:00Z">
              <w:r w:rsidRPr="00A52C4D">
                <w:rPr>
                  <w:sz w:val="18"/>
                  <w:szCs w:val="18"/>
                </w:rPr>
                <w:t>80 bytes</w:t>
              </w:r>
            </w:ins>
          </w:p>
        </w:tc>
        <w:tc>
          <w:tcPr>
            <w:tcW w:w="0" w:type="auto"/>
            <w:tcPrChange w:id="629" w:author="Khaleghi, Ryan" w:date="2017-12-09T18:44:00Z">
              <w:tcPr>
                <w:tcW w:w="1620" w:type="dxa"/>
              </w:tcPr>
            </w:tcPrChange>
          </w:tcPr>
          <w:p w14:paraId="6E8B5015" w14:textId="77777777" w:rsidR="00023E1E" w:rsidRPr="00A52C4D" w:rsidRDefault="00023E1E" w:rsidP="00C67DFF">
            <w:pPr>
              <w:cnfStyle w:val="000000000000" w:firstRow="0" w:lastRow="0" w:firstColumn="0" w:lastColumn="0" w:oddVBand="0" w:evenVBand="0" w:oddHBand="0" w:evenHBand="0" w:firstRowFirstColumn="0" w:firstRowLastColumn="0" w:lastRowFirstColumn="0" w:lastRowLastColumn="0"/>
              <w:rPr>
                <w:ins w:id="630" w:author="Asuncion, Albert" w:date="2017-11-10T11:24:00Z"/>
                <w:sz w:val="18"/>
                <w:szCs w:val="18"/>
              </w:rPr>
            </w:pPr>
            <w:ins w:id="631" w:author="Asuncion, Albert" w:date="2017-11-10T11:24:00Z">
              <w:r w:rsidRPr="00A52C4D">
                <w:rPr>
                  <w:sz w:val="18"/>
                  <w:szCs w:val="18"/>
                </w:rPr>
                <w:t>Block Header</w:t>
              </w:r>
            </w:ins>
          </w:p>
        </w:tc>
        <w:tc>
          <w:tcPr>
            <w:tcW w:w="0" w:type="auto"/>
            <w:tcPrChange w:id="632" w:author="Khaleghi, Ryan" w:date="2017-12-09T18:44:00Z">
              <w:tcPr>
                <w:tcW w:w="2452" w:type="dxa"/>
              </w:tcPr>
            </w:tcPrChange>
          </w:tcPr>
          <w:p w14:paraId="718C3283" w14:textId="77777777" w:rsidR="00023E1E" w:rsidRPr="00A52C4D" w:rsidRDefault="00023E1E" w:rsidP="00C67DFF">
            <w:pPr>
              <w:cnfStyle w:val="000000000000" w:firstRow="0" w:lastRow="0" w:firstColumn="0" w:lastColumn="0" w:oddVBand="0" w:evenVBand="0" w:oddHBand="0" w:evenHBand="0" w:firstRowFirstColumn="0" w:firstRowLastColumn="0" w:lastRowFirstColumn="0" w:lastRowLastColumn="0"/>
              <w:rPr>
                <w:ins w:id="633" w:author="Asuncion, Albert" w:date="2017-11-10T11:24:00Z"/>
                <w:sz w:val="18"/>
                <w:szCs w:val="18"/>
              </w:rPr>
            </w:pPr>
            <w:ins w:id="634" w:author="Asuncion, Albert" w:date="2017-11-10T11:24:00Z">
              <w:r w:rsidRPr="00A52C4D">
                <w:rPr>
                  <w:sz w:val="18"/>
                  <w:szCs w:val="18"/>
                </w:rPr>
                <w:t>Several fields form the block header</w:t>
              </w:r>
            </w:ins>
          </w:p>
        </w:tc>
      </w:tr>
      <w:tr w:rsidR="00023E1E" w:rsidRPr="00A52C4D" w14:paraId="20BFACA2" w14:textId="77777777" w:rsidTr="65EE93E5">
        <w:trPr>
          <w:cnfStyle w:val="000000100000" w:firstRow="0" w:lastRow="0" w:firstColumn="0" w:lastColumn="0" w:oddVBand="0" w:evenVBand="0" w:oddHBand="1" w:evenHBand="0" w:firstRowFirstColumn="0" w:firstRowLastColumn="0" w:lastRowFirstColumn="0" w:lastRowLastColumn="0"/>
          <w:ins w:id="635" w:author="Asuncion, Albert" w:date="2017-11-10T11:24:00Z"/>
        </w:trPr>
        <w:tc>
          <w:tcPr>
            <w:cnfStyle w:val="001000000000" w:firstRow="0" w:lastRow="0" w:firstColumn="1" w:lastColumn="0" w:oddVBand="0" w:evenVBand="0" w:oddHBand="0" w:evenHBand="0" w:firstRowFirstColumn="0" w:firstRowLastColumn="0" w:lastRowFirstColumn="0" w:lastRowLastColumn="0"/>
            <w:tcW w:w="0" w:type="auto"/>
            <w:tcPrChange w:id="636" w:author="Khaleghi, Ryan" w:date="2017-12-09T18:44:00Z">
              <w:tcPr>
                <w:tcW w:w="0" w:type="auto"/>
              </w:tcPr>
            </w:tcPrChange>
          </w:tcPr>
          <w:p w14:paraId="43E8FC7E" w14:textId="77777777" w:rsidR="00023E1E" w:rsidRPr="00A52C4D" w:rsidRDefault="00023E1E" w:rsidP="00C67DFF">
            <w:pPr>
              <w:cnfStyle w:val="001000100000" w:firstRow="0" w:lastRow="0" w:firstColumn="1" w:lastColumn="0" w:oddVBand="0" w:evenVBand="0" w:oddHBand="1" w:evenHBand="0" w:firstRowFirstColumn="0" w:firstRowLastColumn="0" w:lastRowFirstColumn="0" w:lastRowLastColumn="0"/>
              <w:rPr>
                <w:ins w:id="637" w:author="Asuncion, Albert" w:date="2017-11-10T11:24:00Z"/>
                <w:sz w:val="18"/>
                <w:szCs w:val="18"/>
              </w:rPr>
            </w:pPr>
            <w:ins w:id="638" w:author="Asuncion, Albert" w:date="2017-11-10T11:24:00Z">
              <w:r w:rsidRPr="00A52C4D">
                <w:rPr>
                  <w:sz w:val="18"/>
                  <w:szCs w:val="18"/>
                </w:rPr>
                <w:t>1-9 bytes (VarInt)</w:t>
              </w:r>
            </w:ins>
          </w:p>
        </w:tc>
        <w:tc>
          <w:tcPr>
            <w:tcW w:w="0" w:type="auto"/>
            <w:tcPrChange w:id="639" w:author="Khaleghi, Ryan" w:date="2017-12-09T18:44:00Z">
              <w:tcPr>
                <w:tcW w:w="1620" w:type="dxa"/>
              </w:tcPr>
            </w:tcPrChange>
          </w:tcPr>
          <w:p w14:paraId="5C2B4E21" w14:textId="77777777" w:rsidR="00023E1E" w:rsidRPr="00A52C4D" w:rsidRDefault="00023E1E" w:rsidP="00C67DFF">
            <w:pPr>
              <w:cnfStyle w:val="000000100000" w:firstRow="0" w:lastRow="0" w:firstColumn="0" w:lastColumn="0" w:oddVBand="0" w:evenVBand="0" w:oddHBand="1" w:evenHBand="0" w:firstRowFirstColumn="0" w:firstRowLastColumn="0" w:lastRowFirstColumn="0" w:lastRowLastColumn="0"/>
              <w:rPr>
                <w:ins w:id="640" w:author="Asuncion, Albert" w:date="2017-11-10T11:24:00Z"/>
                <w:sz w:val="18"/>
                <w:szCs w:val="18"/>
              </w:rPr>
            </w:pPr>
            <w:ins w:id="641" w:author="Asuncion, Albert" w:date="2017-11-10T11:24:00Z">
              <w:r w:rsidRPr="00A52C4D">
                <w:rPr>
                  <w:sz w:val="18"/>
                  <w:szCs w:val="18"/>
                </w:rPr>
                <w:t>Transaction Counter</w:t>
              </w:r>
            </w:ins>
          </w:p>
        </w:tc>
        <w:tc>
          <w:tcPr>
            <w:tcW w:w="0" w:type="auto"/>
            <w:tcPrChange w:id="642" w:author="Khaleghi, Ryan" w:date="2017-12-09T18:44:00Z">
              <w:tcPr>
                <w:tcW w:w="2452" w:type="dxa"/>
              </w:tcPr>
            </w:tcPrChange>
          </w:tcPr>
          <w:p w14:paraId="04613876" w14:textId="77777777" w:rsidR="00023E1E" w:rsidRPr="00A52C4D" w:rsidRDefault="00023E1E" w:rsidP="00C67DFF">
            <w:pPr>
              <w:cnfStyle w:val="000000100000" w:firstRow="0" w:lastRow="0" w:firstColumn="0" w:lastColumn="0" w:oddVBand="0" w:evenVBand="0" w:oddHBand="1" w:evenHBand="0" w:firstRowFirstColumn="0" w:firstRowLastColumn="0" w:lastRowFirstColumn="0" w:lastRowLastColumn="0"/>
              <w:rPr>
                <w:ins w:id="643" w:author="Asuncion, Albert" w:date="2017-11-10T11:24:00Z"/>
                <w:sz w:val="18"/>
                <w:szCs w:val="18"/>
              </w:rPr>
            </w:pPr>
            <w:ins w:id="644" w:author="Asuncion, Albert" w:date="2017-11-10T11:24:00Z">
              <w:r w:rsidRPr="00A52C4D">
                <w:rPr>
                  <w:sz w:val="18"/>
                  <w:szCs w:val="18"/>
                </w:rPr>
                <w:t>How many transactions follow</w:t>
              </w:r>
            </w:ins>
          </w:p>
        </w:tc>
      </w:tr>
      <w:tr w:rsidR="00023E1E" w:rsidRPr="00A52C4D" w14:paraId="7AE0A3C1" w14:textId="77777777" w:rsidTr="65EE93E5">
        <w:trPr>
          <w:trHeight w:val="197"/>
          <w:ins w:id="645" w:author="Asuncion, Albert" w:date="2017-11-10T11:24:00Z"/>
        </w:trPr>
        <w:tc>
          <w:tcPr>
            <w:cnfStyle w:val="001000000000" w:firstRow="0" w:lastRow="0" w:firstColumn="1" w:lastColumn="0" w:oddVBand="0" w:evenVBand="0" w:oddHBand="0" w:evenHBand="0" w:firstRowFirstColumn="0" w:firstRowLastColumn="0" w:lastRowFirstColumn="0" w:lastRowLastColumn="0"/>
            <w:tcW w:w="0" w:type="auto"/>
            <w:tcPrChange w:id="646" w:author="Khaleghi, Ryan" w:date="2017-12-09T18:44:00Z">
              <w:tcPr>
                <w:tcW w:w="0" w:type="auto"/>
              </w:tcPr>
            </w:tcPrChange>
          </w:tcPr>
          <w:p w14:paraId="744E8B4E" w14:textId="77777777" w:rsidR="00023E1E" w:rsidRPr="00A52C4D" w:rsidRDefault="00023E1E" w:rsidP="00C67DFF">
            <w:pPr>
              <w:rPr>
                <w:ins w:id="647" w:author="Asuncion, Albert" w:date="2017-11-10T11:24:00Z"/>
                <w:sz w:val="18"/>
                <w:szCs w:val="18"/>
              </w:rPr>
            </w:pPr>
            <w:ins w:id="648" w:author="Asuncion, Albert" w:date="2017-11-10T11:24:00Z">
              <w:r w:rsidRPr="00A52C4D">
                <w:rPr>
                  <w:sz w:val="18"/>
                  <w:szCs w:val="18"/>
                </w:rPr>
                <w:t>Variable</w:t>
              </w:r>
            </w:ins>
          </w:p>
        </w:tc>
        <w:tc>
          <w:tcPr>
            <w:tcW w:w="0" w:type="auto"/>
            <w:tcPrChange w:id="649" w:author="Khaleghi, Ryan" w:date="2017-12-09T18:44:00Z">
              <w:tcPr>
                <w:tcW w:w="1620" w:type="dxa"/>
              </w:tcPr>
            </w:tcPrChange>
          </w:tcPr>
          <w:p w14:paraId="044321FB" w14:textId="77777777" w:rsidR="00023E1E" w:rsidRPr="00A52C4D" w:rsidRDefault="00023E1E" w:rsidP="00C67DFF">
            <w:pPr>
              <w:cnfStyle w:val="000000000000" w:firstRow="0" w:lastRow="0" w:firstColumn="0" w:lastColumn="0" w:oddVBand="0" w:evenVBand="0" w:oddHBand="0" w:evenHBand="0" w:firstRowFirstColumn="0" w:firstRowLastColumn="0" w:lastRowFirstColumn="0" w:lastRowLastColumn="0"/>
              <w:rPr>
                <w:ins w:id="650" w:author="Asuncion, Albert" w:date="2017-11-10T11:24:00Z"/>
                <w:sz w:val="18"/>
                <w:szCs w:val="18"/>
              </w:rPr>
            </w:pPr>
            <w:ins w:id="651" w:author="Asuncion, Albert" w:date="2017-11-10T11:24:00Z">
              <w:r w:rsidRPr="00A52C4D">
                <w:rPr>
                  <w:sz w:val="18"/>
                  <w:szCs w:val="18"/>
                </w:rPr>
                <w:t>Transactions</w:t>
              </w:r>
            </w:ins>
          </w:p>
        </w:tc>
        <w:tc>
          <w:tcPr>
            <w:tcW w:w="0" w:type="auto"/>
            <w:tcPrChange w:id="652" w:author="Khaleghi, Ryan" w:date="2017-12-09T18:44:00Z">
              <w:tcPr>
                <w:tcW w:w="2452" w:type="dxa"/>
              </w:tcPr>
            </w:tcPrChange>
          </w:tcPr>
          <w:p w14:paraId="1E7B4A5D" w14:textId="77777777" w:rsidR="00023E1E" w:rsidRPr="00A52C4D" w:rsidRDefault="00023E1E" w:rsidP="00C67DFF">
            <w:pPr>
              <w:cnfStyle w:val="000000000000" w:firstRow="0" w:lastRow="0" w:firstColumn="0" w:lastColumn="0" w:oddVBand="0" w:evenVBand="0" w:oddHBand="0" w:evenHBand="0" w:firstRowFirstColumn="0" w:firstRowLastColumn="0" w:lastRowFirstColumn="0" w:lastRowLastColumn="0"/>
              <w:rPr>
                <w:ins w:id="653" w:author="Asuncion, Albert" w:date="2017-11-10T11:24:00Z"/>
                <w:sz w:val="18"/>
                <w:szCs w:val="18"/>
              </w:rPr>
            </w:pPr>
            <w:ins w:id="654" w:author="Asuncion, Albert" w:date="2017-11-10T11:24:00Z">
              <w:r w:rsidRPr="00A52C4D">
                <w:rPr>
                  <w:sz w:val="18"/>
                  <w:szCs w:val="18"/>
                </w:rPr>
                <w:t>The transactions recorded in this block</w:t>
              </w:r>
            </w:ins>
          </w:p>
        </w:tc>
      </w:tr>
    </w:tbl>
    <w:p w14:paraId="6528683C" w14:textId="77777777" w:rsidR="00023E1E" w:rsidRDefault="00023E1E">
      <w:pPr>
        <w:ind w:firstLine="180"/>
        <w:jc w:val="center"/>
        <w:rPr>
          <w:ins w:id="655" w:author="Asuncion, Albert" w:date="2017-11-10T11:24:00Z"/>
        </w:rPr>
        <w:pPrChange w:id="656" w:author="Asuncion, Albert" w:date="2017-10-14T18:52:00Z">
          <w:pPr>
            <w:ind w:firstLine="180"/>
          </w:pPr>
        </w:pPrChange>
      </w:pPr>
    </w:p>
    <w:p w14:paraId="206EFF0E" w14:textId="19AAA9E0" w:rsidR="00023E1E" w:rsidRDefault="00023E1E" w:rsidP="65EE93E5">
      <w:pPr>
        <w:ind w:firstLine="202"/>
        <w:rPr>
          <w:ins w:id="657" w:author="Asuncion, Albert" w:date="2017-11-10T11:32:00Z"/>
        </w:rPr>
      </w:pPr>
      <w:ins w:id="658" w:author="Asuncion, Albert" w:date="2017-11-10T11:26:00Z">
        <w:r>
          <w:t>A block is a “container” of information consisting of data relating to each transaction (see</w:t>
        </w:r>
      </w:ins>
      <w:ins w:id="659" w:author="Asuncion, Albert" w:date="2017-11-10T11:33:00Z">
        <w:r w:rsidRPr="7DADB2B2">
          <w:t xml:space="preserve"> </w:t>
        </w:r>
        <w:r>
          <w:fldChar w:fldCharType="begin"/>
        </w:r>
        <w:r>
          <w:instrText xml:space="preserve"> REF _Ref498076940 \h </w:instrText>
        </w:r>
      </w:ins>
      <w:r>
        <w:fldChar w:fldCharType="separate"/>
      </w:r>
      <w:ins w:id="660" w:author="Asuncion, Albert" w:date="2017-12-02T11:29:00Z">
        <w:r w:rsidR="0053365C">
          <w:t xml:space="preserve">Table </w:t>
        </w:r>
        <w:r w:rsidR="0053365C">
          <w:rPr>
            <w:noProof/>
          </w:rPr>
          <w:t>2</w:t>
        </w:r>
      </w:ins>
      <w:ins w:id="661" w:author="Asuncion, Albert" w:date="2017-11-10T11:33:00Z">
        <w:r>
          <w:fldChar w:fldCharType="end"/>
        </w:r>
      </w:ins>
      <w:ins w:id="662" w:author="Asuncion, Albert" w:date="2017-11-10T11:26:00Z">
        <w:r>
          <w:t>.) It contains the list of transactions as well as a header which houses all metadata for the block. Only a fraction of the total size of the block is held by the header, the bulk of it consists of transaction data.</w:t>
        </w:r>
      </w:ins>
    </w:p>
    <w:p w14:paraId="7B6EDEE1" w14:textId="77777777" w:rsidR="00023E1E" w:rsidRDefault="00023E1E" w:rsidP="00023E1E">
      <w:pPr>
        <w:ind w:firstLine="202"/>
        <w:rPr>
          <w:ins w:id="663" w:author="Asuncion, Albert" w:date="2017-11-10T11:26:00Z"/>
        </w:rPr>
      </w:pPr>
    </w:p>
    <w:p w14:paraId="7C5773C7" w14:textId="3AC8EC9F" w:rsidR="00023E1E" w:rsidRDefault="00023E1E">
      <w:pPr>
        <w:pStyle w:val="Caption"/>
        <w:keepNext/>
        <w:rPr>
          <w:ins w:id="664" w:author="Asuncion, Albert" w:date="2017-11-10T11:33:00Z"/>
        </w:rPr>
        <w:pPrChange w:id="665" w:author="Asuncion, Albert" w:date="2017-11-10T11:33:00Z">
          <w:pPr/>
        </w:pPrChange>
      </w:pPr>
      <w:bookmarkStart w:id="666" w:name="_Ref498076962"/>
      <w:ins w:id="667" w:author="Asuncion, Albert" w:date="2017-11-10T11:33:00Z">
        <w:r>
          <w:t xml:space="preserve">Table </w:t>
        </w:r>
        <w:r>
          <w:fldChar w:fldCharType="begin"/>
        </w:r>
        <w:r>
          <w:instrText xml:space="preserve"> SEQ Table \* ARABIC </w:instrText>
        </w:r>
      </w:ins>
      <w:r>
        <w:fldChar w:fldCharType="separate"/>
      </w:r>
      <w:ins w:id="668" w:author="Asuncion, Albert" w:date="2017-12-02T11:29:00Z">
        <w:r w:rsidR="0053365C">
          <w:rPr>
            <w:noProof/>
          </w:rPr>
          <w:t>3</w:t>
        </w:r>
      </w:ins>
      <w:ins w:id="669" w:author="Asuncion, Albert" w:date="2017-11-10T11:33:00Z">
        <w:r>
          <w:fldChar w:fldCharType="end"/>
        </w:r>
      </w:ins>
      <w:bookmarkEnd w:id="666"/>
      <w:ins w:id="670" w:author="Asuncion, Albert" w:date="2017-12-04T16:37:00Z">
        <w:r w:rsidR="002E677A">
          <w:t xml:space="preserve"> </w:t>
        </w:r>
      </w:ins>
      <w:ins w:id="671" w:author="Asuncion, Albert" w:date="2017-11-10T11:33:00Z">
        <w:r>
          <w:t>-</w:t>
        </w:r>
      </w:ins>
      <w:ins w:id="672" w:author="Asuncion, Albert" w:date="2017-12-04T16:37:00Z">
        <w:r w:rsidR="002E677A">
          <w:t xml:space="preserve"> </w:t>
        </w:r>
      </w:ins>
      <w:ins w:id="673" w:author="Asuncion, Albert" w:date="2017-11-10T11:33:00Z">
        <w:r>
          <w:t>Block Header Structure</w:t>
        </w:r>
      </w:ins>
      <w:ins w:id="674" w:author="Asuncion, Albert" w:date="2017-12-02T15:23:00Z">
        <w:r w:rsidR="00E54D64" w:rsidRPr="7DADB2B2">
          <w:t xml:space="preserve"> </w:t>
        </w:r>
      </w:ins>
      <w:ins w:id="675" w:author="Asuncion, Albert" w:date="2017-12-02T15:24:00Z">
        <w:r w:rsidR="00DF716E" w:rsidRPr="65EE93E5">
          <w:rPr>
            <w:i w:val="0"/>
            <w:iCs w:val="0"/>
          </w:rPr>
          <w:t>[</w:t>
        </w:r>
      </w:ins>
      <w:ins w:id="676" w:author="Asuncion, Albert" w:date="2017-12-04T15:35:00Z">
        <w:r w:rsidR="00DF716E" w:rsidRPr="65EE93E5">
          <w:rPr>
            <w:i w:val="0"/>
            <w:iCs w:val="0"/>
          </w:rPr>
          <w:t>6</w:t>
        </w:r>
      </w:ins>
      <w:ins w:id="677" w:author="Asuncion, Albert" w:date="2017-12-02T15:24:00Z">
        <w:r w:rsidR="00E54D64" w:rsidRPr="65EE93E5">
          <w:rPr>
            <w:i w:val="0"/>
            <w:iCs w:val="0"/>
            <w:rPrChange w:id="678" w:author="Khaleghi, Ryan" w:date="2017-12-09T18:44:00Z">
              <w:rPr>
                <w:i/>
                <w:iCs/>
              </w:rPr>
            </w:rPrChange>
          </w:rPr>
          <w:t>]</w:t>
        </w:r>
      </w:ins>
    </w:p>
    <w:tbl>
      <w:tblPr>
        <w:tblStyle w:val="GridTable41"/>
        <w:tblpPr w:leftFromText="180" w:rightFromText="180" w:vertAnchor="text" w:horzAnchor="page" w:tblpX="6370" w:tblpY="13"/>
        <w:tblW w:w="0" w:type="auto"/>
        <w:tblLook w:val="04A0" w:firstRow="1" w:lastRow="0" w:firstColumn="1" w:lastColumn="0" w:noHBand="0" w:noVBand="1"/>
        <w:tblPrChange w:id="679" w:author="Khaleghi, Ryan" w:date="2017-12-09T18:44:00Z">
          <w:tblPr>
            <w:tblStyle w:val="GridTable41"/>
            <w:tblpPr w:leftFromText="180" w:rightFromText="180" w:vertAnchor="text" w:horzAnchor="page" w:tblpX="6370" w:tblpY="13"/>
            <w:tblW w:w="0" w:type="auto"/>
            <w:tblLook w:val="04A0" w:firstRow="1" w:lastRow="0" w:firstColumn="1" w:lastColumn="0" w:noHBand="0" w:noVBand="1"/>
          </w:tblPr>
        </w:tblPrChange>
      </w:tblPr>
      <w:tblGrid>
        <w:gridCol w:w="714"/>
        <w:gridCol w:w="1337"/>
        <w:gridCol w:w="3205"/>
        <w:tblGridChange w:id="680">
          <w:tblGrid>
            <w:gridCol w:w="360"/>
            <w:gridCol w:w="360"/>
            <w:gridCol w:w="360"/>
          </w:tblGrid>
        </w:tblGridChange>
      </w:tblGrid>
      <w:tr w:rsidR="002E677A" w:rsidRPr="00A52C4D" w14:paraId="1BDC714C" w14:textId="77777777" w:rsidTr="65EE93E5">
        <w:trPr>
          <w:cnfStyle w:val="100000000000" w:firstRow="1" w:lastRow="0" w:firstColumn="0" w:lastColumn="0" w:oddVBand="0" w:evenVBand="0" w:oddHBand="0" w:evenHBand="0" w:firstRowFirstColumn="0" w:firstRowLastColumn="0" w:lastRowFirstColumn="0" w:lastRowLastColumn="0"/>
          <w:ins w:id="68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682" w:author="Khaleghi, Ryan" w:date="2017-12-09T18:44:00Z">
              <w:tcPr>
                <w:tcW w:w="0" w:type="auto"/>
              </w:tcPr>
            </w:tcPrChange>
          </w:tcPr>
          <w:p w14:paraId="7382BFB2" w14:textId="77777777" w:rsidR="002E677A" w:rsidRPr="00A52C4D" w:rsidRDefault="002E677A" w:rsidP="002E677A">
            <w:pPr>
              <w:cnfStyle w:val="101000000000" w:firstRow="1" w:lastRow="0" w:firstColumn="1" w:lastColumn="0" w:oddVBand="0" w:evenVBand="0" w:oddHBand="0" w:evenHBand="0" w:firstRowFirstColumn="0" w:firstRowLastColumn="0" w:lastRowFirstColumn="0" w:lastRowLastColumn="0"/>
              <w:rPr>
                <w:ins w:id="683" w:author="Asuncion, Albert" w:date="2017-12-04T16:35:00Z"/>
                <w:sz w:val="18"/>
                <w:szCs w:val="18"/>
              </w:rPr>
            </w:pPr>
            <w:ins w:id="684" w:author="Asuncion, Albert" w:date="2017-12-04T16:35:00Z">
              <w:r w:rsidRPr="00A52C4D">
                <w:rPr>
                  <w:sz w:val="18"/>
                  <w:szCs w:val="18"/>
                </w:rPr>
                <w:t>Size</w:t>
              </w:r>
            </w:ins>
          </w:p>
        </w:tc>
        <w:tc>
          <w:tcPr>
            <w:tcW w:w="0" w:type="auto"/>
            <w:tcPrChange w:id="685" w:author="Khaleghi, Ryan" w:date="2017-12-09T18:44:00Z">
              <w:tcPr>
                <w:tcW w:w="0" w:type="auto"/>
              </w:tcPr>
            </w:tcPrChange>
          </w:tcPr>
          <w:p w14:paraId="7A011316" w14:textId="77777777" w:rsidR="002E677A" w:rsidRPr="00A52C4D" w:rsidRDefault="002E677A" w:rsidP="002E677A">
            <w:pPr>
              <w:cnfStyle w:val="100000000000" w:firstRow="1" w:lastRow="0" w:firstColumn="0" w:lastColumn="0" w:oddVBand="0" w:evenVBand="0" w:oddHBand="0" w:evenHBand="0" w:firstRowFirstColumn="0" w:firstRowLastColumn="0" w:lastRowFirstColumn="0" w:lastRowLastColumn="0"/>
              <w:rPr>
                <w:ins w:id="686" w:author="Asuncion, Albert" w:date="2017-12-04T16:35:00Z"/>
                <w:sz w:val="18"/>
                <w:szCs w:val="18"/>
              </w:rPr>
            </w:pPr>
            <w:ins w:id="687" w:author="Asuncion, Albert" w:date="2017-12-04T16:35:00Z">
              <w:r w:rsidRPr="00A52C4D">
                <w:rPr>
                  <w:sz w:val="18"/>
                  <w:szCs w:val="18"/>
                </w:rPr>
                <w:t>Field</w:t>
              </w:r>
            </w:ins>
          </w:p>
        </w:tc>
        <w:tc>
          <w:tcPr>
            <w:tcW w:w="0" w:type="auto"/>
            <w:tcPrChange w:id="688" w:author="Khaleghi, Ryan" w:date="2017-12-09T18:44:00Z">
              <w:tcPr>
                <w:tcW w:w="0" w:type="auto"/>
              </w:tcPr>
            </w:tcPrChange>
          </w:tcPr>
          <w:p w14:paraId="164623E9" w14:textId="77777777" w:rsidR="002E677A" w:rsidRPr="00A52C4D" w:rsidRDefault="002E677A" w:rsidP="002E677A">
            <w:pPr>
              <w:cnfStyle w:val="100000000000" w:firstRow="1" w:lastRow="0" w:firstColumn="0" w:lastColumn="0" w:oddVBand="0" w:evenVBand="0" w:oddHBand="0" w:evenHBand="0" w:firstRowFirstColumn="0" w:firstRowLastColumn="0" w:lastRowFirstColumn="0" w:lastRowLastColumn="0"/>
              <w:rPr>
                <w:ins w:id="689" w:author="Asuncion, Albert" w:date="2017-12-04T16:35:00Z"/>
                <w:sz w:val="18"/>
                <w:szCs w:val="18"/>
              </w:rPr>
            </w:pPr>
            <w:ins w:id="690" w:author="Asuncion, Albert" w:date="2017-12-04T16:35:00Z">
              <w:r w:rsidRPr="00A52C4D">
                <w:rPr>
                  <w:sz w:val="18"/>
                  <w:szCs w:val="18"/>
                </w:rPr>
                <w:t>Description</w:t>
              </w:r>
            </w:ins>
          </w:p>
        </w:tc>
      </w:tr>
      <w:tr w:rsidR="002E677A" w:rsidRPr="00A52C4D" w14:paraId="5D1478B1" w14:textId="77777777" w:rsidTr="65EE93E5">
        <w:trPr>
          <w:cnfStyle w:val="000000100000" w:firstRow="0" w:lastRow="0" w:firstColumn="0" w:lastColumn="0" w:oddVBand="0" w:evenVBand="0" w:oddHBand="1" w:evenHBand="0" w:firstRowFirstColumn="0" w:firstRowLastColumn="0" w:lastRowFirstColumn="0" w:lastRowLastColumn="0"/>
          <w:trHeight w:val="431"/>
          <w:ins w:id="69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692" w:author="Khaleghi, Ryan" w:date="2017-12-09T18:44:00Z">
              <w:tcPr>
                <w:tcW w:w="0" w:type="auto"/>
              </w:tcPr>
            </w:tcPrChange>
          </w:tcPr>
          <w:p w14:paraId="72F3274E" w14:textId="77777777" w:rsidR="002E677A" w:rsidRPr="00A52C4D" w:rsidRDefault="002E677A" w:rsidP="002E677A">
            <w:pPr>
              <w:cnfStyle w:val="001000100000" w:firstRow="0" w:lastRow="0" w:firstColumn="1" w:lastColumn="0" w:oddVBand="0" w:evenVBand="0" w:oddHBand="1" w:evenHBand="0" w:firstRowFirstColumn="0" w:firstRowLastColumn="0" w:lastRowFirstColumn="0" w:lastRowLastColumn="0"/>
              <w:rPr>
                <w:ins w:id="693" w:author="Asuncion, Albert" w:date="2017-12-04T16:35:00Z"/>
                <w:sz w:val="18"/>
                <w:szCs w:val="18"/>
              </w:rPr>
            </w:pPr>
            <w:ins w:id="694" w:author="Asuncion, Albert" w:date="2017-12-04T16:35:00Z">
              <w:r w:rsidRPr="00A52C4D">
                <w:rPr>
                  <w:sz w:val="18"/>
                  <w:szCs w:val="18"/>
                </w:rPr>
                <w:t>4 bytes</w:t>
              </w:r>
            </w:ins>
          </w:p>
        </w:tc>
        <w:tc>
          <w:tcPr>
            <w:tcW w:w="0" w:type="auto"/>
            <w:tcPrChange w:id="695" w:author="Khaleghi, Ryan" w:date="2017-12-09T18:44:00Z">
              <w:tcPr>
                <w:tcW w:w="0" w:type="auto"/>
              </w:tcPr>
            </w:tcPrChange>
          </w:tcPr>
          <w:p w14:paraId="7537CC1A"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696" w:author="Asuncion, Albert" w:date="2017-12-04T16:35:00Z"/>
                <w:sz w:val="18"/>
                <w:szCs w:val="18"/>
              </w:rPr>
            </w:pPr>
            <w:ins w:id="697" w:author="Asuncion, Albert" w:date="2017-12-04T16:35:00Z">
              <w:r w:rsidRPr="00A52C4D">
                <w:rPr>
                  <w:sz w:val="18"/>
                  <w:szCs w:val="18"/>
                </w:rPr>
                <w:t>Version</w:t>
              </w:r>
            </w:ins>
          </w:p>
        </w:tc>
        <w:tc>
          <w:tcPr>
            <w:tcW w:w="0" w:type="auto"/>
            <w:tcPrChange w:id="698" w:author="Khaleghi, Ryan" w:date="2017-12-09T18:44:00Z">
              <w:tcPr>
                <w:tcW w:w="0" w:type="auto"/>
              </w:tcPr>
            </w:tcPrChange>
          </w:tcPr>
          <w:p w14:paraId="789DE985"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699" w:author="Asuncion, Albert" w:date="2017-12-04T16:35:00Z"/>
                <w:sz w:val="18"/>
                <w:szCs w:val="18"/>
              </w:rPr>
            </w:pPr>
            <w:ins w:id="700" w:author="Asuncion, Albert" w:date="2017-12-04T16:35:00Z">
              <w:r w:rsidRPr="00A52C4D">
                <w:rPr>
                  <w:sz w:val="18"/>
                  <w:szCs w:val="18"/>
                </w:rPr>
                <w:t>A version number to track software/protocol upgrades</w:t>
              </w:r>
            </w:ins>
          </w:p>
        </w:tc>
      </w:tr>
      <w:tr w:rsidR="002E677A" w:rsidRPr="00A52C4D" w14:paraId="4EFA6362" w14:textId="77777777" w:rsidTr="65EE93E5">
        <w:trPr>
          <w:ins w:id="70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702" w:author="Khaleghi, Ryan" w:date="2017-12-09T18:44:00Z">
              <w:tcPr>
                <w:tcW w:w="0" w:type="auto"/>
              </w:tcPr>
            </w:tcPrChange>
          </w:tcPr>
          <w:p w14:paraId="7567155C" w14:textId="77777777" w:rsidR="002E677A" w:rsidRPr="00A52C4D" w:rsidRDefault="002E677A" w:rsidP="002E677A">
            <w:pPr>
              <w:rPr>
                <w:ins w:id="703" w:author="Asuncion, Albert" w:date="2017-12-04T16:35:00Z"/>
                <w:sz w:val="18"/>
                <w:szCs w:val="18"/>
              </w:rPr>
            </w:pPr>
            <w:ins w:id="704" w:author="Asuncion, Albert" w:date="2017-12-04T16:35:00Z">
              <w:r w:rsidRPr="00A52C4D">
                <w:rPr>
                  <w:sz w:val="18"/>
                  <w:szCs w:val="18"/>
                </w:rPr>
                <w:t>32 bytes</w:t>
              </w:r>
            </w:ins>
          </w:p>
        </w:tc>
        <w:tc>
          <w:tcPr>
            <w:tcW w:w="0" w:type="auto"/>
            <w:tcPrChange w:id="705" w:author="Khaleghi, Ryan" w:date="2017-12-09T18:44:00Z">
              <w:tcPr>
                <w:tcW w:w="0" w:type="auto"/>
              </w:tcPr>
            </w:tcPrChange>
          </w:tcPr>
          <w:p w14:paraId="0EAB5C51"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06" w:author="Asuncion, Albert" w:date="2017-12-04T16:35:00Z"/>
                <w:sz w:val="18"/>
                <w:szCs w:val="18"/>
              </w:rPr>
            </w:pPr>
            <w:ins w:id="707" w:author="Asuncion, Albert" w:date="2017-12-04T16:35:00Z">
              <w:r w:rsidRPr="00A52C4D">
                <w:rPr>
                  <w:sz w:val="18"/>
                  <w:szCs w:val="18"/>
                </w:rPr>
                <w:t>Previous Block Hash</w:t>
              </w:r>
            </w:ins>
          </w:p>
        </w:tc>
        <w:tc>
          <w:tcPr>
            <w:tcW w:w="0" w:type="auto"/>
            <w:tcPrChange w:id="708" w:author="Khaleghi, Ryan" w:date="2017-12-09T18:44:00Z">
              <w:tcPr>
                <w:tcW w:w="0" w:type="auto"/>
              </w:tcPr>
            </w:tcPrChange>
          </w:tcPr>
          <w:p w14:paraId="5F01467F"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09" w:author="Asuncion, Albert" w:date="2017-12-04T16:35:00Z"/>
                <w:sz w:val="18"/>
                <w:szCs w:val="18"/>
              </w:rPr>
            </w:pPr>
            <w:ins w:id="710" w:author="Asuncion, Albert" w:date="2017-12-04T16:35:00Z">
              <w:r w:rsidRPr="00A52C4D">
                <w:rPr>
                  <w:sz w:val="18"/>
                  <w:szCs w:val="18"/>
                </w:rPr>
                <w:t>A reference to the hash of the previous (parent) block in the chain</w:t>
              </w:r>
            </w:ins>
          </w:p>
        </w:tc>
      </w:tr>
      <w:tr w:rsidR="002E677A" w:rsidRPr="00A52C4D" w14:paraId="71D7145E" w14:textId="77777777" w:rsidTr="65EE93E5">
        <w:trPr>
          <w:cnfStyle w:val="000000100000" w:firstRow="0" w:lastRow="0" w:firstColumn="0" w:lastColumn="0" w:oddVBand="0" w:evenVBand="0" w:oddHBand="1" w:evenHBand="0" w:firstRowFirstColumn="0" w:firstRowLastColumn="0" w:lastRowFirstColumn="0" w:lastRowLastColumn="0"/>
          <w:ins w:id="71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712" w:author="Khaleghi, Ryan" w:date="2017-12-09T18:44:00Z">
              <w:tcPr>
                <w:tcW w:w="0" w:type="auto"/>
              </w:tcPr>
            </w:tcPrChange>
          </w:tcPr>
          <w:p w14:paraId="76C379FE" w14:textId="77777777" w:rsidR="002E677A" w:rsidRPr="00A52C4D" w:rsidRDefault="002E677A" w:rsidP="002E677A">
            <w:pPr>
              <w:cnfStyle w:val="001000100000" w:firstRow="0" w:lastRow="0" w:firstColumn="1" w:lastColumn="0" w:oddVBand="0" w:evenVBand="0" w:oddHBand="1" w:evenHBand="0" w:firstRowFirstColumn="0" w:firstRowLastColumn="0" w:lastRowFirstColumn="0" w:lastRowLastColumn="0"/>
              <w:rPr>
                <w:ins w:id="713" w:author="Asuncion, Albert" w:date="2017-12-04T16:35:00Z"/>
                <w:sz w:val="18"/>
                <w:szCs w:val="18"/>
              </w:rPr>
            </w:pPr>
            <w:ins w:id="714" w:author="Asuncion, Albert" w:date="2017-12-04T16:35:00Z">
              <w:r w:rsidRPr="00A52C4D">
                <w:rPr>
                  <w:sz w:val="18"/>
                  <w:szCs w:val="18"/>
                </w:rPr>
                <w:t>32 bytes</w:t>
              </w:r>
            </w:ins>
          </w:p>
        </w:tc>
        <w:tc>
          <w:tcPr>
            <w:tcW w:w="0" w:type="auto"/>
            <w:tcPrChange w:id="715" w:author="Khaleghi, Ryan" w:date="2017-12-09T18:44:00Z">
              <w:tcPr>
                <w:tcW w:w="0" w:type="auto"/>
              </w:tcPr>
            </w:tcPrChange>
          </w:tcPr>
          <w:p w14:paraId="442C0BD8"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716" w:author="Asuncion, Albert" w:date="2017-12-04T16:35:00Z"/>
                <w:sz w:val="18"/>
                <w:szCs w:val="18"/>
              </w:rPr>
            </w:pPr>
            <w:ins w:id="717" w:author="Asuncion, Albert" w:date="2017-12-04T16:35:00Z">
              <w:r w:rsidRPr="00A52C4D">
                <w:rPr>
                  <w:sz w:val="18"/>
                  <w:szCs w:val="18"/>
                </w:rPr>
                <w:t>Merkle Root</w:t>
              </w:r>
            </w:ins>
          </w:p>
        </w:tc>
        <w:tc>
          <w:tcPr>
            <w:tcW w:w="0" w:type="auto"/>
            <w:tcPrChange w:id="718" w:author="Khaleghi, Ryan" w:date="2017-12-09T18:44:00Z">
              <w:tcPr>
                <w:tcW w:w="0" w:type="auto"/>
              </w:tcPr>
            </w:tcPrChange>
          </w:tcPr>
          <w:p w14:paraId="68CF3FFF"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719" w:author="Asuncion, Albert" w:date="2017-12-04T16:35:00Z"/>
                <w:sz w:val="18"/>
                <w:szCs w:val="18"/>
              </w:rPr>
            </w:pPr>
            <w:ins w:id="720" w:author="Asuncion, Albert" w:date="2017-12-04T16:35:00Z">
              <w:r w:rsidRPr="00A52C4D">
                <w:rPr>
                  <w:sz w:val="18"/>
                  <w:szCs w:val="18"/>
                </w:rPr>
                <w:t>A hash of the root of the merkle tree of this block’s transactions</w:t>
              </w:r>
            </w:ins>
          </w:p>
        </w:tc>
      </w:tr>
      <w:tr w:rsidR="002E677A" w:rsidRPr="00A52C4D" w14:paraId="751EE82D" w14:textId="77777777" w:rsidTr="65EE93E5">
        <w:trPr>
          <w:ins w:id="72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722" w:author="Khaleghi, Ryan" w:date="2017-12-09T18:44:00Z">
              <w:tcPr>
                <w:tcW w:w="0" w:type="auto"/>
              </w:tcPr>
            </w:tcPrChange>
          </w:tcPr>
          <w:p w14:paraId="63354837" w14:textId="77777777" w:rsidR="002E677A" w:rsidRPr="00A52C4D" w:rsidRDefault="002E677A" w:rsidP="002E677A">
            <w:pPr>
              <w:rPr>
                <w:ins w:id="723" w:author="Asuncion, Albert" w:date="2017-12-04T16:35:00Z"/>
                <w:sz w:val="18"/>
                <w:szCs w:val="18"/>
              </w:rPr>
            </w:pPr>
            <w:ins w:id="724" w:author="Asuncion, Albert" w:date="2017-12-04T16:35:00Z">
              <w:r w:rsidRPr="00A52C4D">
                <w:rPr>
                  <w:sz w:val="18"/>
                  <w:szCs w:val="18"/>
                </w:rPr>
                <w:t>4 bytes</w:t>
              </w:r>
            </w:ins>
          </w:p>
        </w:tc>
        <w:tc>
          <w:tcPr>
            <w:tcW w:w="0" w:type="auto"/>
            <w:tcPrChange w:id="725" w:author="Khaleghi, Ryan" w:date="2017-12-09T18:44:00Z">
              <w:tcPr>
                <w:tcW w:w="0" w:type="auto"/>
              </w:tcPr>
            </w:tcPrChange>
          </w:tcPr>
          <w:p w14:paraId="0E205FBE"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26" w:author="Asuncion, Albert" w:date="2017-12-04T16:35:00Z"/>
                <w:sz w:val="18"/>
                <w:szCs w:val="18"/>
              </w:rPr>
            </w:pPr>
            <w:ins w:id="727" w:author="Asuncion, Albert" w:date="2017-12-04T16:35:00Z">
              <w:r w:rsidRPr="00A52C4D">
                <w:rPr>
                  <w:sz w:val="18"/>
                  <w:szCs w:val="18"/>
                </w:rPr>
                <w:t>Timestamp</w:t>
              </w:r>
            </w:ins>
          </w:p>
        </w:tc>
        <w:tc>
          <w:tcPr>
            <w:tcW w:w="0" w:type="auto"/>
            <w:tcPrChange w:id="728" w:author="Khaleghi, Ryan" w:date="2017-12-09T18:44:00Z">
              <w:tcPr>
                <w:tcW w:w="0" w:type="auto"/>
              </w:tcPr>
            </w:tcPrChange>
          </w:tcPr>
          <w:p w14:paraId="0B05B5DF"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29" w:author="Asuncion, Albert" w:date="2017-12-04T16:35:00Z"/>
                <w:sz w:val="18"/>
                <w:szCs w:val="18"/>
              </w:rPr>
            </w:pPr>
            <w:ins w:id="730" w:author="Asuncion, Albert" w:date="2017-12-04T16:35:00Z">
              <w:r w:rsidRPr="00A52C4D">
                <w:rPr>
                  <w:sz w:val="18"/>
                  <w:szCs w:val="18"/>
                </w:rPr>
                <w:t>The approximate creation time of this block (seconds from Unix Epoch)</w:t>
              </w:r>
            </w:ins>
          </w:p>
        </w:tc>
      </w:tr>
      <w:tr w:rsidR="002E677A" w:rsidRPr="00A52C4D" w14:paraId="6E027955" w14:textId="77777777" w:rsidTr="65EE93E5">
        <w:trPr>
          <w:cnfStyle w:val="000000100000" w:firstRow="0" w:lastRow="0" w:firstColumn="0" w:lastColumn="0" w:oddVBand="0" w:evenVBand="0" w:oddHBand="1" w:evenHBand="0" w:firstRowFirstColumn="0" w:firstRowLastColumn="0" w:lastRowFirstColumn="0" w:lastRowLastColumn="0"/>
          <w:ins w:id="73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732" w:author="Khaleghi, Ryan" w:date="2017-12-09T18:44:00Z">
              <w:tcPr>
                <w:tcW w:w="0" w:type="auto"/>
              </w:tcPr>
            </w:tcPrChange>
          </w:tcPr>
          <w:p w14:paraId="3DBE0115" w14:textId="77777777" w:rsidR="002E677A" w:rsidRPr="00A52C4D" w:rsidRDefault="002E677A" w:rsidP="002E677A">
            <w:pPr>
              <w:cnfStyle w:val="001000100000" w:firstRow="0" w:lastRow="0" w:firstColumn="1" w:lastColumn="0" w:oddVBand="0" w:evenVBand="0" w:oddHBand="1" w:evenHBand="0" w:firstRowFirstColumn="0" w:firstRowLastColumn="0" w:lastRowFirstColumn="0" w:lastRowLastColumn="0"/>
              <w:rPr>
                <w:ins w:id="733" w:author="Asuncion, Albert" w:date="2017-12-04T16:35:00Z"/>
                <w:sz w:val="18"/>
                <w:szCs w:val="18"/>
              </w:rPr>
            </w:pPr>
            <w:ins w:id="734" w:author="Asuncion, Albert" w:date="2017-12-04T16:35:00Z">
              <w:r w:rsidRPr="00A52C4D">
                <w:rPr>
                  <w:sz w:val="18"/>
                  <w:szCs w:val="18"/>
                </w:rPr>
                <w:t>4 bytes</w:t>
              </w:r>
            </w:ins>
          </w:p>
        </w:tc>
        <w:tc>
          <w:tcPr>
            <w:tcW w:w="0" w:type="auto"/>
            <w:tcPrChange w:id="735" w:author="Khaleghi, Ryan" w:date="2017-12-09T18:44:00Z">
              <w:tcPr>
                <w:tcW w:w="0" w:type="auto"/>
              </w:tcPr>
            </w:tcPrChange>
          </w:tcPr>
          <w:p w14:paraId="3D3C4A7C"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736" w:author="Asuncion, Albert" w:date="2017-12-04T16:35:00Z"/>
                <w:sz w:val="18"/>
                <w:szCs w:val="18"/>
              </w:rPr>
            </w:pPr>
            <w:ins w:id="737" w:author="Asuncion, Albert" w:date="2017-12-04T16:35:00Z">
              <w:r w:rsidRPr="00A52C4D">
                <w:rPr>
                  <w:sz w:val="18"/>
                  <w:szCs w:val="18"/>
                </w:rPr>
                <w:t>Difficulty Target</w:t>
              </w:r>
            </w:ins>
          </w:p>
        </w:tc>
        <w:tc>
          <w:tcPr>
            <w:tcW w:w="0" w:type="auto"/>
            <w:tcPrChange w:id="738" w:author="Khaleghi, Ryan" w:date="2017-12-09T18:44:00Z">
              <w:tcPr>
                <w:tcW w:w="0" w:type="auto"/>
              </w:tcPr>
            </w:tcPrChange>
          </w:tcPr>
          <w:p w14:paraId="4D02584E" w14:textId="77777777" w:rsidR="002E677A" w:rsidRPr="00A52C4D" w:rsidRDefault="002E677A" w:rsidP="002E677A">
            <w:pPr>
              <w:cnfStyle w:val="000000100000" w:firstRow="0" w:lastRow="0" w:firstColumn="0" w:lastColumn="0" w:oddVBand="0" w:evenVBand="0" w:oddHBand="1" w:evenHBand="0" w:firstRowFirstColumn="0" w:firstRowLastColumn="0" w:lastRowFirstColumn="0" w:lastRowLastColumn="0"/>
              <w:rPr>
                <w:ins w:id="739" w:author="Asuncion, Albert" w:date="2017-12-04T16:35:00Z"/>
                <w:sz w:val="18"/>
                <w:szCs w:val="18"/>
              </w:rPr>
            </w:pPr>
            <w:ins w:id="740" w:author="Asuncion, Albert" w:date="2017-12-04T16:35:00Z">
              <w:r w:rsidRPr="00A52C4D">
                <w:rPr>
                  <w:sz w:val="18"/>
                  <w:szCs w:val="18"/>
                </w:rPr>
                <w:t xml:space="preserve">The proof-of-work </w:t>
              </w:r>
              <w:r>
                <w:rPr>
                  <w:sz w:val="18"/>
                  <w:szCs w:val="18"/>
                </w:rPr>
                <w:t xml:space="preserve">(PoW) </w:t>
              </w:r>
              <w:r w:rsidRPr="00A52C4D">
                <w:rPr>
                  <w:sz w:val="18"/>
                  <w:szCs w:val="18"/>
                </w:rPr>
                <w:t>algorithm difficulty target for this block</w:t>
              </w:r>
            </w:ins>
          </w:p>
        </w:tc>
      </w:tr>
      <w:tr w:rsidR="002E677A" w:rsidRPr="00A52C4D" w14:paraId="78C04AC3" w14:textId="77777777" w:rsidTr="65EE93E5">
        <w:trPr>
          <w:ins w:id="741" w:author="Asuncion, Albert" w:date="2017-12-04T16:35:00Z"/>
        </w:trPr>
        <w:tc>
          <w:tcPr>
            <w:cnfStyle w:val="001000000000" w:firstRow="0" w:lastRow="0" w:firstColumn="1" w:lastColumn="0" w:oddVBand="0" w:evenVBand="0" w:oddHBand="0" w:evenHBand="0" w:firstRowFirstColumn="0" w:firstRowLastColumn="0" w:lastRowFirstColumn="0" w:lastRowLastColumn="0"/>
            <w:tcW w:w="0" w:type="auto"/>
            <w:tcPrChange w:id="742" w:author="Khaleghi, Ryan" w:date="2017-12-09T18:44:00Z">
              <w:tcPr>
                <w:tcW w:w="0" w:type="auto"/>
              </w:tcPr>
            </w:tcPrChange>
          </w:tcPr>
          <w:p w14:paraId="6FF59947" w14:textId="77777777" w:rsidR="002E677A" w:rsidRPr="00A52C4D" w:rsidRDefault="002E677A" w:rsidP="002E677A">
            <w:pPr>
              <w:rPr>
                <w:ins w:id="743" w:author="Asuncion, Albert" w:date="2017-12-04T16:35:00Z"/>
                <w:sz w:val="18"/>
                <w:szCs w:val="18"/>
              </w:rPr>
            </w:pPr>
            <w:ins w:id="744" w:author="Asuncion, Albert" w:date="2017-12-04T16:35:00Z">
              <w:r w:rsidRPr="00A52C4D">
                <w:rPr>
                  <w:sz w:val="18"/>
                  <w:szCs w:val="18"/>
                </w:rPr>
                <w:t>4 bytes</w:t>
              </w:r>
            </w:ins>
          </w:p>
        </w:tc>
        <w:tc>
          <w:tcPr>
            <w:tcW w:w="0" w:type="auto"/>
            <w:tcPrChange w:id="745" w:author="Khaleghi, Ryan" w:date="2017-12-09T18:44:00Z">
              <w:tcPr>
                <w:tcW w:w="0" w:type="auto"/>
              </w:tcPr>
            </w:tcPrChange>
          </w:tcPr>
          <w:p w14:paraId="3C062C1C"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46" w:author="Asuncion, Albert" w:date="2017-12-04T16:35:00Z"/>
                <w:sz w:val="18"/>
                <w:szCs w:val="18"/>
              </w:rPr>
            </w:pPr>
            <w:ins w:id="747" w:author="Asuncion, Albert" w:date="2017-12-04T16:35:00Z">
              <w:r w:rsidRPr="00A52C4D">
                <w:rPr>
                  <w:sz w:val="18"/>
                  <w:szCs w:val="18"/>
                </w:rPr>
                <w:t>Nonce</w:t>
              </w:r>
            </w:ins>
          </w:p>
        </w:tc>
        <w:tc>
          <w:tcPr>
            <w:tcW w:w="0" w:type="auto"/>
            <w:tcPrChange w:id="748" w:author="Khaleghi, Ryan" w:date="2017-12-09T18:44:00Z">
              <w:tcPr>
                <w:tcW w:w="0" w:type="auto"/>
              </w:tcPr>
            </w:tcPrChange>
          </w:tcPr>
          <w:p w14:paraId="53D6F6A0" w14:textId="77777777" w:rsidR="002E677A" w:rsidRPr="00A52C4D" w:rsidRDefault="002E677A" w:rsidP="002E677A">
            <w:pPr>
              <w:cnfStyle w:val="000000000000" w:firstRow="0" w:lastRow="0" w:firstColumn="0" w:lastColumn="0" w:oddVBand="0" w:evenVBand="0" w:oddHBand="0" w:evenHBand="0" w:firstRowFirstColumn="0" w:firstRowLastColumn="0" w:lastRowFirstColumn="0" w:lastRowLastColumn="0"/>
              <w:rPr>
                <w:ins w:id="749" w:author="Asuncion, Albert" w:date="2017-12-04T16:35:00Z"/>
                <w:sz w:val="18"/>
                <w:szCs w:val="18"/>
              </w:rPr>
            </w:pPr>
            <w:ins w:id="750" w:author="Asuncion, Albert" w:date="2017-12-04T16:35:00Z">
              <w:r w:rsidRPr="00A52C4D">
                <w:rPr>
                  <w:sz w:val="18"/>
                  <w:szCs w:val="18"/>
                </w:rPr>
                <w:t>A counter used for the PoW algorithm</w:t>
              </w:r>
            </w:ins>
          </w:p>
        </w:tc>
      </w:tr>
    </w:tbl>
    <w:p w14:paraId="1D03B77B" w14:textId="77777777" w:rsidR="002E677A" w:rsidRDefault="002E677A">
      <w:pPr>
        <w:rPr>
          <w:ins w:id="751" w:author="Asuncion, Albert" w:date="2017-12-04T16:37:00Z"/>
        </w:rPr>
      </w:pPr>
    </w:p>
    <w:p w14:paraId="27F1CBD6" w14:textId="77777777" w:rsidR="002E677A" w:rsidRDefault="002E677A">
      <w:pPr>
        <w:rPr>
          <w:ins w:id="752" w:author="Asuncion, Albert" w:date="2017-12-04T16:37:00Z"/>
        </w:rPr>
      </w:pPr>
      <w:ins w:id="753" w:author="Asuncion, Albert" w:date="2017-12-04T16:37:00Z">
        <w:r>
          <w:br w:type="page"/>
        </w:r>
      </w:ins>
    </w:p>
    <w:p w14:paraId="148615EE" w14:textId="32A2BB22" w:rsidR="00023E1E" w:rsidRDefault="00023E1E">
      <w:pPr>
        <w:rPr>
          <w:ins w:id="754" w:author="Asuncion, Albert" w:date="2017-11-10T11:26:00Z"/>
        </w:rPr>
        <w:pPrChange w:id="755" w:author="Asuncion, Albert" w:date="2017-11-10T11:26:00Z">
          <w:pPr>
            <w:ind w:firstLine="202"/>
          </w:pPr>
        </w:pPrChange>
      </w:pPr>
    </w:p>
    <w:p w14:paraId="55A7AC1F" w14:textId="7A12D926" w:rsidR="00023E1E" w:rsidRDefault="00023E1E">
      <w:pPr>
        <w:ind w:firstLine="180"/>
        <w:rPr>
          <w:ins w:id="756" w:author="Asuncion, Albert" w:date="2017-11-10T11:26:00Z"/>
        </w:rPr>
        <w:pPrChange w:id="757" w:author="Asuncion, Albert" w:date="2017-11-10T11:26:00Z">
          <w:pPr/>
        </w:pPrChange>
      </w:pPr>
      <w:ins w:id="758" w:author="Asuncion, Albert" w:date="2017-11-10T11:26:00Z">
        <w:r>
          <w:t>The block header is broken down into 3 sets of block metadata as summarized in</w:t>
        </w:r>
      </w:ins>
      <w:ins w:id="759" w:author="Asuncion, Albert" w:date="2017-11-10T11:33:00Z">
        <w:r w:rsidRPr="7DADB2B2">
          <w:t xml:space="preserve"> </w:t>
        </w:r>
        <w:r>
          <w:fldChar w:fldCharType="begin"/>
        </w:r>
        <w:r>
          <w:instrText xml:space="preserve"> REF _Ref498076962 \h </w:instrText>
        </w:r>
      </w:ins>
      <w:r>
        <w:fldChar w:fldCharType="separate"/>
      </w:r>
      <w:ins w:id="760" w:author="Asuncion, Albert" w:date="2017-12-02T11:29:00Z">
        <w:r w:rsidR="0053365C">
          <w:t xml:space="preserve">Table </w:t>
        </w:r>
        <w:r w:rsidR="0053365C">
          <w:rPr>
            <w:noProof/>
          </w:rPr>
          <w:t>3</w:t>
        </w:r>
      </w:ins>
      <w:ins w:id="761" w:author="Asuncion, Albert" w:date="2017-11-10T11:33:00Z">
        <w:r>
          <w:fldChar w:fldCharType="end"/>
        </w:r>
      </w:ins>
      <w:ins w:id="762" w:author="Asuncion, Albert" w:date="2017-11-10T11:26:00Z">
        <w:r w:rsidRPr="7DADB2B2">
          <w:t>:</w:t>
        </w:r>
      </w:ins>
    </w:p>
    <w:p w14:paraId="1C82F230" w14:textId="77777777" w:rsidR="00023E1E" w:rsidRDefault="00023E1E" w:rsidP="00023E1E">
      <w:pPr>
        <w:rPr>
          <w:ins w:id="763" w:author="Asuncion, Albert" w:date="2017-11-10T11:26:00Z"/>
        </w:rPr>
      </w:pPr>
    </w:p>
    <w:p w14:paraId="6691D581" w14:textId="77777777" w:rsidR="00023E1E" w:rsidRDefault="00023E1E" w:rsidP="65EE93E5">
      <w:pPr>
        <w:pStyle w:val="ListParagraph"/>
        <w:ind w:left="180"/>
        <w:rPr>
          <w:ins w:id="764" w:author="Asuncion, Albert" w:date="2017-11-10T11:26:00Z"/>
        </w:rPr>
      </w:pPr>
      <w:ins w:id="765" w:author="Asuncion, Albert" w:date="2017-11-10T11:26:00Z">
        <w:r>
          <w:t>Set 1 – Previous block’s hash</w:t>
        </w:r>
      </w:ins>
    </w:p>
    <w:p w14:paraId="03B8AD4E" w14:textId="77777777" w:rsidR="00023E1E" w:rsidRDefault="00023E1E" w:rsidP="65EE93E5">
      <w:pPr>
        <w:pStyle w:val="ListParagraph"/>
        <w:ind w:left="180"/>
        <w:rPr>
          <w:ins w:id="766" w:author="Asuncion, Albert" w:date="2017-11-10T11:26:00Z"/>
        </w:rPr>
      </w:pPr>
      <w:ins w:id="767" w:author="Asuncion, Albert" w:date="2017-11-10T11:26:00Z">
        <w:r>
          <w:t>Set 2 – Difficulty , Timestamp, Nonce</w:t>
        </w:r>
      </w:ins>
    </w:p>
    <w:p w14:paraId="5EDD2AFA" w14:textId="77777777" w:rsidR="00023E1E" w:rsidRDefault="00023E1E" w:rsidP="65EE93E5">
      <w:pPr>
        <w:pStyle w:val="ListParagraph"/>
        <w:ind w:left="180"/>
        <w:rPr>
          <w:ins w:id="768" w:author="Asuncion, Albert" w:date="2017-11-10T11:26:00Z"/>
        </w:rPr>
      </w:pPr>
      <w:ins w:id="769" w:author="Asuncion, Albert" w:date="2017-11-10T11:26:00Z">
        <w:r>
          <w:t>Set 3 – Merkle Tree Root</w:t>
        </w:r>
      </w:ins>
    </w:p>
    <w:p w14:paraId="2CBA0938" w14:textId="02DF3C76" w:rsidR="00BB25F6" w:rsidRPr="00BB25F6" w:rsidDel="001359EF" w:rsidRDefault="00BB25F6">
      <w:pPr>
        <w:ind w:firstLine="180"/>
        <w:jc w:val="center"/>
        <w:rPr>
          <w:del w:id="770" w:author="Asuncion, Albert" w:date="2017-11-15T10:49:00Z"/>
          <w:b/>
          <w:bCs/>
          <w:sz w:val="16"/>
          <w:szCs w:val="16"/>
          <w:rPrChange w:id="771" w:author="Karanja, Alice" w:date="2017-11-12T08:00:00Z">
            <w:rPr>
              <w:del w:id="772" w:author="Asuncion, Albert" w:date="2017-11-15T10:49:00Z"/>
            </w:rPr>
          </w:rPrChange>
        </w:rPr>
        <w:pPrChange w:id="773" w:author="Karanja, Alice" w:date="2017-11-12T08:00:00Z">
          <w:pPr>
            <w:ind w:firstLine="180"/>
          </w:pPr>
        </w:pPrChange>
      </w:pPr>
    </w:p>
    <w:p w14:paraId="58796424" w14:textId="2A36403A" w:rsidR="00444FD0" w:rsidRPr="00D56DF7" w:rsidDel="001359EF" w:rsidRDefault="00444FD0" w:rsidP="00237A10">
      <w:pPr>
        <w:ind w:firstLine="180"/>
        <w:rPr>
          <w:ins w:id="774" w:author="Alice Karanja" w:date="2017-10-12T07:02:00Z"/>
          <w:del w:id="775" w:author="Asuncion, Albert" w:date="2017-11-15T10:49:00Z"/>
          <w:rPrChange w:id="776" w:author="Asuncion, Albert" w:date="2017-10-14T08:57:00Z">
            <w:rPr>
              <w:ins w:id="777" w:author="Alice Karanja" w:date="2017-10-12T07:02:00Z"/>
              <w:del w:id="778" w:author="Asuncion, Albert" w:date="2017-11-15T10:49:00Z"/>
              <w:color w:val="00B050"/>
            </w:rPr>
          </w:rPrChange>
        </w:rPr>
      </w:pPr>
      <w:ins w:id="779" w:author="Alice Karanja" w:date="2017-10-12T07:02:00Z">
        <w:del w:id="780" w:author="Asuncion, Albert" w:date="2017-11-15T10:48:00Z">
          <w:r w:rsidRPr="00D56DF7" w:rsidDel="001359EF">
            <w:rPr>
              <w:rPrChange w:id="781" w:author="Asuncion, Albert" w:date="2017-10-14T08:57:00Z">
                <w:rPr>
                  <w:color w:val="00B050"/>
                </w:rPr>
              </w:rPrChange>
            </w:rPr>
            <w:delText>A blockchain is an online database that is accessible to anyone via internet. It is a decentralized and distributed ledger that keeps records of transactions across many personal computers. These ledgers do not belong to anyone person or central authority hence “decentralized”. This ledger keeps track of every transaction information that takes place and is stored in form of blocks. Adding information means adding more blocks which form a chain hence the term Blockchain. A copy of this database/ ledger is stored locally on every computer that uses it.</w:delText>
          </w:r>
        </w:del>
        <w:del w:id="782" w:author="Asuncion, Albert" w:date="2017-11-15T10:49:00Z">
          <w:r w:rsidRPr="00D56DF7" w:rsidDel="001359EF">
            <w:rPr>
              <w:rPrChange w:id="783" w:author="Asuncion, Albert" w:date="2017-10-14T08:57:00Z">
                <w:rPr>
                  <w:color w:val="00B050"/>
                </w:rPr>
              </w:rPrChange>
            </w:rPr>
            <w:delText xml:space="preserve"> </w:delText>
          </w:r>
        </w:del>
      </w:ins>
    </w:p>
    <w:p w14:paraId="4403A6EC" w14:textId="5AE422F3" w:rsidR="00444FD0" w:rsidRPr="00D56DF7" w:rsidDel="001359EF" w:rsidRDefault="00444FD0" w:rsidP="00237A10">
      <w:pPr>
        <w:ind w:firstLine="180"/>
        <w:rPr>
          <w:ins w:id="784" w:author="Alice Karanja" w:date="2017-10-12T07:02:00Z"/>
          <w:del w:id="785" w:author="Asuncion, Albert" w:date="2017-11-15T10:49:00Z"/>
          <w:rPrChange w:id="786" w:author="Asuncion, Albert" w:date="2017-10-14T08:57:00Z">
            <w:rPr>
              <w:ins w:id="787" w:author="Alice Karanja" w:date="2017-10-12T07:02:00Z"/>
              <w:del w:id="788" w:author="Asuncion, Albert" w:date="2017-11-15T10:49:00Z"/>
              <w:color w:val="00B050"/>
            </w:rPr>
          </w:rPrChange>
        </w:rPr>
      </w:pPr>
      <w:ins w:id="789" w:author="Alice Karanja" w:date="2017-10-12T07:02:00Z">
        <w:del w:id="790" w:author="Asuncion, Albert" w:date="2017-11-15T10:49:00Z">
          <w:r w:rsidRPr="00D56DF7" w:rsidDel="001359EF">
            <w:rPr>
              <w:rPrChange w:id="791" w:author="Asuncion, Albert" w:date="2017-10-14T08:57:00Z">
                <w:rPr>
                  <w:color w:val="00B050"/>
                </w:rPr>
              </w:rPrChange>
            </w:rPr>
            <w:delText>The blockchain ledger is identical in all copies of the database in each computer. The creation of a new chain or row of blocks relies on the identical rows in each database for all computers.</w:delText>
          </w:r>
        </w:del>
        <w:del w:id="792" w:author="Asuncion, Albert" w:date="2017-10-14T08:54:00Z">
          <w:r w:rsidRPr="00D56DF7" w:rsidDel="00237A10">
            <w:rPr>
              <w:rPrChange w:id="793" w:author="Asuncion, Albert" w:date="2017-10-14T08:57:00Z">
                <w:rPr>
                  <w:color w:val="00B050"/>
                </w:rPr>
              </w:rPrChange>
            </w:rPr>
            <w:delText xml:space="preserve">  </w:delText>
          </w:r>
        </w:del>
      </w:ins>
    </w:p>
    <w:p w14:paraId="5B279083" w14:textId="01852C48" w:rsidR="00444FD0" w:rsidRPr="00D56DF7" w:rsidDel="001359EF" w:rsidRDefault="00444FD0" w:rsidP="67CF8663">
      <w:pPr>
        <w:ind w:firstLine="180"/>
        <w:rPr>
          <w:ins w:id="794" w:author="Alice Karanja" w:date="2017-10-12T07:02:00Z"/>
          <w:del w:id="795" w:author="Asuncion, Albert" w:date="2017-11-15T10:49:00Z"/>
          <w:rPrChange w:id="796" w:author="Karanja, Alice" w:date="2017-11-12T08:00:00Z">
            <w:rPr>
              <w:ins w:id="797" w:author="Alice Karanja" w:date="2017-10-12T07:02:00Z"/>
              <w:del w:id="798" w:author="Asuncion, Albert" w:date="2017-11-15T10:49:00Z"/>
              <w:color w:val="00B050"/>
            </w:rPr>
          </w:rPrChange>
        </w:rPr>
      </w:pPr>
      <w:ins w:id="799" w:author="Alice Karanja" w:date="2017-10-12T07:02:00Z">
        <w:del w:id="800" w:author="Asuncion, Albert" w:date="2017-11-15T10:49:00Z">
          <w:r w:rsidRPr="00D56DF7" w:rsidDel="001359EF">
            <w:rPr>
              <w:rPrChange w:id="801" w:author="Asuncion, Albert" w:date="2017-10-14T08:57:00Z">
                <w:rPr>
                  <w:color w:val="00B050"/>
                </w:rPr>
              </w:rPrChange>
            </w:rPr>
            <w:delText xml:space="preserve">Information is always added but never deleted and changes are captured as new blocks. This property is referred to as Immutability. Once a block is created, it cannot be altered. </w:delText>
          </w:r>
        </w:del>
      </w:ins>
    </w:p>
    <w:p w14:paraId="17DFD732" w14:textId="3C31F072" w:rsidR="00444FD0" w:rsidRPr="00D56DF7" w:rsidDel="007E6B84" w:rsidRDefault="00444FD0" w:rsidP="70612027">
      <w:pPr>
        <w:rPr>
          <w:ins w:id="802" w:author="Alice Karanja" w:date="2017-10-12T07:02:00Z"/>
          <w:del w:id="803" w:author="Asuncion, Albert" w:date="2017-11-10T11:35:00Z"/>
          <w:rPrChange w:id="804" w:author="Lee, Mooyoung" w:date="2017-11-07T12:41:00Z">
            <w:rPr>
              <w:ins w:id="805" w:author="Alice Karanja" w:date="2017-10-12T07:02:00Z"/>
              <w:del w:id="806" w:author="Asuncion, Albert" w:date="2017-11-10T11:35:00Z"/>
              <w:color w:val="00B050"/>
            </w:rPr>
          </w:rPrChange>
        </w:rPr>
      </w:pPr>
      <w:ins w:id="807" w:author="Alice Karanja" w:date="2017-10-12T07:02:00Z">
        <w:del w:id="808" w:author="Asuncion, Albert" w:date="2017-11-15T10:51:00Z">
          <w:r w:rsidRPr="00D56DF7" w:rsidDel="001359EF">
            <w:rPr>
              <w:rPrChange w:id="809" w:author="Asuncion, Albert" w:date="2017-10-14T08:57:00Z">
                <w:rPr>
                  <w:color w:val="00B050"/>
                </w:rPr>
              </w:rPrChange>
            </w:rPr>
            <w:delText xml:space="preserve">The ledger is secured through cryptography and game theory and only the owner is permitted to change his data. It is considered hack-proof because, a hacker would have to change the same block on every computer that runs the database to make sure the chain remains identical. </w:delText>
          </w:r>
        </w:del>
      </w:ins>
    </w:p>
    <w:p w14:paraId="0B0FA9D5" w14:textId="611537C1" w:rsidR="00BB25F6" w:rsidRPr="00BB25F6" w:rsidDel="001359EF" w:rsidRDefault="2FEF7D7B">
      <w:pPr>
        <w:jc w:val="center"/>
        <w:rPr>
          <w:del w:id="810" w:author="Asuncion, Albert" w:date="2017-11-15T10:51:00Z"/>
          <w:b/>
          <w:bCs/>
          <w:sz w:val="16"/>
          <w:szCs w:val="16"/>
          <w:rPrChange w:id="811" w:author="Khaleghi, Ryan" w:date="2017-11-12T16:42:00Z">
            <w:rPr>
              <w:del w:id="812" w:author="Asuncion, Albert" w:date="2017-11-15T10:51:00Z"/>
            </w:rPr>
          </w:rPrChange>
        </w:rPr>
        <w:pPrChange w:id="813" w:author="Khaleghi, Ryan" w:date="2017-11-12T16:42:00Z">
          <w:pPr>
            <w:pStyle w:val="ReferenceHead"/>
          </w:pPr>
        </w:pPrChange>
      </w:pPr>
      <w:ins w:id="814" w:author="Khaleghi, Ryan" w:date="2017-11-12T16:42:00Z">
        <w:del w:id="815" w:author="Asuncion, Albert" w:date="2017-11-15T10:51:00Z">
          <w:r w:rsidRPr="70612027" w:rsidDel="001359EF">
            <w:rPr>
              <w:b/>
              <w:bCs/>
              <w:sz w:val="16"/>
              <w:szCs w:val="16"/>
              <w:rPrChange w:id="816" w:author="Lee, Mooyoung" w:date="2017-11-07T12:41:00Z">
                <w:rPr>
                  <w:smallCaps w:val="0"/>
                  <w:color w:val="00B050"/>
                </w:rPr>
              </w:rPrChange>
            </w:rPr>
            <w:delText>L</w:delText>
          </w:r>
        </w:del>
      </w:ins>
    </w:p>
    <w:p w14:paraId="40629EB7" w14:textId="68B70B7F" w:rsidR="00107115" w:rsidRPr="006B348E" w:rsidDel="00F97490" w:rsidRDefault="00107115">
      <w:pPr>
        <w:pStyle w:val="Heading3"/>
        <w:numPr>
          <w:ilvl w:val="2"/>
          <w:numId w:val="0"/>
        </w:numPr>
        <w:shd w:val="clear" w:color="auto" w:fill="FFFFFF" w:themeFill="background1"/>
        <w:rPr>
          <w:ins w:id="817" w:author="Alice Karanja" w:date="2017-10-14T17:41:00Z"/>
          <w:del w:id="818" w:author="Asuncion, Albert" w:date="2017-11-15T10:52:00Z"/>
          <w:rPrChange w:id="819" w:author="Alice Karanja" w:date="2017-10-14T17:43:00Z">
            <w:rPr>
              <w:ins w:id="820" w:author="Alice Karanja" w:date="2017-10-14T17:41:00Z"/>
              <w:del w:id="821" w:author="Asuncion, Albert" w:date="2017-11-15T10:52:00Z"/>
              <w:rFonts w:ascii="Georgia" w:hAnsi="Georgia" w:cs="Segoe UI"/>
              <w:spacing w:val="-1"/>
              <w:sz w:val="32"/>
              <w:szCs w:val="32"/>
            </w:rPr>
          </w:rPrChange>
        </w:rPr>
        <w:pPrChange w:id="822" w:author="Lee, Mooyoung" w:date="2017-11-07T12:46:00Z">
          <w:pPr>
            <w:numPr>
              <w:numId w:val="58"/>
            </w:numPr>
            <w:shd w:val="clear" w:color="auto" w:fill="FFFFFF"/>
            <w:tabs>
              <w:tab w:val="num" w:pos="720"/>
            </w:tabs>
            <w:spacing w:before="100" w:beforeAutospacing="1"/>
            <w:ind w:left="720" w:hanging="360"/>
          </w:pPr>
        </w:pPrChange>
      </w:pPr>
      <w:ins w:id="823" w:author="Alice Karanja" w:date="2017-10-14T17:42:00Z">
        <w:del w:id="824" w:author="Asuncion, Albert" w:date="2017-11-15T10:52:00Z">
          <w:r w:rsidRPr="5183B0FA" w:rsidDel="00F97490">
            <w:rPr>
              <w:i w:val="0"/>
              <w:iCs w:val="0"/>
            </w:rPr>
            <w:delText>1.</w:delText>
          </w:r>
        </w:del>
      </w:ins>
      <w:ins w:id="825" w:author="Alice Karanja" w:date="2017-10-14T17:41:00Z">
        <w:del w:id="826" w:author="Asuncion, Albert" w:date="2017-11-15T10:52:00Z">
          <w:r w:rsidR="00FA6638" w:rsidRPr="5183B0FA" w:rsidDel="00F97490">
            <w:rPr>
              <w:i w:val="0"/>
              <w:iCs w:val="0"/>
            </w:rPr>
            <w:delText xml:space="preserve">- According to </w:delText>
          </w:r>
        </w:del>
      </w:ins>
      <w:ins w:id="827" w:author="Alice Karanja" w:date="2017-10-14T17:43:00Z">
        <w:del w:id="828" w:author="Asuncion, Albert" w:date="2017-11-15T10:52:00Z">
          <w:r w:rsidR="009E78B2" w:rsidRPr="006B348E" w:rsidDel="00F97490">
            <w:rPr>
              <w:rPrChange w:id="829" w:author="Alice Karanja" w:date="2017-10-14T17:43:00Z">
                <w:rPr>
                  <w:rStyle w:val="Hyperlink"/>
                  <w:i/>
                  <w:iCs/>
                </w:rPr>
              </w:rPrChange>
            </w:rPr>
            <w:delText>Vitalik</w:delText>
          </w:r>
          <w:r w:rsidR="009E78B2" w:rsidRPr="5183B0FA" w:rsidDel="00F97490">
            <w:rPr>
              <w:rPrChange w:id="830" w:author="Karanja, Alice" w:date="2017-11-13T18:30:00Z">
                <w:rPr>
                  <w:rStyle w:val="Hyperlink"/>
                  <w:i/>
                  <w:iCs/>
                </w:rPr>
              </w:rPrChange>
            </w:rPr>
            <w:delText xml:space="preserve"> </w:delText>
          </w:r>
          <w:r w:rsidR="009E78B2" w:rsidRPr="006B348E" w:rsidDel="00F97490">
            <w:rPr>
              <w:rPrChange w:id="831" w:author="Alice Karanja" w:date="2017-10-14T17:43:00Z">
                <w:rPr>
                  <w:rStyle w:val="Hyperlink"/>
                  <w:i/>
                  <w:iCs/>
                </w:rPr>
              </w:rPrChange>
            </w:rPr>
            <w:delText>Buterin</w:delText>
          </w:r>
          <w:r w:rsidR="006B348E" w:rsidRPr="5183B0FA" w:rsidDel="00F97490">
            <w:rPr>
              <w:i w:val="0"/>
              <w:iCs w:val="0"/>
            </w:rPr>
            <w:delText>,</w:delText>
          </w:r>
          <w:r w:rsidR="00063A1A" w:rsidRPr="5183B0FA" w:rsidDel="00F97490">
            <w:rPr>
              <w:i w:val="0"/>
              <w:iCs w:val="0"/>
            </w:rPr>
            <w:delText xml:space="preserve"> </w:delText>
          </w:r>
          <w:r w:rsidR="006B348E" w:rsidRPr="5183B0FA" w:rsidDel="00F97490">
            <w:rPr>
              <w:i w:val="0"/>
              <w:iCs w:val="0"/>
            </w:rPr>
            <w:delText>“</w:delText>
          </w:r>
        </w:del>
      </w:ins>
      <w:ins w:id="832" w:author="Alice Karanja" w:date="2017-10-14T17:41:00Z">
        <w:del w:id="833" w:author="Asuncion, Albert" w:date="2017-11-15T10:52:00Z">
          <w:r w:rsidRPr="5183B0FA" w:rsidDel="00F97490">
            <w:rPr>
              <w:i w:val="0"/>
              <w:iCs w:val="0"/>
              <w:spacing w:val="-1"/>
              <w:rPrChange w:id="834" w:author="Karanja, Alice" w:date="2017-11-13T18:30:00Z">
                <w:rPr>
                  <w:rFonts w:ascii="Georgia" w:hAnsi="Georgia" w:cs="Segoe UI"/>
                  <w:i/>
                  <w:iCs/>
                  <w:spacing w:val="-1"/>
                  <w:sz w:val="32"/>
                  <w:szCs w:val="32"/>
                </w:rPr>
              </w:rPrChange>
            </w:rPr>
            <w:delText>Blockchains are politically decentralized (no one controls them) and architecturally decentralized (no infrastructural central point of failure) but they are logically centralized (there is one commonly agreed state and the system behaves like a single com</w:delText>
          </w:r>
          <w:r w:rsidR="006B348E" w:rsidRPr="5183B0FA" w:rsidDel="00F97490">
            <w:rPr>
              <w:i w:val="0"/>
              <w:iCs w:val="0"/>
              <w:spacing w:val="-1"/>
            </w:rPr>
            <w:delText>puter)</w:delText>
          </w:r>
        </w:del>
      </w:ins>
      <w:ins w:id="835" w:author="Alice Karanja" w:date="2017-10-14T17:43:00Z">
        <w:del w:id="836" w:author="Asuncion, Albert" w:date="2017-11-15T10:52:00Z">
          <w:r w:rsidR="006B348E" w:rsidRPr="5183B0FA" w:rsidDel="00F97490">
            <w:rPr>
              <w:i w:val="0"/>
              <w:iCs w:val="0"/>
              <w:spacing w:val="-1"/>
            </w:rPr>
            <w:delText>”</w:delText>
          </w:r>
        </w:del>
      </w:ins>
    </w:p>
    <w:p w14:paraId="2F6BF252" w14:textId="6F618955" w:rsidR="005C0ADB" w:rsidDel="00A00F16" w:rsidRDefault="00C13F40">
      <w:pPr>
        <w:rPr>
          <w:del w:id="837" w:author="Asuncion, Albert" w:date="2017-11-15T10:59:00Z"/>
          <w:color w:val="00B050"/>
          <w:rPrChange w:id="838" w:author="Karanja, Alice" w:date="2017-11-08T19:14:00Z">
            <w:rPr>
              <w:del w:id="839" w:author="Asuncion, Albert" w:date="2017-11-15T10:59:00Z"/>
            </w:rPr>
          </w:rPrChange>
        </w:rPr>
        <w:pPrChange w:id="840" w:author="Karanja, Alice" w:date="2017-11-08T19:14:00Z">
          <w:pPr>
            <w:jc w:val="center"/>
          </w:pPr>
        </w:pPrChange>
      </w:pPr>
      <w:ins w:id="841" w:author="Alice Karanja" w:date="2017-11-06T16:17:00Z">
        <w:del w:id="842" w:author="Asuncion, Albert" w:date="2017-11-15T10:52:00Z">
          <w:r w:rsidDel="00F97490">
            <w:delText>2.</w:delText>
          </w:r>
        </w:del>
      </w:ins>
      <w:ins w:id="843" w:author="Alice Karanja" w:date="2017-11-06T14:28:00Z">
        <w:del w:id="844" w:author="Asuncion, Albert" w:date="2017-11-15T10:52:00Z">
          <w:r w:rsidR="002167C4" w:rsidRPr="2F2EC162" w:rsidDel="00F97490">
            <w:delText xml:space="preserve"> - </w:delText>
          </w:r>
        </w:del>
      </w:ins>
      <w:ins w:id="845" w:author="Karanja, Alice" w:date="2017-11-13T16:58:00Z">
        <w:del w:id="846" w:author="Asuncion, Albert" w:date="2017-11-15T10:52:00Z">
          <w:r w:rsidR="1A60B1B7" w:rsidRPr="1A60B1B7" w:rsidDel="00F97490">
            <w:delText xml:space="preserve"> All the transactions in the ledger can be vie</w:delText>
          </w:r>
        </w:del>
      </w:ins>
      <w:ins w:id="847" w:author="Karanja, Alice" w:date="2017-11-13T16:59:00Z">
        <w:del w:id="848" w:author="Asuncion, Albert" w:date="2017-11-15T10:52:00Z">
          <w:r w:rsidR="2F2EC162" w:rsidRPr="2F2EC162" w:rsidDel="00F97490">
            <w:delText>wed by all participants of the blockchain.</w:delText>
          </w:r>
        </w:del>
      </w:ins>
      <w:ins w:id="849" w:author="Alice Karanja" w:date="2017-11-06T16:17:00Z">
        <w:del w:id="850" w:author="Asuncion, Albert" w:date="2017-11-15T10:58:00Z">
          <w:r w:rsidDel="00A00F16">
            <w:delText>3.</w:delText>
          </w:r>
        </w:del>
        <w:del w:id="851" w:author="Asuncion, Albert" w:date="2017-11-15T10:53:00Z">
          <w:r w:rsidDel="00A971FC">
            <w:delText>4.</w:delText>
          </w:r>
        </w:del>
      </w:ins>
      <w:ins w:id="852" w:author="Karanja, Alice" w:date="2017-11-08T19:28:00Z">
        <w:del w:id="853" w:author="Asuncion, Albert" w:date="2017-11-15T10:53:00Z">
          <w:r w:rsidR="118376C4" w:rsidRPr="67CF8663" w:rsidDel="00A971FC">
            <w:delText xml:space="preserve"> </w:delText>
          </w:r>
          <w:r w:rsidR="03E5AB97" w:rsidRPr="00D56DF7" w:rsidDel="00A971FC">
            <w:delText>- Blockchains are autonomous because, they are not under control or influ</w:delText>
          </w:r>
        </w:del>
      </w:ins>
      <w:ins w:id="854" w:author="Karanja, Alice" w:date="2017-11-08T19:29:00Z">
        <w:del w:id="855" w:author="Asuncion, Albert" w:date="2017-11-15T10:53:00Z">
          <w:r w:rsidR="4BB284A5" w:rsidRPr="00D56DF7" w:rsidDel="00A971FC">
            <w:delText>ence of any single authority</w:delText>
          </w:r>
          <w:r w:rsidR="2B2F19C4" w:rsidRPr="00D56DF7" w:rsidDel="00A971FC">
            <w:delText xml:space="preserve"> or organization.</w:delText>
          </w:r>
        </w:del>
      </w:ins>
      <w:ins w:id="856" w:author="Alice Karanja" w:date="2017-11-06T16:17:00Z">
        <w:del w:id="857" w:author="Asuncion, Albert" w:date="2017-11-15T10:58:00Z">
          <w:r w:rsidDel="00A00F16">
            <w:delText>5.</w:delText>
          </w:r>
        </w:del>
      </w:ins>
      <w:ins w:id="858" w:author="Alice Karanja" w:date="2017-11-06T16:18:00Z">
        <w:del w:id="859" w:author="Asuncion, Albert" w:date="2017-11-15T10:58:00Z">
          <w:r w:rsidR="00413AFC" w:rsidDel="00A00F16">
            <w:delText xml:space="preserve"> – this refers to the </w:delText>
          </w:r>
        </w:del>
      </w:ins>
      <w:ins w:id="860" w:author="Alice Karanja" w:date="2017-11-06T16:19:00Z">
        <w:del w:id="861" w:author="Asuncion, Albert" w:date="2017-11-15T10:58:00Z">
          <w:r w:rsidR="00D67A32" w:rsidDel="00A00F16">
            <w:delText xml:space="preserve">resistance to tampering </w:delText>
          </w:r>
        </w:del>
      </w:ins>
      <w:ins w:id="862" w:author="Alice Karanja" w:date="2017-11-06T16:21:00Z">
        <w:del w:id="863" w:author="Asuncion, Albert" w:date="2017-11-15T10:58:00Z">
          <w:r w:rsidR="00CB4B0D" w:rsidDel="00A00F16">
            <w:delText xml:space="preserve">even in the absence of a central </w:delText>
          </w:r>
          <w:r w:rsidR="004F0626" w:rsidDel="00A00F16">
            <w:delText xml:space="preserve">authority. This </w:delText>
          </w:r>
        </w:del>
      </w:ins>
      <w:ins w:id="864" w:author="Alice Karanja" w:date="2017-11-06T16:28:00Z">
        <w:del w:id="865" w:author="Asuncion, Albert" w:date="2017-11-15T10:58:00Z">
          <w:r w:rsidR="008248B3" w:rsidDel="00A00F16">
            <w:delText xml:space="preserve">is crucial for use of </w:delText>
          </w:r>
        </w:del>
      </w:ins>
      <w:ins w:id="866" w:author="Alice Karanja" w:date="2017-11-06T16:30:00Z">
        <w:del w:id="867" w:author="Asuncion, Albert" w:date="2017-11-15T10:58:00Z">
          <w:r w:rsidR="00202923" w:rsidDel="00A00F16">
            <w:delText>blockchain in</w:delText>
          </w:r>
        </w:del>
      </w:ins>
      <w:ins w:id="868" w:author="Alice Karanja" w:date="2017-11-06T16:28:00Z">
        <w:del w:id="869" w:author="Asuncion, Albert" w:date="2017-11-15T10:58:00Z">
          <w:r w:rsidR="00372876" w:rsidDel="00A00F16">
            <w:delText xml:space="preserve"> tra</w:delText>
          </w:r>
        </w:del>
      </w:ins>
      <w:ins w:id="870" w:author="Alice Karanja" w:date="2017-11-06T16:29:00Z">
        <w:del w:id="871" w:author="Asuncion, Albert" w:date="2017-11-15T10:58:00Z">
          <w:r w:rsidR="00372876" w:rsidDel="00A00F16">
            <w:delText xml:space="preserve">ding of </w:delText>
          </w:r>
        </w:del>
      </w:ins>
      <w:ins w:id="872" w:author="Alice Karanja" w:date="2017-11-06T16:28:00Z">
        <w:del w:id="873" w:author="Asuncion, Albert" w:date="2017-11-15T10:58:00Z">
          <w:r w:rsidR="00372876" w:rsidDel="00A00F16">
            <w:delText>cryptocurrencies.</w:delText>
          </w:r>
        </w:del>
      </w:ins>
      <w:ins w:id="874" w:author="Alice Karanja" w:date="2017-11-06T16:29:00Z">
        <w:del w:id="875" w:author="Asuncion, Albert" w:date="2017-11-15T10:58:00Z">
          <w:r w:rsidR="00372876" w:rsidRPr="67CF8663" w:rsidDel="00A00F16">
            <w:delText xml:space="preserve"> </w:delText>
          </w:r>
          <w:r w:rsidR="001B07B7" w:rsidDel="00A00F16">
            <w:delText>Any ch</w:delText>
          </w:r>
        </w:del>
      </w:ins>
      <w:ins w:id="876" w:author="Alice Karanja" w:date="2017-11-06T16:30:00Z">
        <w:del w:id="877" w:author="Asuncion, Albert" w:date="2017-11-15T10:58:00Z">
          <w:r w:rsidR="00202923" w:rsidDel="00A00F16">
            <w:delText>a</w:delText>
          </w:r>
        </w:del>
      </w:ins>
      <w:ins w:id="878" w:author="Alice Karanja" w:date="2017-11-06T16:29:00Z">
        <w:del w:id="879" w:author="Asuncion, Albert" w:date="2017-11-15T10:58:00Z">
          <w:r w:rsidR="001B07B7" w:rsidDel="00A00F16">
            <w:delText xml:space="preserve">nges to the blockchain is made by adding a new block instead of </w:delText>
          </w:r>
          <w:r w:rsidR="00202923" w:rsidDel="00A00F16">
            <w:delText xml:space="preserve">modifying the original block. </w:delText>
          </w:r>
        </w:del>
      </w:ins>
      <w:ins w:id="880" w:author="Alice Karanja" w:date="2017-11-06T16:17:00Z">
        <w:del w:id="881" w:author="Asuncion, Albert" w:date="2017-11-15T10:58:00Z">
          <w:r w:rsidDel="00A00F16">
            <w:delText>6.</w:delText>
          </w:r>
        </w:del>
        <w:del w:id="882" w:author="Asuncion, Albert" w:date="2017-11-15T10:59:00Z">
          <w:r w:rsidDel="00A00F16">
            <w:delText>7.</w:delText>
          </w:r>
        </w:del>
      </w:ins>
      <w:ins w:id="883" w:author="Alice Karanja" w:date="2017-11-06T16:11:00Z">
        <w:del w:id="884" w:author="Asuncion, Albert" w:date="2017-11-15T10:59:00Z">
          <w:r w:rsidR="00A12E80" w:rsidRPr="5183B0FA" w:rsidDel="00A00F16">
            <w:delText xml:space="preserve"> – </w:delText>
          </w:r>
          <w:r w:rsidR="00A12E80" w:rsidRPr="00C13F40" w:rsidDel="00A00F16">
            <w:rPr>
              <w:color w:val="00B050"/>
              <w:rPrChange w:id="885" w:author="Alice Karanja" w:date="2017-11-06T16:17:00Z">
                <w:rPr/>
              </w:rPrChange>
            </w:rPr>
            <w:delText>i</w:delText>
          </w:r>
          <w:r w:rsidR="00A12E80" w:rsidRPr="68034BEE" w:rsidDel="00A00F16">
            <w:delText>n pe</w:delText>
          </w:r>
        </w:del>
      </w:ins>
      <w:ins w:id="886" w:author="Alice Karanja" w:date="2017-11-06T16:12:00Z">
        <w:del w:id="887" w:author="Asuncion, Albert" w:date="2017-11-15T10:59:00Z">
          <w:r w:rsidR="00A12E80" w:rsidRPr="68034BEE" w:rsidDel="00A00F16">
            <w:delText>rmissioned</w:delText>
          </w:r>
        </w:del>
      </w:ins>
      <w:ins w:id="888" w:author="Karanja, Alice" w:date="2017-11-08T19:09:00Z">
        <w:del w:id="889" w:author="Asuncion, Albert" w:date="2017-11-15T10:59:00Z">
          <w:r w:rsidR="5F1B428E" w:rsidRPr="68034BEE" w:rsidDel="00A00F16">
            <w:delText>/ private</w:delText>
          </w:r>
        </w:del>
      </w:ins>
      <w:ins w:id="890" w:author="Karanja, Alice" w:date="2017-11-08T19:11:00Z">
        <w:del w:id="891" w:author="Asuncion, Albert" w:date="2017-11-15T10:59:00Z">
          <w:r w:rsidR="154F2796" w:rsidRPr="68034BEE" w:rsidDel="00A00F16">
            <w:delText xml:space="preserve"> blockchain has rest</w:delText>
          </w:r>
          <w:r w:rsidR="6288002E" w:rsidRPr="68034BEE" w:rsidDel="00A00F16">
            <w:delText>rictions such that only a few have the priviledge to access and valid</w:delText>
          </w:r>
        </w:del>
      </w:ins>
      <w:ins w:id="892" w:author="Karanja, Alice" w:date="2017-11-08T19:12:00Z">
        <w:del w:id="893" w:author="Asuncion, Albert" w:date="2017-11-15T10:59:00Z">
          <w:r w:rsidR="5B34E060" w:rsidRPr="68034BEE" w:rsidDel="00A00F16">
            <w:delText>ate the transactions on the blockchain</w:delText>
          </w:r>
          <w:r w:rsidR="3D7B1347" w:rsidRPr="5183B0FA" w:rsidDel="00A00F16">
            <w:delText xml:space="preserve">. </w:delText>
          </w:r>
        </w:del>
      </w:ins>
      <w:ins w:id="894" w:author="Karanja, Alice" w:date="2017-11-08T19:13:00Z">
        <w:del w:id="895" w:author="Asuncion, Albert" w:date="2017-11-15T10:59:00Z">
          <w:r w:rsidR="221B73A8" w:rsidRPr="68034BEE" w:rsidDel="00A00F16">
            <w:delText xml:space="preserve">In some cases, </w:delText>
          </w:r>
        </w:del>
      </w:ins>
      <w:ins w:id="896" w:author="Karanja, Alice" w:date="2017-11-08T19:14:00Z">
        <w:del w:id="897" w:author="Asuncion, Albert" w:date="2017-11-15T10:59:00Z">
          <w:r w:rsidR="2CA087EC" w:rsidRPr="68034BEE" w:rsidDel="00A00F16">
            <w:delText xml:space="preserve">a permissioned blockchaincan restrict access to </w:delText>
          </w:r>
        </w:del>
      </w:ins>
    </w:p>
    <w:p w14:paraId="5E6C68E2" w14:textId="689BACBA" w:rsidR="005C0ADB" w:rsidDel="00A00F16" w:rsidRDefault="6C84F794">
      <w:pPr>
        <w:rPr>
          <w:del w:id="898" w:author="Asuncion, Albert" w:date="2017-11-15T10:59:00Z"/>
          <w:color w:val="363431"/>
          <w:sz w:val="25"/>
          <w:szCs w:val="25"/>
          <w:rPrChange w:id="899" w:author="Karanja, Alice" w:date="2017-11-08T19:15:00Z">
            <w:rPr>
              <w:del w:id="900" w:author="Asuncion, Albert" w:date="2017-11-15T10:59:00Z"/>
            </w:rPr>
          </w:rPrChange>
        </w:rPr>
        <w:pPrChange w:id="901" w:author="Karanja, Alice" w:date="2017-11-08T19:22:00Z">
          <w:pPr>
            <w:jc w:val="center"/>
          </w:pPr>
        </w:pPrChange>
      </w:pPr>
      <w:ins w:id="902" w:author="Karanja, Alice" w:date="2017-11-08T19:14:00Z">
        <w:del w:id="903" w:author="Asuncion, Albert" w:date="2017-11-15T10:59:00Z">
          <w:r w:rsidRPr="68034BEE" w:rsidDel="00A00F16">
            <w:delText>creating smart contracts.</w:delText>
          </w:r>
        </w:del>
      </w:ins>
      <w:ins w:id="904" w:author="Karanja, Alice" w:date="2017-11-08T19:22:00Z">
        <w:del w:id="905" w:author="Asuncion, Albert" w:date="2017-11-15T10:59:00Z">
          <w:r w:rsidR="3FF53CE4" w:rsidRPr="5183B0FA" w:rsidDel="00A00F16">
            <w:delText xml:space="preserve"> </w:delText>
          </w:r>
        </w:del>
      </w:ins>
    </w:p>
    <w:p w14:paraId="4F0AAB8B" w14:textId="5A3DC88A" w:rsidR="37268224" w:rsidDel="00A00F16" w:rsidRDefault="37268224">
      <w:pPr>
        <w:rPr>
          <w:del w:id="906" w:author="Asuncion, Albert" w:date="2017-11-15T10:59:00Z"/>
          <w:color w:val="00B050"/>
          <w:rPrChange w:id="907" w:author="Karanja, Alice" w:date="2017-11-08T19:23:00Z">
            <w:rPr>
              <w:del w:id="908" w:author="Asuncion, Albert" w:date="2017-11-15T10:59:00Z"/>
            </w:rPr>
          </w:rPrChange>
        </w:rPr>
      </w:pPr>
      <w:ins w:id="909" w:author="Karanja, Alice" w:date="2017-11-08T19:22:00Z">
        <w:del w:id="910" w:author="Asuncion, Albert" w:date="2017-11-15T10:59:00Z">
          <w:r w:rsidRPr="68034BEE" w:rsidDel="00A00F16">
            <w:delText xml:space="preserve">These are sometimes known as consortium </w:delText>
          </w:r>
        </w:del>
      </w:ins>
      <w:ins w:id="911" w:author="Karanja, Alice" w:date="2017-11-08T19:23:00Z">
        <w:del w:id="912" w:author="Asuncion, Albert" w:date="2017-11-15T10:59:00Z">
          <w:r w:rsidR="16CFFF95" w:rsidRPr="68034BEE" w:rsidDel="00A00F16">
            <w:rPr>
              <w:sz w:val="21"/>
              <w:szCs w:val="21"/>
              <w:rPrChange w:id="913" w:author="Karanja, Alice" w:date="2017-11-08T19:24:00Z">
                <w:rPr/>
              </w:rPrChange>
            </w:rPr>
            <w:delText>or 'hybrid' blockchains. E.g</w:delText>
          </w:r>
          <w:r w:rsidR="6424B008" w:rsidRPr="68034BEE" w:rsidDel="00A00F16">
            <w:delText xml:space="preserve"> Ripple blockchain.</w:delText>
          </w:r>
        </w:del>
      </w:ins>
    </w:p>
    <w:p w14:paraId="60964B81" w14:textId="0F434089" w:rsidR="6424B008" w:rsidDel="00A00F16" w:rsidRDefault="6424B008">
      <w:pPr>
        <w:rPr>
          <w:del w:id="914" w:author="Asuncion, Albert" w:date="2017-11-15T10:59:00Z"/>
          <w:sz w:val="21"/>
          <w:szCs w:val="21"/>
          <w:rPrChange w:id="915" w:author="Karanja, Alice" w:date="2017-11-08T19:24:00Z">
            <w:rPr>
              <w:del w:id="916" w:author="Asuncion, Albert" w:date="2017-11-15T10:59:00Z"/>
            </w:rPr>
          </w:rPrChange>
        </w:rPr>
      </w:pPr>
    </w:p>
    <w:p w14:paraId="3F24E98B" w14:textId="00493BD7" w:rsidR="005C0ADB" w:rsidDel="00A00F16" w:rsidRDefault="4747C53A">
      <w:pPr>
        <w:rPr>
          <w:del w:id="917" w:author="Asuncion, Albert" w:date="2017-11-15T10:59:00Z"/>
          <w:color w:val="363431"/>
          <w:sz w:val="25"/>
          <w:szCs w:val="25"/>
          <w:rPrChange w:id="918" w:author="Karanja, Alice" w:date="2017-11-08T19:15:00Z">
            <w:rPr>
              <w:del w:id="919" w:author="Asuncion, Albert" w:date="2017-11-15T10:59:00Z"/>
            </w:rPr>
          </w:rPrChange>
        </w:rPr>
        <w:pPrChange w:id="920" w:author="Karanja, Alice" w:date="2017-11-08T19:15:00Z">
          <w:pPr>
            <w:jc w:val="center"/>
          </w:pPr>
        </w:pPrChange>
      </w:pPr>
      <w:ins w:id="921" w:author="Karanja, Alice" w:date="2017-11-08T19:19:00Z">
        <w:del w:id="922" w:author="Asuncion, Albert" w:date="2017-11-15T10:59:00Z">
          <w:r w:rsidRPr="37D1CCEB" w:rsidDel="00A00F16">
            <w:rPr>
              <w:color w:val="363431"/>
              <w:sz w:val="25"/>
              <w:szCs w:val="25"/>
              <w:rPrChange w:id="923" w:author="Karanja, Alice" w:date="2017-11-08T19:10:00Z">
                <w:rPr/>
              </w:rPrChange>
            </w:rPr>
            <w:delText>Per</w:delText>
          </w:r>
        </w:del>
      </w:ins>
      <w:ins w:id="924" w:author="Karanja, Alice" w:date="2017-11-08T19:15:00Z">
        <w:del w:id="925" w:author="Asuncion, Albert" w:date="2017-11-15T10:59:00Z">
          <w:r w:rsidR="178E18CA" w:rsidRPr="37D1CCEB" w:rsidDel="00A00F16">
            <w:rPr>
              <w:color w:val="363431"/>
              <w:sz w:val="25"/>
              <w:szCs w:val="25"/>
              <w:rPrChange w:id="926" w:author="Karanja, Alice" w:date="2017-11-08T19:10:00Z">
                <w:rPr/>
              </w:rPrChange>
            </w:rPr>
            <w:delText>rmis</w:delText>
          </w:r>
        </w:del>
      </w:ins>
      <w:ins w:id="927" w:author="Karanja, Alice" w:date="2017-11-08T19:10:00Z">
        <w:del w:id="928" w:author="Asuncion, Albert" w:date="2017-11-15T10:59:00Z">
          <w:r w:rsidR="37D1CCEB" w:rsidRPr="37D1CCEB" w:rsidDel="00A00F16">
            <w:rPr>
              <w:color w:val="363431"/>
              <w:sz w:val="25"/>
              <w:szCs w:val="25"/>
              <w:rPrChange w:id="929" w:author="Karanja, Alice" w:date="2017-11-08T19:10:00Z">
                <w:rPr/>
              </w:rPrChange>
            </w:rPr>
            <w:delText>sionless</w:delText>
          </w:r>
        </w:del>
      </w:ins>
      <w:ins w:id="930" w:author="Karanja, Alice" w:date="2017-11-08T19:15:00Z">
        <w:del w:id="931" w:author="Asuncion, Albert" w:date="2017-11-15T10:59:00Z">
          <w:r w:rsidR="5E8AC8EB" w:rsidRPr="37D1CCEB" w:rsidDel="00A00F16">
            <w:rPr>
              <w:color w:val="363431"/>
              <w:sz w:val="25"/>
              <w:szCs w:val="25"/>
              <w:rPrChange w:id="932" w:author="Karanja, Alice" w:date="2017-11-08T19:10:00Z">
                <w:rPr/>
              </w:rPrChange>
            </w:rPr>
            <w:delText>/ public blockchain</w:delText>
          </w:r>
        </w:del>
      </w:ins>
      <w:ins w:id="933" w:author="Karanja, Alice" w:date="2017-11-08T19:10:00Z">
        <w:del w:id="934" w:author="Asuncion, Albert" w:date="2017-11-15T10:59:00Z">
          <w:r w:rsidR="37D1CCEB" w:rsidRPr="37D1CCEB" w:rsidDel="00A00F16">
            <w:rPr>
              <w:color w:val="363431"/>
              <w:sz w:val="25"/>
              <w:szCs w:val="25"/>
              <w:rPrChange w:id="935" w:author="Karanja, Alice" w:date="2017-11-08T19:10:00Z">
                <w:rPr/>
              </w:rPrChange>
            </w:rPr>
            <w:delText xml:space="preserve"> is contra</w:delText>
          </w:r>
        </w:del>
      </w:ins>
      <w:ins w:id="936" w:author="Karanja, Alice" w:date="2017-11-08T19:16:00Z">
        <w:del w:id="937" w:author="Asuncion, Albert" w:date="2017-11-15T10:59:00Z">
          <w:r w:rsidR="5535F51E" w:rsidRPr="37D1CCEB" w:rsidDel="00A00F16">
            <w:rPr>
              <w:color w:val="363431"/>
              <w:sz w:val="25"/>
              <w:szCs w:val="25"/>
              <w:rPrChange w:id="938" w:author="Karanja, Alice" w:date="2017-11-08T19:10:00Z">
                <w:rPr/>
              </w:rPrChange>
            </w:rPr>
            <w:delText>st</w:delText>
          </w:r>
        </w:del>
      </w:ins>
    </w:p>
    <w:p w14:paraId="39FE14CF" w14:textId="51978D25" w:rsidR="005C0ADB" w:rsidDel="00A00F16" w:rsidRDefault="5E8AC8EB">
      <w:pPr>
        <w:rPr>
          <w:del w:id="939" w:author="Asuncion, Albert" w:date="2017-11-15T10:59:00Z"/>
          <w:color w:val="00B050"/>
          <w:rPrChange w:id="940" w:author="Karanja, Alice" w:date="2017-11-08T19:18:00Z">
            <w:rPr>
              <w:del w:id="941" w:author="Asuncion, Albert" w:date="2017-11-15T10:59:00Z"/>
            </w:rPr>
          </w:rPrChange>
        </w:rPr>
        <w:pPrChange w:id="942" w:author="Karanja, Alice" w:date="2017-11-08T19:18:00Z">
          <w:pPr>
            <w:jc w:val="center"/>
          </w:pPr>
        </w:pPrChange>
      </w:pPr>
      <w:ins w:id="943" w:author="Karanja, Alice" w:date="2017-11-08T19:15:00Z">
        <w:del w:id="944" w:author="Asuncion, Albert" w:date="2017-11-15T10:59:00Z">
          <w:r w:rsidRPr="00C13F40" w:rsidDel="00A00F16">
            <w:rPr>
              <w:color w:val="00B050"/>
              <w:rPrChange w:id="945" w:author="Alice Karanja" w:date="2017-11-06T16:17:00Z">
                <w:rPr/>
              </w:rPrChange>
            </w:rPr>
            <w:delText>,</w:delText>
          </w:r>
        </w:del>
      </w:ins>
      <w:ins w:id="946" w:author="Karanja, Alice" w:date="2017-11-08T19:16:00Z">
        <w:del w:id="947" w:author="Asuncion, Albert" w:date="2017-11-15T10:59:00Z">
          <w:r w:rsidR="5535F51E" w:rsidRPr="00C13F40" w:rsidDel="00A00F16">
            <w:rPr>
              <w:color w:val="00B050"/>
              <w:rPrChange w:id="948" w:author="Alice Karanja" w:date="2017-11-06T16:17:00Z">
                <w:rPr/>
              </w:rPrChange>
            </w:rPr>
            <w:delText xml:space="preserve"> </w:delText>
          </w:r>
        </w:del>
      </w:ins>
      <w:ins w:id="949" w:author="Karanja, Alice" w:date="2017-11-08T19:15:00Z">
        <w:del w:id="950" w:author="Asuncion, Albert" w:date="2017-11-15T10:59:00Z">
          <w:r w:rsidRPr="0AB049E0" w:rsidDel="00A00F16">
            <w:delText xml:space="preserve">are those </w:delText>
          </w:r>
        </w:del>
      </w:ins>
      <w:ins w:id="951" w:author="Karanja, Alice" w:date="2017-11-08T19:17:00Z">
        <w:del w:id="952" w:author="Asuncion, Albert" w:date="2017-11-15T10:59:00Z">
          <w:r w:rsidR="6EABD930" w:rsidRPr="0AB049E0" w:rsidDel="00A00F16">
            <w:delText>w</w:delText>
          </w:r>
          <w:r w:rsidR="5DB2FB74" w:rsidRPr="0AB049E0" w:rsidDel="00A00F16">
            <w:delText>here anyone can join,</w:delText>
          </w:r>
        </w:del>
      </w:ins>
      <w:ins w:id="953" w:author="Karanja, Alice" w:date="2017-11-08T19:20:00Z">
        <w:del w:id="954" w:author="Asuncion, Albert" w:date="2017-11-15T10:59:00Z">
          <w:r w:rsidR="009097ED" w:rsidRPr="5183B0FA" w:rsidDel="00A00F16">
            <w:delText xml:space="preserve"> </w:delText>
          </w:r>
        </w:del>
      </w:ins>
      <w:ins w:id="955" w:author="Karanja, Alice" w:date="2017-11-08T19:17:00Z">
        <w:del w:id="956" w:author="Asuncion, Albert" w:date="2017-11-15T10:59:00Z">
          <w:r w:rsidR="5DB2FB74" w:rsidRPr="0AB049E0" w:rsidDel="00A00F16">
            <w:delText>verify tr</w:delText>
          </w:r>
        </w:del>
      </w:ins>
      <w:ins w:id="957" w:author="Karanja, Alice" w:date="2017-11-08T19:18:00Z">
        <w:del w:id="958" w:author="Asuncion, Albert" w:date="2017-11-15T10:59:00Z">
          <w:r w:rsidR="17A69E1C" w:rsidRPr="0AB049E0" w:rsidDel="00A00F16">
            <w:delText>ansactions or create smart contracts. E.g Blockchain and Ethe</w:delText>
          </w:r>
          <w:r w:rsidR="12D092AB" w:rsidRPr="0AB049E0" w:rsidDel="00A00F16">
            <w:delText>reum blockchains.</w:delText>
          </w:r>
        </w:del>
      </w:ins>
      <w:ins w:id="959" w:author="Alice Karanja" w:date="2017-11-06T16:12:00Z">
        <w:del w:id="960" w:author="Asuncion, Albert" w:date="2017-11-15T10:59:00Z">
          <w:r w:rsidR="008D00DA" w:rsidRPr="00C13F40" w:rsidDel="00A00F16">
            <w:rPr>
              <w:color w:val="00B050"/>
              <w:rPrChange w:id="961" w:author="Alice Karanja" w:date="2017-11-06T16:17:00Z">
                <w:rPr/>
              </w:rPrChange>
            </w:rPr>
            <w:delText>, each member of the network has access rights so that confidential information is shared on a need-to-know basis.</w:delText>
          </w:r>
        </w:del>
      </w:ins>
    </w:p>
    <w:p w14:paraId="728C4A2E" w14:textId="4AF32EF5" w:rsidR="00E9203D" w:rsidRPr="00C13F40" w:rsidDel="00A00F16" w:rsidRDefault="00E9203D">
      <w:pPr>
        <w:rPr>
          <w:del w:id="962" w:author="Asuncion, Albert" w:date="2017-11-15T10:59:00Z"/>
        </w:rPr>
        <w:pPrChange w:id="963" w:author="Karanja, Alice" w:date="2017-11-08T19:24:00Z">
          <w:pPr>
            <w:jc w:val="center"/>
          </w:pPr>
        </w:pPrChange>
      </w:pPr>
      <w:ins w:id="964" w:author="Alice Karanja" w:date="2017-11-06T16:30:00Z">
        <w:del w:id="965" w:author="Asuncion, Albert" w:date="2017-11-15T10:59:00Z">
          <w:r w:rsidDel="00A00F16">
            <w:rPr>
              <w:color w:val="00B050"/>
            </w:rPr>
            <w:delText>Permissionless</w:delText>
          </w:r>
          <w:r w:rsidR="003A21F8" w:rsidDel="00A00F16">
            <w:rPr>
              <w:color w:val="00B050"/>
            </w:rPr>
            <w:delText xml:space="preserve"> - </w:delText>
          </w:r>
        </w:del>
      </w:ins>
      <w:ins w:id="966" w:author="Alice Karanja" w:date="2017-11-06T16:31:00Z">
        <w:del w:id="967" w:author="Asuncion, Albert" w:date="2017-11-15T10:59:00Z">
          <w:r w:rsidR="003A21F8" w:rsidDel="00A00F16">
            <w:rPr>
              <w:color w:val="00B050"/>
            </w:rPr>
            <w:delText>******</w:delText>
          </w:r>
        </w:del>
      </w:ins>
    </w:p>
    <w:p w14:paraId="13E9F83A" w14:textId="3D129216" w:rsidR="005474A2" w:rsidRPr="00E87225" w:rsidDel="00A00F16" w:rsidRDefault="6E3135CE">
      <w:pPr>
        <w:rPr>
          <w:del w:id="968" w:author="Asuncion, Albert" w:date="2017-11-15T11:04:00Z"/>
          <w:color w:val="00B050"/>
          <w:rPrChange w:id="969" w:author="Karanja, Alice" w:date="2017-11-08T19:02:00Z">
            <w:rPr>
              <w:del w:id="970" w:author="Asuncion, Albert" w:date="2017-11-15T11:04:00Z"/>
            </w:rPr>
          </w:rPrChange>
        </w:rPr>
      </w:pPr>
      <w:ins w:id="971" w:author="Karanja, Alice" w:date="2017-11-13T17:56:00Z">
        <w:del w:id="972" w:author="Asuncion, Albert" w:date="2017-11-15T11:09:00Z">
          <w:r w:rsidRPr="00D56DF7" w:rsidDel="00053FA2">
            <w:delText xml:space="preserve"> - these can be transactions, cont</w:delText>
          </w:r>
        </w:del>
      </w:ins>
      <w:ins w:id="973" w:author="Karanja, Alice" w:date="2017-11-13T17:57:00Z">
        <w:del w:id="974" w:author="Asuncion, Albert" w:date="2017-11-15T11:09:00Z">
          <w:r w:rsidR="6D5C02A5" w:rsidRPr="00D56DF7" w:rsidDel="00053FA2">
            <w:delText xml:space="preserve">racts, medical records or any asset </w:delText>
          </w:r>
        </w:del>
      </w:ins>
      <w:ins w:id="975" w:author="Karanja, Alice" w:date="2017-11-13T18:17:00Z">
        <w:del w:id="976" w:author="Asuncion, Albert" w:date="2017-11-15T11:09:00Z">
          <w:r w:rsidR="34E70CEE" w:rsidRPr="00D56DF7" w:rsidDel="00053FA2">
            <w:delText>that can be described in digital form.</w:delText>
          </w:r>
        </w:del>
      </w:ins>
      <w:ins w:id="977" w:author="Karanja, Alice" w:date="2017-11-13T16:59:00Z">
        <w:del w:id="978" w:author="Asuncion, Albert" w:date="2017-11-15T11:09:00Z">
          <w:r w:rsidR="4D810AD4" w:rsidRPr="00D56DF7" w:rsidDel="00053FA2">
            <w:delText>- This is the time th</w:delText>
          </w:r>
        </w:del>
      </w:ins>
      <w:ins w:id="979" w:author="Karanja, Alice" w:date="2017-11-13T17:00:00Z">
        <w:del w:id="980" w:author="Asuncion, Albert" w:date="2017-11-15T11:09:00Z">
          <w:r w:rsidR="0C260300" w:rsidRPr="00D56DF7" w:rsidDel="00053FA2">
            <w:delText xml:space="preserve">at the block was found or mined. </w:delText>
          </w:r>
        </w:del>
      </w:ins>
      <w:ins w:id="981" w:author="Alice Karanja" w:date="2017-11-06T16:00:00Z">
        <w:del w:id="982" w:author="Asuncion, Albert" w:date="2017-11-15T11:04:00Z">
          <w:r w:rsidR="00E87225" w:rsidDel="00A00F16">
            <w:delText xml:space="preserve">4 </w:delText>
          </w:r>
        </w:del>
      </w:ins>
      <w:ins w:id="983" w:author="Alice Karanja" w:date="2017-11-06T14:40:00Z">
        <w:del w:id="984" w:author="Asuncion, Albert" w:date="2017-11-15T11:04:00Z">
          <w:r w:rsidR="00804A27" w:rsidRPr="5183B0FA" w:rsidDel="00A00F16">
            <w:delText xml:space="preserve"> – </w:delText>
          </w:r>
        </w:del>
      </w:ins>
      <w:ins w:id="985" w:author="Alice Karanja" w:date="2017-11-06T14:42:00Z">
        <w:del w:id="986" w:author="Asuncion, Albert" w:date="2017-11-15T11:04:00Z">
          <w:r w:rsidR="008D796E" w:rsidDel="00A00F16">
            <w:delText xml:space="preserve">The </w:delText>
          </w:r>
        </w:del>
      </w:ins>
      <w:ins w:id="987" w:author="Alice Karanja" w:date="2017-11-06T14:46:00Z">
        <w:del w:id="988" w:author="Asuncion, Albert" w:date="2017-11-15T11:04:00Z">
          <w:r w:rsidR="005114E0" w:rsidDel="00A00F16">
            <w:delText>mechan</w:delText>
          </w:r>
          <w:r w:rsidR="00E46CAE" w:rsidDel="00A00F16">
            <w:delText xml:space="preserve">ism that guarantees reliability and </w:delText>
          </w:r>
        </w:del>
      </w:ins>
      <w:ins w:id="989" w:author="Alice Karanja" w:date="2017-11-06T14:47:00Z">
        <w:del w:id="990" w:author="Asuncion, Albert" w:date="2017-11-15T11:04:00Z">
          <w:r w:rsidR="00E46CAE" w:rsidDel="00A00F16">
            <w:delText xml:space="preserve">consistency of the data is the consensus mechanism. </w:delText>
          </w:r>
        </w:del>
      </w:ins>
      <w:ins w:id="991" w:author="Alice Karanja" w:date="2017-11-06T14:50:00Z">
        <w:del w:id="992" w:author="Asuncion, Albert" w:date="2017-11-15T11:04:00Z">
          <w:r w:rsidR="002A29D5" w:rsidDel="00A00F16">
            <w:delText xml:space="preserve">This is necessary because </w:delText>
          </w:r>
        </w:del>
      </w:ins>
      <w:ins w:id="993" w:author="Alice Karanja" w:date="2017-11-06T14:51:00Z">
        <w:del w:id="994" w:author="Asuncion, Albert" w:date="2017-11-15T11:04:00Z">
          <w:r w:rsidR="0000789E" w:rsidDel="00A00F16">
            <w:delText>blockchain lack</w:delText>
          </w:r>
        </w:del>
      </w:ins>
      <w:ins w:id="995" w:author="Karanja, Alice" w:date="2017-11-08T19:00:00Z">
        <w:del w:id="996" w:author="Asuncion, Albert" w:date="2017-11-15T11:04:00Z">
          <w:r w:rsidR="44C8E0D8" w:rsidDel="00A00F16">
            <w:delText>s</w:delText>
          </w:r>
        </w:del>
      </w:ins>
      <w:ins w:id="997" w:author="Alice Karanja" w:date="2017-11-06T15:03:00Z">
        <w:del w:id="998" w:author="Asuncion, Albert" w:date="2017-11-15T11:04:00Z">
          <w:r w:rsidR="003611D0" w:rsidDel="00A00F16">
            <w:delText xml:space="preserve"> a</w:delText>
          </w:r>
          <w:r w:rsidR="00945786" w:rsidRPr="5183B0FA" w:rsidDel="00A00F16">
            <w:delText xml:space="preserve"> </w:delText>
          </w:r>
        </w:del>
      </w:ins>
      <w:ins w:id="999" w:author="Alice Karanja" w:date="2017-11-06T14:50:00Z">
        <w:del w:id="1000" w:author="Asuncion, Albert" w:date="2017-11-15T11:04:00Z">
          <w:r w:rsidR="00F255CC" w:rsidDel="00A00F16">
            <w:delText>trusted third-party authority</w:delText>
          </w:r>
        </w:del>
      </w:ins>
      <w:ins w:id="1001" w:author="Alice Karanja" w:date="2017-11-06T14:52:00Z">
        <w:del w:id="1002" w:author="Asuncion, Albert" w:date="2017-11-15T11:04:00Z">
          <w:r w:rsidR="0000789E" w:rsidRPr="5183B0FA" w:rsidDel="00A00F16">
            <w:delText xml:space="preserve">. </w:delText>
          </w:r>
        </w:del>
      </w:ins>
      <w:ins w:id="1003" w:author="Alice Karanja" w:date="2017-11-06T14:53:00Z">
        <w:del w:id="1004" w:author="Asuncion, Albert" w:date="2017-11-15T11:04:00Z">
          <w:r w:rsidR="0064177C" w:rsidDel="00A00F16">
            <w:delText xml:space="preserve">There are several consensus mechanisms </w:delText>
          </w:r>
        </w:del>
      </w:ins>
      <w:ins w:id="1005" w:author="Alice Karanja" w:date="2017-11-06T14:54:00Z">
        <w:del w:id="1006" w:author="Asuncion, Albert" w:date="2017-11-15T11:04:00Z">
          <w:r w:rsidR="0077513F" w:rsidDel="00A00F16">
            <w:delText>in use by various blockchain systems. The two most common</w:delText>
          </w:r>
        </w:del>
      </w:ins>
      <w:ins w:id="1007" w:author="Alice Karanja" w:date="2017-11-06T14:55:00Z">
        <w:del w:id="1008" w:author="Asuncion, Albert" w:date="2017-11-15T11:04:00Z">
          <w:r w:rsidR="0077513F" w:rsidDel="00A00F16">
            <w:delText xml:space="preserve">ly use </w:delText>
          </w:r>
          <w:r w:rsidR="00E627E4" w:rsidDel="00A00F16">
            <w:delText>are Proof-of-Work (PoW</w:delText>
          </w:r>
          <w:r w:rsidR="00E627E4" w:rsidRPr="5183B0FA" w:rsidDel="00A00F16">
            <w:delText>)</w:delText>
          </w:r>
        </w:del>
      </w:ins>
      <w:ins w:id="1009" w:author="Alice Karanja" w:date="2017-11-06T14:57:00Z">
        <w:del w:id="1010" w:author="Asuncion, Albert" w:date="2017-11-15T11:04:00Z">
          <w:r w:rsidR="00413253" w:rsidDel="00A00F16">
            <w:delText xml:space="preserve"> and Proof-of-</w:delText>
          </w:r>
          <w:r w:rsidR="00C22573" w:rsidDel="00A00F16">
            <w:delText>Stake (PoS</w:delText>
          </w:r>
          <w:r w:rsidR="00C22573" w:rsidRPr="5183B0FA" w:rsidDel="00A00F16">
            <w:delText>)</w:delText>
          </w:r>
        </w:del>
      </w:ins>
      <w:ins w:id="1011" w:author="Alice Karanja" w:date="2017-11-06T15:48:00Z">
        <w:del w:id="1012" w:author="Asuncion, Albert" w:date="2017-11-15T11:04:00Z">
          <w:r w:rsidR="008145EE" w:rsidRPr="5183B0FA" w:rsidDel="00A00F16">
            <w:delText>[</w:delText>
          </w:r>
          <w:r w:rsidR="008145EE" w:rsidDel="00A00F16">
            <w:delText>4].</w:delText>
          </w:r>
        </w:del>
      </w:ins>
      <w:ins w:id="1013" w:author="Alice Karanja" w:date="2017-11-06T14:57:00Z">
        <w:del w:id="1014" w:author="Asuncion, Albert" w:date="2017-11-15T11:04:00Z">
          <w:r w:rsidR="00E761A4" w:rsidDel="00A00F16">
            <w:delText xml:space="preserve"> A </w:delText>
          </w:r>
        </w:del>
      </w:ins>
      <w:ins w:id="1015" w:author="Alice Karanja" w:date="2017-11-06T15:11:00Z">
        <w:del w:id="1016" w:author="Asuncion, Albert" w:date="2017-11-15T11:04:00Z">
          <w:r w:rsidR="00F46091" w:rsidDel="00A00F16">
            <w:delText>stron</w:delText>
          </w:r>
          <w:r w:rsidR="000A0A6B" w:rsidDel="00A00F16">
            <w:delText>g consensus mechanism</w:delText>
          </w:r>
        </w:del>
      </w:ins>
      <w:ins w:id="1017" w:author="Alice Karanja" w:date="2017-11-06T15:33:00Z">
        <w:del w:id="1018" w:author="Asuncion, Albert" w:date="2017-11-15T11:04:00Z">
          <w:r w:rsidR="000A0A6B" w:rsidDel="00A00F16">
            <w:delText xml:space="preserve"> will </w:delText>
          </w:r>
          <w:r w:rsidR="002A6CDC" w:rsidDel="00A00F16">
            <w:delText xml:space="preserve">uphold the state of </w:delText>
          </w:r>
        </w:del>
      </w:ins>
      <w:ins w:id="1019" w:author="Alice Karanja" w:date="2017-11-06T15:37:00Z">
        <w:del w:id="1020" w:author="Asuncion, Albert" w:date="2017-11-15T11:04:00Z">
          <w:r w:rsidR="00DD1777" w:rsidDel="00A00F16">
            <w:delText xml:space="preserve">the blockchain even </w:delText>
          </w:r>
          <w:r w:rsidR="003A6F9C" w:rsidDel="00A00F16">
            <w:delText xml:space="preserve">under adversarial conditions. </w:delText>
          </w:r>
        </w:del>
      </w:ins>
      <w:ins w:id="1021" w:author="Alice Karanja" w:date="2017-11-06T15:38:00Z">
        <w:del w:id="1022" w:author="Asuncion, Albert" w:date="2017-11-15T11:04:00Z">
          <w:r w:rsidR="00361887" w:rsidDel="00A00F16">
            <w:delText>Failure of the consensus mechanism c</w:delText>
          </w:r>
        </w:del>
      </w:ins>
      <w:ins w:id="1023" w:author="Alice Karanja" w:date="2017-11-06T15:39:00Z">
        <w:del w:id="1024" w:author="Asuncion, Albert" w:date="2017-11-15T11:04:00Z">
          <w:r w:rsidR="00361887" w:rsidDel="00A00F16">
            <w:delText>an rende</w:delText>
          </w:r>
          <w:r w:rsidR="007D5C3D" w:rsidDel="00A00F16">
            <w:delText>r</w:delText>
          </w:r>
          <w:r w:rsidR="00361887" w:rsidDel="00A00F16">
            <w:delText xml:space="preserve"> the </w:delText>
          </w:r>
          <w:r w:rsidR="00BC39B6" w:rsidDel="00A00F16">
            <w:delText>blockchain system useless and compromise all the recorded data.</w:delText>
          </w:r>
          <w:r w:rsidR="007D5C3D" w:rsidRPr="5183B0FA" w:rsidDel="00A00F16">
            <w:delText xml:space="preserve"> </w:delText>
          </w:r>
        </w:del>
      </w:ins>
      <w:ins w:id="1025" w:author="Karanja, Alice" w:date="2017-11-08T19:01:00Z">
        <w:del w:id="1026" w:author="Asuncion, Albert" w:date="2017-11-15T11:04:00Z">
          <w:r w:rsidR="42F2268A" w:rsidRPr="42F2268A" w:rsidDel="00A00F16">
            <w:delText xml:space="preserve">It reduces the </w:delText>
          </w:r>
        </w:del>
      </w:ins>
      <w:ins w:id="1027" w:author="Karanja, Alice" w:date="2017-11-08T19:02:00Z">
        <w:del w:id="1028" w:author="Asuncion, Albert" w:date="2017-11-15T11:04:00Z">
          <w:r w:rsidR="38513D8D" w:rsidRPr="38513D8D" w:rsidDel="00A00F16">
            <w:delText xml:space="preserve">risk of fraudelent transactions by maintaining </w:delText>
          </w:r>
          <w:r w:rsidR="14F820EF" w:rsidRPr="14F820EF" w:rsidDel="00A00F16">
            <w:delText xml:space="preserve">an exact copy of the files at each participant computer. </w:delText>
          </w:r>
        </w:del>
      </w:ins>
    </w:p>
    <w:p w14:paraId="61ED0E61" w14:textId="449484F7" w:rsidR="001E6E90" w:rsidRPr="00476ECC" w:rsidDel="00A00F16" w:rsidRDefault="00D545F7">
      <w:pPr>
        <w:rPr>
          <w:del w:id="1029" w:author="Asuncion, Albert" w:date="2017-11-15T11:04:00Z"/>
        </w:rPr>
        <w:pPrChange w:id="1030" w:author="Karanja, Alice" w:date="2017-11-13T17:32:00Z">
          <w:pPr>
            <w:pStyle w:val="ListParagraph"/>
            <w:numPr>
              <w:numId w:val="52"/>
            </w:numPr>
            <w:ind w:hanging="360"/>
          </w:pPr>
        </w:pPrChange>
      </w:pPr>
      <w:ins w:id="1031" w:author="Alice Karanja" w:date="2017-11-06T16:14:00Z">
        <w:del w:id="1032" w:author="Asuncion, Albert" w:date="2017-11-15T11:04:00Z">
          <w:r w:rsidDel="00A00F16">
            <w:delText>5.</w:delText>
          </w:r>
        </w:del>
      </w:ins>
      <w:ins w:id="1033" w:author="Alice Karanja" w:date="2017-11-06T15:01:00Z">
        <w:del w:id="1034" w:author="Asuncion, Albert" w:date="2017-11-15T11:04:00Z">
          <w:r w:rsidR="00AE3506" w:rsidRPr="5183B0FA" w:rsidDel="00A00F16">
            <w:delText xml:space="preserve"> - </w:delText>
          </w:r>
        </w:del>
      </w:ins>
      <w:ins w:id="1035" w:author="Alice Karanja" w:date="2017-11-06T16:13:00Z">
        <w:del w:id="1036" w:author="Asuncion, Albert" w:date="2017-11-15T11:04:00Z">
          <w:r w:rsidR="001E6E90" w:rsidRPr="5183B0FA" w:rsidDel="00A00F16">
            <w:delText xml:space="preserve"> </w:delText>
          </w:r>
        </w:del>
      </w:ins>
      <w:ins w:id="1037" w:author="Karanja, Alice" w:date="2017-11-13T17:22:00Z">
        <w:del w:id="1038" w:author="Asuncion, Albert" w:date="2017-11-15T11:04:00Z">
          <w:r w:rsidR="262E8031" w:rsidRPr="262E8031" w:rsidDel="00A00F16">
            <w:delText xml:space="preserve">This involves </w:delText>
          </w:r>
        </w:del>
      </w:ins>
      <w:ins w:id="1039" w:author="Karanja, Alice" w:date="2017-11-13T17:25:00Z">
        <w:del w:id="1040" w:author="Asuncion, Albert" w:date="2017-11-15T11:04:00Z">
          <w:r w:rsidR="66A5133E" w:rsidRPr="262E8031" w:rsidDel="00A00F16">
            <w:delText xml:space="preserve">the activity of </w:delText>
          </w:r>
        </w:del>
      </w:ins>
      <w:ins w:id="1041" w:author="Karanja, Alice" w:date="2017-11-13T17:22:00Z">
        <w:del w:id="1042" w:author="Asuncion, Albert" w:date="2017-11-15T11:04:00Z">
          <w:r w:rsidR="262E8031" w:rsidRPr="262E8031" w:rsidDel="00A00F16">
            <w:delText>minin</w:delText>
          </w:r>
          <w:r w:rsidR="589BD4CD" w:rsidRPr="589BD4CD" w:rsidDel="00A00F16">
            <w:delText xml:space="preserve">g </w:delText>
          </w:r>
        </w:del>
      </w:ins>
      <w:ins w:id="1043" w:author="Karanja, Alice" w:date="2017-11-13T17:23:00Z">
        <w:del w:id="1044" w:author="Asuncion, Albert" w:date="2017-11-15T11:04:00Z">
          <w:r w:rsidR="19A2ADB2" w:rsidRPr="589BD4CD" w:rsidDel="00A00F16">
            <w:delText>so th</w:delText>
          </w:r>
        </w:del>
      </w:ins>
      <w:ins w:id="1045" w:author="Karanja, Alice" w:date="2017-11-13T17:24:00Z">
        <w:del w:id="1046" w:author="Asuncion, Albert" w:date="2017-11-15T11:04:00Z">
          <w:r w:rsidR="621308E9" w:rsidRPr="589BD4CD" w:rsidDel="00A00F16">
            <w:delText>a</w:delText>
          </w:r>
        </w:del>
      </w:ins>
      <w:ins w:id="1047" w:author="Karanja, Alice" w:date="2017-11-13T17:23:00Z">
        <w:del w:id="1048" w:author="Asuncion, Albert" w:date="2017-11-15T11:04:00Z">
          <w:r w:rsidR="19A2ADB2" w:rsidRPr="589BD4CD" w:rsidDel="00A00F16">
            <w:delText>t we can validate transact</w:delText>
          </w:r>
        </w:del>
      </w:ins>
      <w:ins w:id="1049" w:author="Karanja, Alice" w:date="2017-11-13T17:25:00Z">
        <w:del w:id="1050" w:author="Asuncion, Albert" w:date="2017-11-15T11:04:00Z">
          <w:r w:rsidR="66A5133E" w:rsidRPr="589BD4CD" w:rsidDel="00A00F16">
            <w:delText>i</w:delText>
          </w:r>
        </w:del>
      </w:ins>
      <w:ins w:id="1051" w:author="Karanja, Alice" w:date="2017-11-13T17:23:00Z">
        <w:del w:id="1052" w:author="Asuncion, Albert" w:date="2017-11-15T11:04:00Z">
          <w:r w:rsidR="19A2ADB2" w:rsidRPr="589BD4CD" w:rsidDel="00A00F16">
            <w:delText>ons, the m</w:delText>
          </w:r>
        </w:del>
      </w:ins>
      <w:ins w:id="1053" w:author="Karanja, Alice" w:date="2017-11-13T17:25:00Z">
        <w:del w:id="1054" w:author="Asuncion, Albert" w:date="2017-11-15T11:04:00Z">
          <w:r w:rsidR="07C73D42" w:rsidRPr="589BD4CD" w:rsidDel="00A00F16">
            <w:delText>i</w:delText>
          </w:r>
        </w:del>
      </w:ins>
      <w:ins w:id="1055" w:author="Karanja, Alice" w:date="2017-11-13T17:23:00Z">
        <w:del w:id="1056" w:author="Asuncion, Albert" w:date="2017-11-15T11:04:00Z">
          <w:r w:rsidR="19A2ADB2" w:rsidRPr="589BD4CD" w:rsidDel="00A00F16">
            <w:delText xml:space="preserve">ners get </w:delText>
          </w:r>
          <w:r w:rsidR="053E4146" w:rsidRPr="589BD4CD" w:rsidDel="00A00F16">
            <w:delText>rewarded for solving the cryptographic puzzles and</w:delText>
          </w:r>
        </w:del>
      </w:ins>
      <w:ins w:id="1057" w:author="Karanja, Alice" w:date="2017-11-13T17:24:00Z">
        <w:del w:id="1058" w:author="Asuncion, Albert" w:date="2017-11-15T11:04:00Z">
          <w:r w:rsidR="621308E9" w:rsidRPr="589BD4CD" w:rsidDel="00A00F16">
            <w:delText xml:space="preserve"> a new block is added to the chain.</w:delText>
          </w:r>
        </w:del>
      </w:ins>
      <w:ins w:id="1059" w:author="Alice Karanja" w:date="2017-11-06T16:13:00Z">
        <w:del w:id="1060" w:author="Asuncion, Albert" w:date="2017-11-15T11:04:00Z">
          <w:r w:rsidR="001E6E90" w:rsidRPr="00476ECC" w:rsidDel="00A00F16">
            <w:rPr>
              <w:color w:val="00B050"/>
              <w:rPrChange w:id="1061" w:author="Alice Karanja" w:date="2017-11-06T16:15:00Z">
                <w:rPr/>
              </w:rPrChange>
            </w:rPr>
            <w:delText xml:space="preserve">Cryptographic proofs-of-work are required for new blocks to be accepted. </w:delText>
          </w:r>
          <w:r w:rsidR="001E6E90" w:rsidRPr="51C3D07E" w:rsidDel="00A00F16">
            <w:delText xml:space="preserve">For </w:delText>
          </w:r>
        </w:del>
      </w:ins>
    </w:p>
    <w:p w14:paraId="6BA0F7CE" w14:textId="616F0E4A" w:rsidR="00476ECC" w:rsidRPr="00476ECC" w:rsidDel="00A00F16" w:rsidRDefault="001E6E90" w:rsidP="00476ECC">
      <w:pPr>
        <w:rPr>
          <w:ins w:id="1062" w:author="Alice Karanja" w:date="2017-11-06T16:14:00Z"/>
          <w:del w:id="1063" w:author="Asuncion, Albert" w:date="2017-11-15T11:04:00Z"/>
          <w:color w:val="00B050"/>
          <w:rPrChange w:id="1064" w:author="Alice Karanja" w:date="2017-11-06T16:15:00Z">
            <w:rPr>
              <w:ins w:id="1065" w:author="Alice Karanja" w:date="2017-11-06T16:14:00Z"/>
              <w:del w:id="1066" w:author="Asuncion, Albert" w:date="2017-11-15T11:04:00Z"/>
            </w:rPr>
          </w:rPrChange>
        </w:rPr>
      </w:pPr>
      <w:ins w:id="1067" w:author="Alice Karanja" w:date="2017-11-06T16:13:00Z">
        <w:del w:id="1068" w:author="Asuncion, Albert" w:date="2017-11-15T11:04:00Z">
          <w:r w:rsidRPr="51C3D07E" w:rsidDel="00A00F16">
            <w:delText>verifying transactions, and calculating proof-of-work, Bitcoin relies on a cryptographic</w:delText>
          </w:r>
        </w:del>
      </w:ins>
      <w:ins w:id="1069" w:author="Alice Karanja" w:date="2017-11-06T16:14:00Z">
        <w:del w:id="1070" w:author="Asuncion, Albert" w:date="2017-11-15T11:04:00Z">
          <w:r w:rsidR="00476ECC" w:rsidRPr="51C3D07E" w:rsidDel="00A00F16">
            <w:delText xml:space="preserve"> hash function, called the double SHA256 hashing algorithm, wherein the target is a 256</w:delText>
          </w:r>
        </w:del>
      </w:ins>
      <w:ins w:id="1071" w:author="Karanja, Alice" w:date="2017-11-13T17:29:00Z">
        <w:del w:id="1072" w:author="Asuncion, Albert" w:date="2017-11-15T11:04:00Z">
          <w:r w:rsidR="770F7090" w:rsidRPr="51C3D07E" w:rsidDel="00A00F16">
            <w:delText>-</w:delText>
          </w:r>
          <w:r w:rsidR="00476ECC" w:rsidRPr="51C3D07E" w:rsidDel="00A00F16">
            <w:delText>bit</w:delText>
          </w:r>
        </w:del>
      </w:ins>
    </w:p>
    <w:p w14:paraId="194F8330" w14:textId="067A8FFA" w:rsidR="00476ECC" w:rsidRPr="00476ECC" w:rsidDel="00A00F16" w:rsidRDefault="00476ECC" w:rsidP="00476ECC">
      <w:pPr>
        <w:rPr>
          <w:ins w:id="1073" w:author="Alice Karanja" w:date="2017-11-06T16:14:00Z"/>
          <w:del w:id="1074" w:author="Asuncion, Albert" w:date="2017-11-15T11:04:00Z"/>
          <w:color w:val="00B050"/>
          <w:rPrChange w:id="1075" w:author="Alice Karanja" w:date="2017-11-06T16:15:00Z">
            <w:rPr>
              <w:ins w:id="1076" w:author="Alice Karanja" w:date="2017-11-06T16:14:00Z"/>
              <w:del w:id="1077" w:author="Asuncion, Albert" w:date="2017-11-15T11:04:00Z"/>
            </w:rPr>
          </w:rPrChange>
        </w:rPr>
      </w:pPr>
      <w:ins w:id="1078" w:author="Alice Karanja" w:date="2017-11-06T16:14:00Z">
        <w:del w:id="1079" w:author="Asuncion, Albert" w:date="2017-11-15T11:04:00Z">
          <w:r w:rsidRPr="00476ECC" w:rsidDel="00A00F16">
            <w:rPr>
              <w:color w:val="00B050"/>
              <w:rPrChange w:id="1080" w:author="Alice Karanja" w:date="2017-11-06T16:15:00Z">
                <w:rPr/>
              </w:rPrChange>
            </w:rPr>
            <w:delText>bit</w:delText>
          </w:r>
          <w:r w:rsidRPr="51C3D07E" w:rsidDel="00A00F16">
            <w:delText xml:space="preserve"> (i.e. extremely large) number</w:delText>
          </w:r>
          <w:r w:rsidRPr="00476ECC" w:rsidDel="00A00F16">
            <w:rPr>
              <w:color w:val="00B050"/>
              <w:rPrChange w:id="1081" w:author="Alice Karanja" w:date="2017-11-06T16:15:00Z">
                <w:rPr/>
              </w:rPrChange>
            </w:rPr>
            <w:delText>2</w:delText>
          </w:r>
          <w:r w:rsidRPr="51C3D07E" w:rsidDel="00A00F16">
            <w:delText xml:space="preserve"> that all Bitcoin clients share. T</w:delText>
          </w:r>
        </w:del>
      </w:ins>
      <w:ins w:id="1082" w:author="Karanja, Alice" w:date="2017-11-13T17:28:00Z">
        <w:del w:id="1083" w:author="Asuncion, Albert" w:date="2017-11-15T11:04:00Z">
          <w:r w:rsidR="64941CA6" w:rsidRPr="51C3D07E" w:rsidDel="00A00F16">
            <w:delText>he miners work towa</w:delText>
          </w:r>
          <w:r w:rsidR="699C1DC7" w:rsidRPr="51C3D07E" w:rsidDel="00A00F16">
            <w:delText>rds a solution that satisfies a netwo</w:delText>
          </w:r>
        </w:del>
      </w:ins>
      <w:ins w:id="1084" w:author="Karanja, Alice" w:date="2017-11-13T17:29:00Z">
        <w:del w:id="1085" w:author="Asuncion, Albert" w:date="2017-11-15T11:04:00Z">
          <w:r w:rsidR="770F7090" w:rsidRPr="51C3D07E" w:rsidDel="00A00F16">
            <w:delText>r</w:delText>
          </w:r>
        </w:del>
      </w:ins>
      <w:ins w:id="1086" w:author="Karanja, Alice" w:date="2017-11-13T17:28:00Z">
        <w:del w:id="1087" w:author="Asuncion, Albert" w:date="2017-11-15T11:04:00Z">
          <w:r w:rsidR="699C1DC7" w:rsidRPr="51C3D07E" w:rsidDel="00A00F16">
            <w:delText xml:space="preserve">k-wide target. </w:delText>
          </w:r>
        </w:del>
      </w:ins>
      <w:ins w:id="1088" w:author="Karanja, Alice" w:date="2017-11-13T17:29:00Z">
        <w:del w:id="1089" w:author="Asuncion, Albert" w:date="2017-11-15T11:04:00Z">
          <w:r w:rsidR="17F58D4A" w:rsidRPr="51C3D07E" w:rsidDel="00A00F16">
            <w:delText>This target is adjusted to increase difficult</w:delText>
          </w:r>
          <w:r w:rsidR="770F7090" w:rsidRPr="51C3D07E" w:rsidDel="00A00F16">
            <w:delText xml:space="preserve">y every 14 days. </w:delText>
          </w:r>
        </w:del>
      </w:ins>
      <w:ins w:id="1090" w:author="Alice Karanja" w:date="2017-11-06T16:14:00Z">
        <w:del w:id="1091" w:author="Asuncion, Albert" w:date="2017-11-15T11:04:00Z">
          <w:r w:rsidRPr="00476ECC" w:rsidDel="00A00F16">
            <w:rPr>
              <w:color w:val="00B050"/>
              <w:rPrChange w:id="1092" w:author="Alice Karanja" w:date="2017-11-06T16:15:00Z">
                <w:rPr/>
              </w:rPrChange>
            </w:rPr>
            <w:delText xml:space="preserve">he lower the target, the </w:delText>
          </w:r>
        </w:del>
      </w:ins>
    </w:p>
    <w:p w14:paraId="1A688AE7" w14:textId="5C45F095" w:rsidR="00476ECC" w:rsidRPr="00476ECC" w:rsidDel="00A00F16" w:rsidRDefault="00476ECC" w:rsidP="00476ECC">
      <w:pPr>
        <w:rPr>
          <w:ins w:id="1093" w:author="Alice Karanja" w:date="2017-11-06T16:14:00Z"/>
          <w:del w:id="1094" w:author="Asuncion, Albert" w:date="2017-11-15T11:04:00Z"/>
          <w:color w:val="00B050"/>
          <w:rPrChange w:id="1095" w:author="Alice Karanja" w:date="2017-11-06T16:15:00Z">
            <w:rPr>
              <w:ins w:id="1096" w:author="Alice Karanja" w:date="2017-11-06T16:14:00Z"/>
              <w:del w:id="1097" w:author="Asuncion, Albert" w:date="2017-11-15T11:04:00Z"/>
            </w:rPr>
          </w:rPrChange>
        </w:rPr>
      </w:pPr>
      <w:ins w:id="1098" w:author="Alice Karanja" w:date="2017-11-06T16:14:00Z">
        <w:del w:id="1099" w:author="Asuncion, Albert" w:date="2017-11-15T11:04:00Z">
          <w:r w:rsidRPr="00476ECC" w:rsidDel="00A00F16">
            <w:rPr>
              <w:color w:val="00B050"/>
              <w:rPrChange w:id="1100" w:author="Alice Karanja" w:date="2017-11-06T16:15:00Z">
                <w:rPr/>
              </w:rPrChange>
            </w:rPr>
            <w:delText xml:space="preserve">more difficult (and processing time consuming) it is to generate a new block. </w:delText>
          </w:r>
          <w:r w:rsidRPr="51C3D07E" w:rsidDel="00A00F16">
            <w:delText xml:space="preserve">For a block </w:delText>
          </w:r>
        </w:del>
      </w:ins>
    </w:p>
    <w:p w14:paraId="37A577D1" w14:textId="2B330ACB" w:rsidR="00476ECC" w:rsidRPr="00476ECC" w:rsidDel="00A00F16" w:rsidRDefault="00476ECC" w:rsidP="00476ECC">
      <w:pPr>
        <w:rPr>
          <w:ins w:id="1101" w:author="Alice Karanja" w:date="2017-11-06T16:14:00Z"/>
          <w:del w:id="1102" w:author="Asuncion, Albert" w:date="2017-11-15T11:04:00Z"/>
          <w:color w:val="00B050"/>
          <w:rPrChange w:id="1103" w:author="Alice Karanja" w:date="2017-11-06T16:15:00Z">
            <w:rPr>
              <w:ins w:id="1104" w:author="Alice Karanja" w:date="2017-11-06T16:14:00Z"/>
              <w:del w:id="1105" w:author="Asuncion, Albert" w:date="2017-11-15T11:04:00Z"/>
            </w:rPr>
          </w:rPrChange>
        </w:rPr>
      </w:pPr>
      <w:ins w:id="1106" w:author="Alice Karanja" w:date="2017-11-06T16:14:00Z">
        <w:del w:id="1107" w:author="Asuncion, Albert" w:date="2017-11-15T11:04:00Z">
          <w:r w:rsidRPr="51C3D07E" w:rsidDel="00A00F16">
            <w:delText xml:space="preserve">to be valid, it must hash to a value less than the current target. Each newly produced </w:delText>
          </w:r>
        </w:del>
      </w:ins>
    </w:p>
    <w:p w14:paraId="6A7DF3BB" w14:textId="1873C23D" w:rsidR="005C0ADB" w:rsidRPr="00476ECC" w:rsidDel="00A00F16" w:rsidRDefault="00476ECC">
      <w:pPr>
        <w:rPr>
          <w:del w:id="1108" w:author="Asuncion, Albert" w:date="2017-11-15T11:04:00Z"/>
        </w:rPr>
      </w:pPr>
      <w:ins w:id="1109" w:author="Alice Karanja" w:date="2017-11-06T16:14:00Z">
        <w:del w:id="1110" w:author="Asuncion, Albert" w:date="2017-11-15T11:04:00Z">
          <w:r w:rsidRPr="51C3D07E" w:rsidDel="00A00F16">
            <w:delText xml:space="preserve">block acknowledges that </w:delText>
          </w:r>
        </w:del>
      </w:ins>
      <w:ins w:id="1111" w:author="Karanja, Alice" w:date="2017-11-13T17:31:00Z">
        <w:del w:id="1112" w:author="Asuncion, Albert" w:date="2017-11-15T11:04:00Z">
          <w:r w:rsidR="62317C3C" w:rsidRPr="51C3D07E" w:rsidDel="00A00F16">
            <w:delText>the appropriate level of c</w:delText>
          </w:r>
        </w:del>
      </w:ins>
      <w:ins w:id="1113" w:author="Karanja, Alice" w:date="2017-11-13T17:32:00Z">
        <w:del w:id="1114" w:author="Asuncion, Albert" w:date="2017-11-15T11:04:00Z">
          <w:r w:rsidR="51C3D07E" w:rsidRPr="51C3D07E" w:rsidDel="00A00F16">
            <w:delText>o</w:delText>
          </w:r>
        </w:del>
      </w:ins>
      <w:ins w:id="1115" w:author="Karanja, Alice" w:date="2017-11-13T17:31:00Z">
        <w:del w:id="1116" w:author="Asuncion, Albert" w:date="2017-11-15T11:04:00Z">
          <w:r w:rsidR="62317C3C" w:rsidRPr="51C3D07E" w:rsidDel="00A00F16">
            <w:delText>mputing power was</w:delText>
          </w:r>
        </w:del>
      </w:ins>
      <w:ins w:id="1117" w:author="Karanja, Alice" w:date="2017-11-13T17:32:00Z">
        <w:del w:id="1118" w:author="Asuncion, Albert" w:date="2017-11-15T11:04:00Z">
          <w:r w:rsidR="7C954424" w:rsidRPr="51C3D07E" w:rsidDel="00A00F16">
            <w:delText xml:space="preserve"> involved in the solving</w:delText>
          </w:r>
          <w:r w:rsidR="51C3D07E" w:rsidRPr="51C3D07E" w:rsidDel="00A00F16">
            <w:delText xml:space="preserve"> for it. </w:delText>
          </w:r>
        </w:del>
      </w:ins>
      <w:ins w:id="1119" w:author="Alice Karanja" w:date="2017-11-06T16:14:00Z">
        <w:del w:id="1120" w:author="Asuncion, Albert" w:date="2017-11-15T11:04:00Z">
          <w:r w:rsidRPr="51C3D07E" w:rsidDel="00A00F16">
            <w:delText>work has been done generating it</w:delText>
          </w:r>
        </w:del>
      </w:ins>
      <w:ins w:id="1121" w:author="Alice Karanja" w:date="2017-11-06T16:15:00Z">
        <w:del w:id="1122" w:author="Asuncion, Albert" w:date="2017-11-15T11:04:00Z">
          <w:r w:rsidRPr="51C3D07E" w:rsidDel="00A00F16">
            <w:rPr>
              <w:rPrChange w:id="1123" w:author="Karanja, Alice" w:date="2017-11-13T17:32:00Z">
                <w:rPr>
                  <w:color w:val="00B050"/>
                </w:rPr>
              </w:rPrChange>
            </w:rPr>
            <w:delText>.</w:delText>
          </w:r>
        </w:del>
      </w:ins>
      <w:ins w:id="1124" w:author="Karanja, Alice" w:date="2017-11-13T17:42:00Z">
        <w:del w:id="1125" w:author="Asuncion, Albert" w:date="2017-11-15T11:04:00Z">
          <w:r w:rsidR="1B38251F" w:rsidRPr="51C3D07E" w:rsidDel="00A00F16">
            <w:rPr>
              <w:rPrChange w:id="1126" w:author="Karanja, Alice" w:date="2017-11-13T17:32:00Z">
                <w:rPr>
                  <w:color w:val="00B050"/>
                </w:rPr>
              </w:rPrChange>
            </w:rPr>
            <w:delText xml:space="preserve"> The chances of solving or mining t</w:delText>
          </w:r>
        </w:del>
      </w:ins>
      <w:ins w:id="1127" w:author="Karanja, Alice" w:date="2017-11-13T17:43:00Z">
        <w:del w:id="1128" w:author="Asuncion, Albert" w:date="2017-11-15T11:04:00Z">
          <w:r w:rsidR="166219AE" w:rsidRPr="51C3D07E" w:rsidDel="00A00F16">
            <w:rPr>
              <w:rPrChange w:id="1129" w:author="Karanja, Alice" w:date="2017-11-13T17:32:00Z">
                <w:rPr>
                  <w:color w:val="00B050"/>
                </w:rPr>
              </w:rPrChange>
            </w:rPr>
            <w:delText>he blocks are dependent on your computing power.</w:delText>
          </w:r>
        </w:del>
      </w:ins>
      <w:ins w:id="1130" w:author="Karanja, Alice" w:date="2017-11-13T17:45:00Z">
        <w:del w:id="1131" w:author="Asuncion, Albert" w:date="2017-11-15T11:04:00Z">
          <w:r w:rsidR="12D11465" w:rsidRPr="51C3D07E" w:rsidDel="00A00F16">
            <w:rPr>
              <w:rPrChange w:id="1132" w:author="Karanja, Alice" w:date="2017-11-13T17:32:00Z">
                <w:rPr>
                  <w:color w:val="00B050"/>
                </w:rPr>
              </w:rPrChange>
            </w:rPr>
            <w:delText xml:space="preserve"> </w:delText>
          </w:r>
        </w:del>
      </w:ins>
      <w:ins w:id="1133" w:author="Karanja, Alice" w:date="2017-11-13T17:46:00Z">
        <w:del w:id="1134" w:author="Asuncion, Albert" w:date="2017-11-15T11:04:00Z">
          <w:r w:rsidR="52556D7E" w:rsidRPr="51C3D07E" w:rsidDel="00A00F16">
            <w:rPr>
              <w:rPrChange w:id="1135" w:author="Karanja, Alice" w:date="2017-11-13T17:32:00Z">
                <w:rPr>
                  <w:color w:val="00B050"/>
                </w:rPr>
              </w:rPrChange>
            </w:rPr>
            <w:delText>The miners are rewarded with more coins to their wallets.</w:delText>
          </w:r>
        </w:del>
      </w:ins>
    </w:p>
    <w:p w14:paraId="75EEC302" w14:textId="3EF21B1C" w:rsidR="00DB358C" w:rsidDel="00A00F16" w:rsidRDefault="00DB358C">
      <w:pPr>
        <w:rPr>
          <w:ins w:id="1136" w:author="Alice Karanja" w:date="2017-11-06T16:15:00Z"/>
          <w:del w:id="1137" w:author="Asuncion, Albert" w:date="2017-11-15T11:04:00Z"/>
        </w:rPr>
        <w:pPrChange w:id="1138" w:author="Alice Karanja" w:date="2017-11-06T16:15:00Z">
          <w:pPr>
            <w:pStyle w:val="ListParagraph"/>
            <w:numPr>
              <w:numId w:val="60"/>
            </w:numPr>
            <w:ind w:hanging="360"/>
          </w:pPr>
        </w:pPrChange>
      </w:pPr>
      <w:ins w:id="1139" w:author="Alice Karanja" w:date="2017-11-06T16:15:00Z">
        <w:del w:id="1140" w:author="Asuncion, Albert" w:date="2017-11-15T11:04:00Z">
          <w:r w:rsidDel="00A00F16">
            <w:delText>6.</w:delText>
          </w:r>
        </w:del>
      </w:ins>
      <w:ins w:id="1141" w:author="Alice Karanja" w:date="2017-11-06T16:14:00Z">
        <w:del w:id="1142" w:author="Asuncion, Albert" w:date="2017-11-15T11:04:00Z">
          <w:r w:rsidR="00D545F7" w:rsidRPr="5183B0FA" w:rsidDel="00A00F16">
            <w:delText xml:space="preserve"> </w:delText>
          </w:r>
          <w:r w:rsidR="00D545F7" w:rsidRPr="00F80573" w:rsidDel="00A00F16">
            <w:rPr>
              <w:color w:val="00B050"/>
              <w:rPrChange w:id="1143" w:author="Alice Karanja" w:date="2017-11-06T16:16:00Z">
                <w:rPr/>
              </w:rPrChange>
            </w:rPr>
            <w:delText xml:space="preserve">- </w:delText>
          </w:r>
        </w:del>
      </w:ins>
      <w:ins w:id="1144" w:author="Alice Karanja" w:date="2017-11-06T16:15:00Z">
        <w:del w:id="1145" w:author="Asuncion, Albert" w:date="2017-11-15T11:04:00Z">
          <w:r w:rsidRPr="00F80573" w:rsidDel="00A00F16">
            <w:rPr>
              <w:color w:val="00B050"/>
              <w:rPrChange w:id="1146" w:author="Alice Karanja" w:date="2017-11-06T16:16:00Z">
                <w:rPr/>
              </w:rPrChange>
            </w:rPr>
            <w:delText xml:space="preserve">Proof-of-stake is a proposed alternative to proof-of-work already implemented for certain altcoins (other than Bitcoin), whereas others rely on a hybrid protocol (Graydon, 2014). </w:delText>
          </w:r>
          <w:r w:rsidRPr="42117751" w:rsidDel="00A00F16">
            <w:delText xml:space="preserve">Instead of splitting blocks across proportionally to the relative hash rates of miners (i.e. their mining power), proof-of-stake protocols split stake blocks proportionally to the current wealth of miners. </w:delText>
          </w:r>
        </w:del>
      </w:ins>
      <w:ins w:id="1147" w:author="Karanja, Alice" w:date="2017-11-13T17:41:00Z">
        <w:del w:id="1148" w:author="Asuncion, Albert" w:date="2017-11-15T11:04:00Z">
          <w:r w:rsidR="3C777E26" w:rsidRPr="42117751" w:rsidDel="00A00F16">
            <w:delText xml:space="preserve">The </w:delText>
          </w:r>
        </w:del>
      </w:ins>
      <w:ins w:id="1149" w:author="Karanja, Alice" w:date="2017-11-13T17:43:00Z">
        <w:del w:id="1150" w:author="Asuncion, Albert" w:date="2017-11-15T11:04:00Z">
          <w:r w:rsidR="2149DFCA" w:rsidRPr="42117751" w:rsidDel="00A00F16">
            <w:delText>highe</w:delText>
          </w:r>
        </w:del>
      </w:ins>
      <w:ins w:id="1151" w:author="Karanja, Alice" w:date="2017-11-13T17:41:00Z">
        <w:del w:id="1152" w:author="Asuncion, Albert" w:date="2017-11-15T11:04:00Z">
          <w:r w:rsidR="3C777E26" w:rsidRPr="42117751" w:rsidDel="00A00F16">
            <w:delText>r y</w:delText>
          </w:r>
        </w:del>
      </w:ins>
      <w:ins w:id="1153" w:author="Karanja, Alice" w:date="2017-11-13T17:43:00Z">
        <w:del w:id="1154" w:author="Asuncion, Albert" w:date="2017-11-15T11:04:00Z">
          <w:r w:rsidR="2149DFCA" w:rsidRPr="42117751" w:rsidDel="00A00F16">
            <w:delText>o</w:delText>
          </w:r>
        </w:del>
      </w:ins>
      <w:ins w:id="1155" w:author="Karanja, Alice" w:date="2017-11-13T17:41:00Z">
        <w:del w:id="1156" w:author="Asuncion, Albert" w:date="2017-11-15T11:04:00Z">
          <w:r w:rsidR="3C777E26" w:rsidRPr="42117751" w:rsidDel="00A00F16">
            <w:delText>ur stake</w:delText>
          </w:r>
        </w:del>
      </w:ins>
      <w:ins w:id="1157" w:author="Karanja, Alice" w:date="2017-11-13T17:43:00Z">
        <w:del w:id="1158" w:author="Asuncion, Albert" w:date="2017-11-15T11:04:00Z">
          <w:r w:rsidR="2149DFCA" w:rsidRPr="42117751" w:rsidDel="00A00F16">
            <w:delText>,</w:delText>
          </w:r>
        </w:del>
      </w:ins>
      <w:ins w:id="1159" w:author="Karanja, Alice" w:date="2017-11-13T17:41:00Z">
        <w:del w:id="1160" w:author="Asuncion, Albert" w:date="2017-11-15T11:04:00Z">
          <w:r w:rsidR="3C777E26" w:rsidRPr="42117751" w:rsidDel="00A00F16">
            <w:delText xml:space="preserve"> the h</w:delText>
          </w:r>
        </w:del>
      </w:ins>
      <w:ins w:id="1161" w:author="Karanja, Alice" w:date="2017-11-13T17:42:00Z">
        <w:del w:id="1162" w:author="Asuncion, Albert" w:date="2017-11-15T11:04:00Z">
          <w:r w:rsidR="289D9615" w:rsidRPr="42117751" w:rsidDel="00A00F16">
            <w:delText>igher chance you have of validating a block.</w:delText>
          </w:r>
        </w:del>
      </w:ins>
      <w:ins w:id="1163" w:author="Karanja, Alice" w:date="2017-11-13T17:44:00Z">
        <w:del w:id="1164" w:author="Asuncion, Albert" w:date="2017-11-15T11:04:00Z">
          <w:r w:rsidR="08809BB2" w:rsidRPr="42117751" w:rsidDel="00A00F16">
            <w:delText xml:space="preserve"> </w:delText>
          </w:r>
        </w:del>
      </w:ins>
      <w:ins w:id="1165" w:author="Karanja, Alice" w:date="2017-11-13T17:45:00Z">
        <w:del w:id="1166" w:author="Asuncion, Albert" w:date="2017-11-15T11:04:00Z">
          <w:r w:rsidR="3DE6466D" w:rsidRPr="42117751" w:rsidDel="00A00F16">
            <w:delText>A validator is rewarded for solving a block wi</w:delText>
          </w:r>
          <w:r w:rsidR="12D11465" w:rsidRPr="42117751" w:rsidDel="00A00F16">
            <w:delText xml:space="preserve">th transaction fees instead of coins. </w:delText>
          </w:r>
        </w:del>
      </w:ins>
      <w:ins w:id="1167" w:author="Alice Karanja" w:date="2017-11-06T16:15:00Z">
        <w:del w:id="1168" w:author="Asuncion, Albert" w:date="2017-11-15T11:04:00Z">
          <w:r w:rsidRPr="00F80573" w:rsidDel="00A00F16">
            <w:rPr>
              <w:color w:val="00B050"/>
              <w:rPrChange w:id="1169" w:author="Alice Karanja" w:date="2017-11-06T16:16:00Z">
                <w:rPr/>
              </w:rPrChange>
            </w:rPr>
            <w:delText xml:space="preserve">Buterin (2014b) argues that proof-of-stake has a number of distinct advantages over proof-of-work (non-wasteful protocol, decreased likelihood of a 51% attack, potentially faster blockchains, etc). </w:delText>
          </w:r>
        </w:del>
      </w:ins>
    </w:p>
    <w:p w14:paraId="60CE5821" w14:textId="1D746B55" w:rsidR="005C0ADB" w:rsidRPr="00D56DF7" w:rsidDel="00A00F16" w:rsidRDefault="005C0ADB">
      <w:pPr>
        <w:rPr>
          <w:del w:id="1170" w:author="Asuncion, Albert" w:date="2017-11-15T11:04:00Z"/>
        </w:rPr>
      </w:pPr>
    </w:p>
    <w:p w14:paraId="60E15901" w14:textId="6CB7B7FD" w:rsidR="005C0ADB" w:rsidRPr="00D56DF7" w:rsidDel="00A00F16" w:rsidRDefault="00F80573">
      <w:pPr>
        <w:rPr>
          <w:del w:id="1171" w:author="Asuncion, Albert" w:date="2017-11-15T11:05:00Z"/>
          <w:color w:val="00B050"/>
          <w:rPrChange w:id="1172" w:author="Karanja, Alice" w:date="2017-11-13T17:51:00Z">
            <w:rPr>
              <w:del w:id="1173" w:author="Asuncion, Albert" w:date="2017-11-15T11:05:00Z"/>
            </w:rPr>
          </w:rPrChange>
        </w:rPr>
      </w:pPr>
      <w:ins w:id="1174" w:author="Alice Karanja" w:date="2017-11-06T16:16:00Z">
        <w:del w:id="1175" w:author="Asuncion, Albert" w:date="2017-11-15T11:05:00Z">
          <w:r w:rsidDel="00A00F16">
            <w:delText>7.</w:delText>
          </w:r>
        </w:del>
      </w:ins>
      <w:ins w:id="1176" w:author="Karanja, Alice" w:date="2017-11-13T17:51:00Z">
        <w:del w:id="1177" w:author="Asuncion, Albert" w:date="2017-11-15T11:05:00Z">
          <w:r w:rsidR="7771581F" w:rsidRPr="00D56DF7" w:rsidDel="00A00F16">
            <w:delText xml:space="preserve"> - this refers to the ability to compute anyth</w:delText>
          </w:r>
          <w:r w:rsidR="528E20C9" w:rsidRPr="00D56DF7" w:rsidDel="00A00F16">
            <w:delText>ing that is computable provided one has the</w:delText>
          </w:r>
        </w:del>
      </w:ins>
      <w:ins w:id="1178" w:author="Karanja, Alice" w:date="2017-11-13T17:52:00Z">
        <w:del w:id="1179" w:author="Asuncion, Albert" w:date="2017-11-15T11:05:00Z">
          <w:r w:rsidR="2AAAEAAD" w:rsidRPr="49FF3D8C" w:rsidDel="00A00F16">
            <w:delText xml:space="preserve"> </w:delText>
          </w:r>
          <w:r w:rsidR="2AAAEAAD" w:rsidRPr="00D56DF7" w:rsidDel="00A00F16">
            <w:delText>req</w:delText>
          </w:r>
          <w:r w:rsidR="3AE7E5D6" w:rsidRPr="00D56DF7" w:rsidDel="00A00F16">
            <w:delText xml:space="preserve">uired </w:delText>
          </w:r>
          <w:r w:rsidR="2AAAEAAD" w:rsidRPr="00D56DF7" w:rsidDel="00A00F16">
            <w:delText>resources</w:delText>
          </w:r>
          <w:r w:rsidR="2AAAEAAD" w:rsidRPr="49FF3D8C" w:rsidDel="00A00F16">
            <w:delText>.</w:delText>
          </w:r>
        </w:del>
      </w:ins>
      <w:ins w:id="1180" w:author="Karanja, Alice" w:date="2017-11-13T17:54:00Z">
        <w:del w:id="1181" w:author="Asuncion, Albert" w:date="2017-11-15T11:05:00Z">
          <w:r w:rsidR="5BA93999" w:rsidRPr="5BA93999" w:rsidDel="00A00F16">
            <w:delText xml:space="preserve"> This property </w:delText>
          </w:r>
        </w:del>
      </w:ins>
      <w:ins w:id="1182" w:author="Karanja, Alice" w:date="2017-11-13T17:55:00Z">
        <w:del w:id="1183" w:author="Asuncion, Albert" w:date="2017-11-15T11:05:00Z">
          <w:r w:rsidR="2F01C3E0" w:rsidRPr="2F01C3E0" w:rsidDel="00A00F16">
            <w:delText xml:space="preserve">is usually applicable to Ethereum because </w:delText>
          </w:r>
          <w:r w:rsidR="6AD58BC7" w:rsidRPr="6AD58BC7" w:rsidDel="00A00F16">
            <w:delText>once can write contracts that can solv</w:delText>
          </w:r>
        </w:del>
      </w:ins>
      <w:ins w:id="1184" w:author="Karanja, Alice" w:date="2017-11-13T17:56:00Z">
        <w:del w:id="1185" w:author="Asuncion, Albert" w:date="2017-11-15T11:05:00Z">
          <w:r w:rsidR="305C6690" w:rsidRPr="305C6690" w:rsidDel="00A00F16">
            <w:delText xml:space="preserve">e almost any reasonable computational problem. </w:delText>
          </w:r>
        </w:del>
      </w:ins>
    </w:p>
    <w:p w14:paraId="6DB1C02D" w14:textId="5F1A651C" w:rsidR="005C0ADB" w:rsidRPr="00D56DF7" w:rsidDel="00A00F16" w:rsidRDefault="00F80573" w:rsidP="49FF3D8C">
      <w:pPr>
        <w:rPr>
          <w:ins w:id="1186" w:author="Karanja, Alice" w:date="2017-11-13T17:51:00Z"/>
          <w:del w:id="1187" w:author="Asuncion, Albert" w:date="2017-11-15T11:05:00Z"/>
        </w:rPr>
      </w:pPr>
      <w:del w:id="1188" w:author="Asuncion, Albert" w:date="2017-11-15T11:05:00Z">
        <w:r w:rsidDel="00A00F16">
          <w:br/>
        </w:r>
      </w:del>
    </w:p>
    <w:p w14:paraId="3370D4FC" w14:textId="0206A829" w:rsidR="7771581F" w:rsidDel="00A00F16" w:rsidRDefault="7771581F">
      <w:pPr>
        <w:rPr>
          <w:del w:id="1189" w:author="Asuncion, Albert" w:date="2017-11-15T11:05:00Z"/>
        </w:rPr>
      </w:pPr>
    </w:p>
    <w:p w14:paraId="099068ED" w14:textId="77777777" w:rsidR="005C0ADB" w:rsidRPr="00D56DF7" w:rsidRDefault="005C0ADB">
      <w:pPr>
        <w:rPr>
          <w:ins w:id="1190" w:author="Asuncion, Albert" w:date="2017-10-14T08:42:00Z"/>
          <w:rPrChange w:id="1191" w:author="Asuncion, Albert" w:date="2017-10-14T08:57:00Z">
            <w:rPr>
              <w:ins w:id="1192" w:author="Asuncion, Albert" w:date="2017-10-14T08:42:00Z"/>
              <w:color w:val="00B050"/>
            </w:rPr>
          </w:rPrChange>
        </w:rPr>
        <w:pPrChange w:id="1193" w:author="Asuncion, Albert" w:date="2017-10-14T08:40:00Z">
          <w:pPr>
            <w:jc w:val="center"/>
          </w:pPr>
        </w:pPrChange>
      </w:pPr>
    </w:p>
    <w:p w14:paraId="5DD5C9AB" w14:textId="7886A2A0" w:rsidR="005C0ADB" w:rsidRPr="00BB25F6" w:rsidRDefault="005C0ADB">
      <w:pPr>
        <w:jc w:val="center"/>
        <w:rPr>
          <w:ins w:id="1194" w:author="Asuncion, Albert" w:date="2017-10-14T08:42:00Z"/>
          <w:b/>
          <w:bCs/>
          <w:sz w:val="16"/>
          <w:szCs w:val="16"/>
          <w:rPrChange w:id="1195" w:author="Lee, Mooyoung" w:date="2017-11-07T12:41:00Z">
            <w:rPr>
              <w:ins w:id="1196" w:author="Asuncion, Albert" w:date="2017-10-14T08:42:00Z"/>
              <w:color w:val="00B050"/>
            </w:rPr>
          </w:rPrChange>
        </w:rPr>
      </w:pPr>
      <w:ins w:id="1197" w:author="Asuncion, Albert" w:date="2017-10-14T08:42:00Z">
        <w:r w:rsidRPr="70612027">
          <w:rPr>
            <w:b/>
            <w:bCs/>
            <w:sz w:val="16"/>
            <w:szCs w:val="16"/>
            <w:rPrChange w:id="1198" w:author="Lee, Mooyoung" w:date="2017-11-07T12:41:00Z">
              <w:rPr>
                <w:color w:val="00B050"/>
              </w:rPr>
            </w:rPrChange>
          </w:rPr>
          <w:t>TYPES OF BLOCKCHAIN</w:t>
        </w:r>
      </w:ins>
      <w:ins w:id="1199" w:author="Karanja, Alice" w:date="2017-12-02T23:15:00Z">
        <w:r w:rsidR="04AAA0BB" w:rsidRPr="70612027">
          <w:rPr>
            <w:b/>
            <w:bCs/>
            <w:sz w:val="16"/>
            <w:szCs w:val="16"/>
            <w:rPrChange w:id="1200" w:author="Lee, Mooyoung" w:date="2017-11-07T12:41:00Z">
              <w:rPr>
                <w:color w:val="00B050"/>
              </w:rPr>
            </w:rPrChange>
          </w:rPr>
          <w:t xml:space="preserve"> </w:t>
        </w:r>
        <w:r w:rsidR="1FC2B9B5" w:rsidRPr="70612027">
          <w:rPr>
            <w:b/>
            <w:bCs/>
            <w:sz w:val="16"/>
            <w:szCs w:val="16"/>
            <w:rPrChange w:id="1201" w:author="Lee, Mooyoung" w:date="2017-11-07T12:41:00Z">
              <w:rPr>
                <w:color w:val="00B050"/>
              </w:rPr>
            </w:rPrChange>
          </w:rPr>
          <w:t>[10]</w:t>
        </w:r>
      </w:ins>
    </w:p>
    <w:p w14:paraId="2966DDC3" w14:textId="77777777" w:rsidR="005C0ADB" w:rsidRPr="00D56DF7" w:rsidRDefault="005C0ADB" w:rsidP="005C0ADB">
      <w:pPr>
        <w:jc w:val="center"/>
        <w:rPr>
          <w:ins w:id="1202" w:author="Asuncion, Albert" w:date="2017-10-14T08:42:00Z"/>
          <w:rPrChange w:id="1203" w:author="Asuncion, Albert" w:date="2017-10-14T08:57:00Z">
            <w:rPr>
              <w:ins w:id="1204" w:author="Asuncion, Albert" w:date="2017-10-14T08:42:00Z"/>
              <w:color w:val="00B050"/>
            </w:rPr>
          </w:rPrChange>
        </w:rPr>
      </w:pPr>
    </w:p>
    <w:p w14:paraId="1B07C0E6" w14:textId="77777777" w:rsidR="00BB1D31" w:rsidRDefault="005C0ADB">
      <w:pPr>
        <w:pStyle w:val="ListParagraph"/>
        <w:numPr>
          <w:ilvl w:val="0"/>
          <w:numId w:val="61"/>
        </w:numPr>
        <w:ind w:left="0" w:firstLine="0"/>
        <w:rPr>
          <w:ins w:id="1205" w:author="Asuncion, Albert" w:date="2017-11-18T21:26:00Z"/>
        </w:rPr>
        <w:pPrChange w:id="1206" w:author="Asuncion, Albert" w:date="2017-11-18T21:26:00Z">
          <w:pPr/>
        </w:pPrChange>
      </w:pPr>
      <w:ins w:id="1207" w:author="Asuncion, Albert" w:date="2017-10-14T08:43:00Z">
        <w:r w:rsidRPr="00D56DF7">
          <w:t>Public</w:t>
        </w:r>
      </w:ins>
      <w:ins w:id="1208" w:author="Karanja, Alice" w:date="2017-11-15T17:55:00Z">
        <w:r w:rsidR="65344E86" w:rsidRPr="00D56DF7">
          <w:t xml:space="preserve"> - Anyone is allowed to set up their computer as a node</w:t>
        </w:r>
      </w:ins>
      <w:ins w:id="1209" w:author="Karanja, Alice" w:date="2017-11-15T18:03:00Z">
        <w:r w:rsidR="0B937046" w:rsidRPr="7DADB2B2">
          <w:t xml:space="preserve"> </w:t>
        </w:r>
        <w:r w:rsidR="1D7CAC5E">
          <w:t>and</w:t>
        </w:r>
        <w:r w:rsidR="1D7CAC5E" w:rsidRPr="7DADB2B2">
          <w:t xml:space="preserve"> </w:t>
        </w:r>
        <w:r w:rsidR="1D7CAC5E">
          <w:t>is</w:t>
        </w:r>
        <w:r w:rsidR="1D7CAC5E" w:rsidRPr="7DADB2B2">
          <w:t xml:space="preserve"> </w:t>
        </w:r>
        <w:r w:rsidR="1D7CAC5E">
          <w:t>then synced to the blockchain. E</w:t>
        </w:r>
      </w:ins>
      <w:ins w:id="1210" w:author="Karanja, Alice" w:date="2017-11-15T18:04:00Z">
        <w:r w:rsidR="0231521E">
          <w:t>very node has the exact copy of the ledg</w:t>
        </w:r>
        <w:r w:rsidR="6292E9DE">
          <w:t xml:space="preserve">er history and is updated with every transaction. </w:t>
        </w:r>
      </w:ins>
      <w:ins w:id="1211" w:author="Karanja, Alice" w:date="2017-11-15T18:05:00Z">
        <w:r w:rsidR="79A472B1">
          <w:t xml:space="preserve">This repetition </w:t>
        </w:r>
      </w:ins>
      <w:ins w:id="1212" w:author="Karanja, Alice" w:date="2017-11-15T18:13:00Z">
        <w:r w:rsidR="5CCE1E40">
          <w:t>is computationally expensive</w:t>
        </w:r>
      </w:ins>
      <w:ins w:id="1213" w:author="Karanja, Alice" w:date="2017-11-15T18:15:00Z">
        <w:r w:rsidR="660A2F52" w:rsidRPr="7DADB2B2">
          <w:t xml:space="preserve"> </w:t>
        </w:r>
        <w:r w:rsidR="660A2F52">
          <w:t xml:space="preserve">and </w:t>
        </w:r>
      </w:ins>
      <w:ins w:id="1214" w:author="Karanja, Alice" w:date="2017-11-15T18:05:00Z">
        <w:r w:rsidR="79A472B1">
          <w:t>causes</w:t>
        </w:r>
        <w:r w:rsidR="79A472B1" w:rsidRPr="7DADB2B2">
          <w:t xml:space="preserve"> </w:t>
        </w:r>
      </w:ins>
      <w:ins w:id="1215" w:author="Karanja, Alice" w:date="2017-11-15T18:12:00Z">
        <w:r w:rsidR="18BBD7D3">
          <w:t>the process to be slow and wasteful</w:t>
        </w:r>
      </w:ins>
      <w:ins w:id="1216" w:author="Karanja, Alice" w:date="2017-11-15T18:14:00Z">
        <w:r w:rsidR="38FEF47C" w:rsidRPr="7DADB2B2">
          <w:t>.</w:t>
        </w:r>
        <w:r w:rsidR="38FEF47C">
          <w:t xml:space="preserve"> However, this redundancy is necessary for security of the</w:t>
        </w:r>
      </w:ins>
      <w:ins w:id="1217" w:author="Karanja, Alice" w:date="2017-11-15T18:06:00Z">
        <w:r w:rsidR="2E215C25" w:rsidRPr="7DADB2B2">
          <w:t xml:space="preserve"> </w:t>
        </w:r>
        <w:r w:rsidR="2E215C25">
          <w:t>blockchain especially for cryptocurrency</w:t>
        </w:r>
      </w:ins>
      <w:ins w:id="1218" w:author="Karanja, Alice" w:date="2017-11-15T18:07:00Z">
        <w:r w:rsidR="69AD9D67">
          <w:t xml:space="preserve"> blockchains.</w:t>
        </w:r>
      </w:ins>
      <w:ins w:id="1219" w:author="Karanja, Alice" w:date="2017-11-15T18:08:00Z">
        <w:r w:rsidR="49CE9DF4" w:rsidRPr="7DADB2B2">
          <w:t xml:space="preserve"> </w:t>
        </w:r>
        <w:r w:rsidR="69B15C0D">
          <w:t>As a tradeoff, public blockchains allow for complete</w:t>
        </w:r>
      </w:ins>
      <w:ins w:id="1220" w:author="Karanja, Alice" w:date="2017-11-15T18:09:00Z">
        <w:r w:rsidR="3F78EFAA">
          <w:t xml:space="preserve"> transparency and anon</w:t>
        </w:r>
      </w:ins>
      <w:ins w:id="1221" w:author="Karanja, Alice" w:date="2017-11-15T18:11:00Z">
        <w:r w:rsidR="4A6D5E11">
          <w:t>y</w:t>
        </w:r>
      </w:ins>
      <w:ins w:id="1222" w:author="Karanja, Alice" w:date="2017-11-15T18:09:00Z">
        <w:r w:rsidR="3F78EFAA">
          <w:t>mity of the participants.</w:t>
        </w:r>
      </w:ins>
      <w:ins w:id="1223" w:author="Karanja, Alice" w:date="2017-11-15T18:18:00Z">
        <w:r w:rsidR="209DC00C" w:rsidRPr="7DADB2B2">
          <w:t xml:space="preserve"> </w:t>
        </w:r>
      </w:ins>
      <w:ins w:id="1224" w:author="Karanja, Alice" w:date="2017-11-15T18:19:00Z">
        <w:r w:rsidR="7A4D7C3E">
          <w:t xml:space="preserve">Public </w:t>
        </w:r>
        <w:r w:rsidR="06607479">
          <w:t>blockchains</w:t>
        </w:r>
        <w:r w:rsidR="7A4D7C3E">
          <w:t xml:space="preserve"> are the best choice for net</w:t>
        </w:r>
        <w:r w:rsidR="06607479">
          <w:t>works that must be decentrali</w:t>
        </w:r>
      </w:ins>
      <w:ins w:id="1225" w:author="Karanja, Alice" w:date="2017-11-15T18:30:00Z">
        <w:r w:rsidR="674B9475">
          <w:t>z</w:t>
        </w:r>
      </w:ins>
      <w:ins w:id="1226" w:author="Karanja, Alice" w:date="2017-11-15T18:19:00Z">
        <w:r w:rsidR="06607479">
          <w:t>ed</w:t>
        </w:r>
        <w:r w:rsidR="06607479" w:rsidRPr="7DADB2B2">
          <w:t>.</w:t>
        </w:r>
      </w:ins>
    </w:p>
    <w:p w14:paraId="30342361" w14:textId="77777777" w:rsidR="00BB1D31" w:rsidRDefault="00BB1D31">
      <w:pPr>
        <w:pStyle w:val="ListParagraph"/>
        <w:ind w:left="0"/>
        <w:rPr>
          <w:ins w:id="1227" w:author="Asuncion, Albert" w:date="2017-11-18T21:26:00Z"/>
        </w:rPr>
        <w:pPrChange w:id="1228" w:author="Asuncion, Albert" w:date="2017-11-18T21:26:00Z">
          <w:pPr/>
        </w:pPrChange>
      </w:pPr>
    </w:p>
    <w:p w14:paraId="1841DFC9" w14:textId="77777777" w:rsidR="00BB1D31" w:rsidRDefault="005C0ADB">
      <w:pPr>
        <w:pStyle w:val="ListParagraph"/>
        <w:numPr>
          <w:ilvl w:val="0"/>
          <w:numId w:val="61"/>
        </w:numPr>
        <w:ind w:left="0" w:firstLine="0"/>
        <w:rPr>
          <w:ins w:id="1229" w:author="Asuncion, Albert" w:date="2017-11-18T21:26:00Z"/>
        </w:rPr>
        <w:pPrChange w:id="1230" w:author="Asuncion, Albert" w:date="2017-11-18T21:26:00Z">
          <w:pPr/>
        </w:pPrChange>
      </w:pPr>
      <w:ins w:id="1231" w:author="Asuncion, Albert" w:date="2017-10-14T08:43:00Z">
        <w:r w:rsidRPr="00D56DF7">
          <w:t>Consortium</w:t>
        </w:r>
      </w:ins>
      <w:ins w:id="1232" w:author="Karanja, Alice" w:date="2017-11-15T19:23:00Z">
        <w:r w:rsidR="3363B434" w:rsidRPr="7DADB2B2">
          <w:t xml:space="preserve"> </w:t>
        </w:r>
        <w:r w:rsidR="445638FC" w:rsidRPr="7DADB2B2">
          <w:t xml:space="preserve">- </w:t>
        </w:r>
        <w:r w:rsidR="445638FC">
          <w:t>A</w:t>
        </w:r>
        <w:r w:rsidR="445638FC" w:rsidRPr="7DADB2B2">
          <w:t xml:space="preserve"> </w:t>
        </w:r>
        <w:r w:rsidR="445638FC">
          <w:t xml:space="preserve">few predetermined nodes verify and </w:t>
        </w:r>
      </w:ins>
      <w:ins w:id="1233" w:author="Karanja, Alice" w:date="2017-11-15T19:24:00Z">
        <w:r w:rsidR="09EF685C">
          <w:t>add the tr</w:t>
        </w:r>
        <w:r w:rsidR="34A653DA">
          <w:t>ansactions to the blockchain.</w:t>
        </w:r>
      </w:ins>
      <w:ins w:id="1234" w:author="Karanja, Alice" w:date="2017-11-15T19:25:00Z">
        <w:r w:rsidR="5F2F9ECB" w:rsidRPr="7DADB2B2">
          <w:t xml:space="preserve"> </w:t>
        </w:r>
      </w:ins>
      <w:ins w:id="1235" w:author="Karanja, Alice" w:date="2017-11-15T19:33:00Z">
        <w:r w:rsidR="0796B84E">
          <w:t xml:space="preserve">This is the equivalent of </w:t>
        </w:r>
        <w:r w:rsidR="31606206">
          <w:t>a council of elders who are</w:t>
        </w:r>
      </w:ins>
      <w:ins w:id="1236" w:author="Karanja, Alice" w:date="2017-11-15T19:34:00Z">
        <w:r w:rsidR="2D366AAA">
          <w:t xml:space="preserve"> known and decide who had read access. </w:t>
        </w:r>
      </w:ins>
      <w:ins w:id="1237" w:author="Karanja, Alice" w:date="2017-11-15T19:25:00Z">
        <w:r w:rsidR="5F2F9ECB">
          <w:t>Just like a private blockchain, consortium</w:t>
        </w:r>
        <w:r w:rsidR="39E69907">
          <w:t xml:space="preserve"> blockchains are more efficient and have higher privacy</w:t>
        </w:r>
      </w:ins>
      <w:ins w:id="1238" w:author="Karanja, Alice" w:date="2017-11-15T19:26:00Z">
        <w:r w:rsidR="097E15FB" w:rsidRPr="7DADB2B2">
          <w:t xml:space="preserve"> </w:t>
        </w:r>
      </w:ins>
      <w:ins w:id="1239" w:author="Karanja, Alice" w:date="2017-11-15T19:27:00Z">
        <w:r w:rsidR="16EA82F0">
          <w:t>but</w:t>
        </w:r>
        <w:r w:rsidR="16EA82F0" w:rsidRPr="7DADB2B2">
          <w:t xml:space="preserve"> </w:t>
        </w:r>
        <w:r w:rsidR="16EA82F0">
          <w:t>without giving all the power to one company.</w:t>
        </w:r>
      </w:ins>
    </w:p>
    <w:p w14:paraId="67822946" w14:textId="77777777" w:rsidR="00BB1D31" w:rsidRDefault="00BB1D31">
      <w:pPr>
        <w:rPr>
          <w:ins w:id="1240" w:author="Asuncion, Albert" w:date="2017-11-18T21:26:00Z"/>
        </w:rPr>
        <w:pPrChange w:id="1241" w:author="Asuncion, Albert" w:date="2017-11-18T21:26:00Z">
          <w:pPr>
            <w:pStyle w:val="ListParagraph"/>
            <w:numPr>
              <w:numId w:val="61"/>
            </w:numPr>
            <w:ind w:left="0" w:hanging="360"/>
          </w:pPr>
        </w:pPrChange>
      </w:pPr>
    </w:p>
    <w:p w14:paraId="41420549" w14:textId="77777777" w:rsidR="00BB1D31" w:rsidRDefault="3C8FAEC7">
      <w:pPr>
        <w:pStyle w:val="ListParagraph"/>
        <w:numPr>
          <w:ilvl w:val="0"/>
          <w:numId w:val="61"/>
        </w:numPr>
        <w:ind w:left="0" w:firstLine="0"/>
        <w:rPr>
          <w:ins w:id="1242" w:author="Asuncion, Albert" w:date="2017-11-18T21:26:00Z"/>
        </w:rPr>
        <w:pPrChange w:id="1243" w:author="Asuncion, Albert" w:date="2017-11-18T21:26:00Z">
          <w:pPr>
            <w:pStyle w:val="ListParagraph"/>
            <w:numPr>
              <w:numId w:val="55"/>
            </w:numPr>
            <w:ind w:left="180" w:hanging="180"/>
          </w:pPr>
        </w:pPrChange>
      </w:pPr>
      <w:ins w:id="1244" w:author="Karanja, Alice" w:date="2017-11-15T19:32:00Z">
        <w:del w:id="1245" w:author="Asuncion, Albert" w:date="2017-11-18T21:26:00Z">
          <w:r w:rsidRPr="2D366AAA" w:rsidDel="00BB1D31">
            <w:delText xml:space="preserve"> </w:delText>
          </w:r>
        </w:del>
      </w:ins>
      <w:ins w:id="1246" w:author="Asuncion, Albert" w:date="2017-10-14T08:43:00Z">
        <w:r w:rsidR="005C0ADB" w:rsidRPr="00D56DF7">
          <w:t>Private</w:t>
        </w:r>
      </w:ins>
      <w:ins w:id="1247" w:author="Karanja, Alice" w:date="2017-11-13T17:00:00Z">
        <w:r w:rsidR="4327934C" w:rsidRPr="7DADB2B2">
          <w:t xml:space="preserve"> </w:t>
        </w:r>
      </w:ins>
      <w:ins w:id="1248" w:author="Karanja, Alice" w:date="2017-11-15T18:23:00Z">
        <w:r w:rsidR="17B4E0D0" w:rsidRPr="7DADB2B2">
          <w:t>–</w:t>
        </w:r>
      </w:ins>
      <w:ins w:id="1249" w:author="Karanja, Alice" w:date="2017-11-15T18:28:00Z">
        <w:r w:rsidR="5FB89D24" w:rsidRPr="5FB89D24">
          <w:t xml:space="preserve"> C</w:t>
        </w:r>
      </w:ins>
      <w:ins w:id="1250" w:author="Karanja, Alice" w:date="2017-11-15T18:23:00Z">
        <w:r w:rsidR="17B4E0D0">
          <w:t xml:space="preserve">ompanies or government institutions </w:t>
        </w:r>
      </w:ins>
      <w:ins w:id="1251" w:author="Karanja, Alice" w:date="2017-11-15T18:30:00Z">
        <w:r w:rsidR="17B4E0D0">
          <w:t>hold</w:t>
        </w:r>
      </w:ins>
      <w:ins w:id="1252" w:author="Karanja, Alice" w:date="2017-11-15T18:23:00Z">
        <w:r w:rsidR="17B4E0D0">
          <w:t xml:space="preserve"> the control to s</w:t>
        </w:r>
      </w:ins>
      <w:ins w:id="1253" w:author="Karanja, Alice" w:date="2017-11-15T18:24:00Z">
        <w:r w:rsidR="1230DE3C">
          <w:t>ome extent</w:t>
        </w:r>
      </w:ins>
      <w:ins w:id="1254" w:author="Karanja, Alice" w:date="2017-11-15T18:33:00Z">
        <w:r w:rsidR="297BA73A">
          <w:t xml:space="preserve"> who </w:t>
        </w:r>
      </w:ins>
      <w:ins w:id="1255" w:author="Karanja, Alice" w:date="2017-11-15T18:29:00Z">
        <w:r w:rsidR="6DC6BC91">
          <w:t>verify and write the transactions onto the blockchain.</w:t>
        </w:r>
      </w:ins>
      <w:ins w:id="1256" w:author="Karanja, Alice" w:date="2017-11-13T17:00:00Z">
        <w:r w:rsidR="4327934C" w:rsidRPr="7DADB2B2">
          <w:t xml:space="preserve">  </w:t>
        </w:r>
      </w:ins>
      <w:ins w:id="1257" w:author="Karanja, Alice" w:date="2017-11-15T19:34:00Z">
        <w:r w:rsidR="6D0E3207" w:rsidRPr="6D0E3207">
          <w:t>T</w:t>
        </w:r>
      </w:ins>
      <w:ins w:id="1258" w:author="Karanja, Alice" w:date="2017-11-15T19:35:00Z">
        <w:r w:rsidR="5E6C70C2" w:rsidRPr="5E6C70C2">
          <w:t>his allows for greater efficiency and faster verification of</w:t>
        </w:r>
        <w:r w:rsidR="5E6C70C2" w:rsidRPr="7DADB2B2">
          <w:t xml:space="preserve"> </w:t>
        </w:r>
        <w:r w:rsidR="5E6C70C2" w:rsidRPr="5E6C70C2">
          <w:t>transactions.</w:t>
        </w:r>
        <w:r w:rsidR="70A884A1" w:rsidRPr="7DADB2B2">
          <w:t xml:space="preserve"> </w:t>
        </w:r>
      </w:ins>
      <w:ins w:id="1259" w:author="Karanja, Alice" w:date="2017-11-15T18:33:00Z">
        <w:r w:rsidR="45DCAD3B" w:rsidRPr="00D56DF7">
          <w:t xml:space="preserve">The company also </w:t>
        </w:r>
      </w:ins>
      <w:ins w:id="1260" w:author="Karanja, Alice" w:date="2017-11-15T18:35:00Z">
        <w:r w:rsidR="481CFF35" w:rsidRPr="00D56DF7">
          <w:t>control</w:t>
        </w:r>
      </w:ins>
      <w:ins w:id="1261" w:author="Karanja, Alice" w:date="2017-11-15T18:33:00Z">
        <w:r w:rsidR="45DCAD3B" w:rsidRPr="00D56DF7">
          <w:t xml:space="preserve">s </w:t>
        </w:r>
      </w:ins>
      <w:ins w:id="1262" w:author="Karanja, Alice" w:date="2017-11-15T19:21:00Z">
        <w:r w:rsidR="5C2E7CA8" w:rsidRPr="00D56DF7">
          <w:t xml:space="preserve">who has </w:t>
        </w:r>
      </w:ins>
      <w:ins w:id="1263" w:author="Karanja, Alice" w:date="2017-11-15T18:33:00Z">
        <w:r w:rsidR="45DCAD3B" w:rsidRPr="00D56DF7">
          <w:t xml:space="preserve">read access </w:t>
        </w:r>
      </w:ins>
      <w:ins w:id="1264" w:author="Karanja, Alice" w:date="2017-11-15T18:34:00Z">
        <w:r w:rsidR="22C56BF1" w:rsidRPr="00D56DF7">
          <w:t xml:space="preserve">which allows for greater privacy than public </w:t>
        </w:r>
      </w:ins>
      <w:ins w:id="1265" w:author="Karanja, Alice" w:date="2017-11-13T17:01:00Z">
        <w:r w:rsidR="65D527BA" w:rsidRPr="00D56DF7">
          <w:t>blockchain</w:t>
        </w:r>
      </w:ins>
      <w:ins w:id="1266" w:author="Karanja, Alice" w:date="2017-11-15T18:34:00Z">
        <w:r w:rsidR="22C56BF1" w:rsidRPr="00D56DF7">
          <w:t>s</w:t>
        </w:r>
      </w:ins>
      <w:ins w:id="1267" w:author="Karanja, Alice" w:date="2017-11-13T17:01:00Z">
        <w:r w:rsidR="65D527BA" w:rsidRPr="7DADB2B2">
          <w:t>.</w:t>
        </w:r>
      </w:ins>
    </w:p>
    <w:p w14:paraId="3105614D" w14:textId="77777777" w:rsidR="00BB1D31" w:rsidRDefault="00BB1D31">
      <w:pPr>
        <w:rPr>
          <w:ins w:id="1268" w:author="Asuncion, Albert" w:date="2017-11-18T21:26:00Z"/>
        </w:rPr>
        <w:pPrChange w:id="1269" w:author="Asuncion, Albert" w:date="2017-11-18T21:26:00Z">
          <w:pPr>
            <w:pStyle w:val="ListParagraph"/>
            <w:numPr>
              <w:numId w:val="61"/>
            </w:numPr>
            <w:ind w:left="0" w:hanging="360"/>
          </w:pPr>
        </w:pPrChange>
      </w:pPr>
    </w:p>
    <w:p w14:paraId="5FBB17C9" w14:textId="242F4288" w:rsidR="00053FA2" w:rsidRDefault="770C1DF1">
      <w:pPr>
        <w:pStyle w:val="ListParagraph"/>
        <w:numPr>
          <w:ilvl w:val="0"/>
          <w:numId w:val="61"/>
        </w:numPr>
        <w:ind w:left="0" w:firstLine="0"/>
        <w:rPr>
          <w:ins w:id="1270" w:author="Asuncion, Albert" w:date="2017-11-15T11:10:00Z"/>
        </w:rPr>
        <w:pPrChange w:id="1271" w:author="Asuncion, Albert" w:date="2017-11-18T21:26:00Z">
          <w:pPr/>
        </w:pPrChange>
      </w:pPr>
      <w:ins w:id="1272" w:author="Karanja, Alice" w:date="2017-11-15T18:24:00Z">
        <w:del w:id="1273" w:author="Asuncion, Albert" w:date="2017-11-18T21:26:00Z">
          <w:r w:rsidRPr="749E98A7" w:rsidDel="00BB1D31">
            <w:delText xml:space="preserve"> </w:delText>
          </w:r>
        </w:del>
      </w:ins>
      <w:ins w:id="1274" w:author="Asuncion, Albert" w:date="2017-11-15T10:59:00Z">
        <w:r w:rsidR="00A00F16">
          <w:t>Permissioned vs Permissionless – in permissioned/ private blockchain has restrictions such that only a few have the privile</w:t>
        </w:r>
        <w:del w:id="1275" w:author="Karanja, Alice" w:date="2017-11-15T19:35:00Z">
          <w:r w:rsidR="00A00F16" w:rsidDel="70A884A1">
            <w:delText>d</w:delText>
          </w:r>
        </w:del>
        <w:r w:rsidR="00A00F16">
          <w:t>ge to access and validate the transactions on the blockchain. In some cases, a permissioned blockchain</w:t>
        </w:r>
      </w:ins>
      <w:ins w:id="1276" w:author="Karanja, Alice" w:date="2017-11-15T19:35:00Z">
        <w:r w:rsidR="70A884A1" w:rsidRPr="1FC2B9B5">
          <w:t xml:space="preserve"> </w:t>
        </w:r>
      </w:ins>
      <w:ins w:id="1277" w:author="Asuncion, Albert" w:date="2017-11-15T10:59:00Z">
        <w:r w:rsidR="00A00F16">
          <w:t>can restrict access to creating smart contracts. These are sometimes known as conso</w:t>
        </w:r>
        <w:r w:rsidR="004F1804">
          <w:t>rtium or 'hybrid' blockchains</w:t>
        </w:r>
      </w:ins>
      <w:ins w:id="1278" w:author="Asuncion, Albert" w:date="2017-12-02T16:18:00Z">
        <w:r w:rsidR="004F1804">
          <w:t>, e</w:t>
        </w:r>
      </w:ins>
      <w:ins w:id="1279" w:author="Asuncion, Albert" w:date="2017-11-15T10:59:00Z">
        <w:r w:rsidR="00A00F16">
          <w:t>.g</w:t>
        </w:r>
      </w:ins>
      <w:ins w:id="1280" w:author="Asuncion, Albert" w:date="2017-12-02T16:18:00Z">
        <w:r w:rsidR="004F1804" w:rsidRPr="1FC2B9B5">
          <w:t>.</w:t>
        </w:r>
      </w:ins>
      <w:ins w:id="1281" w:author="Asuncion, Albert" w:date="2017-11-15T10:59:00Z">
        <w:r w:rsidR="00A00F16">
          <w:t xml:space="preserve"> Ripple blockchain.</w:t>
        </w:r>
      </w:ins>
      <w:ins w:id="1282" w:author="Asuncion, Albert" w:date="2017-11-18T21:26:00Z">
        <w:r w:rsidR="00BB1D31" w:rsidRPr="1FC2B9B5">
          <w:t xml:space="preserve"> </w:t>
        </w:r>
      </w:ins>
      <w:ins w:id="1283" w:author="Asuncion, Albert" w:date="2017-11-15T10:59:00Z">
        <w:r w:rsidR="00A00F16">
          <w:t>Perrmissionless</w:t>
        </w:r>
      </w:ins>
      <w:ins w:id="1284" w:author="Alice Karanja" w:date="2017-12-03T01:27:00Z">
        <w:r w:rsidR="00B82396">
          <w:t xml:space="preserve"> </w:t>
        </w:r>
      </w:ins>
      <w:ins w:id="1285" w:author="Asuncion, Albert" w:date="2017-11-15T10:59:00Z">
        <w:r w:rsidR="00A00F16">
          <w:t>/ public blockchain is contrast, are those where anyone can join, verify transacti</w:t>
        </w:r>
        <w:r w:rsidR="004F1804">
          <w:t>ons or create smart contracts</w:t>
        </w:r>
      </w:ins>
      <w:ins w:id="1286" w:author="Asuncion, Albert" w:date="2017-12-02T16:18:00Z">
        <w:r w:rsidR="004F1804">
          <w:t>, e</w:t>
        </w:r>
      </w:ins>
      <w:ins w:id="1287" w:author="Asuncion, Albert" w:date="2017-11-15T10:59:00Z">
        <w:r w:rsidR="00A00F16">
          <w:t>.g</w:t>
        </w:r>
      </w:ins>
      <w:ins w:id="1288" w:author="Asuncion, Albert" w:date="2017-12-02T16:18:00Z">
        <w:r w:rsidR="004F1804" w:rsidRPr="1FC2B9B5">
          <w:t>.</w:t>
        </w:r>
      </w:ins>
      <w:ins w:id="1289" w:author="Asuncion, Albert" w:date="2017-11-15T10:59:00Z">
        <w:r w:rsidR="00A00F16">
          <w:t xml:space="preserve"> Blockchain and Ethereum blockchain</w:t>
        </w:r>
      </w:ins>
      <w:ins w:id="1290" w:author="Asuncion, Albert" w:date="2017-11-15T11:10:00Z">
        <w:r w:rsidR="00053FA2">
          <w:t>s.</w:t>
        </w:r>
      </w:ins>
    </w:p>
    <w:p w14:paraId="32CA38ED" w14:textId="278C5EE0" w:rsidR="005C0ADB" w:rsidRPr="00D56DF7" w:rsidRDefault="65D527BA">
      <w:pPr>
        <w:pStyle w:val="ListParagraph"/>
        <w:ind w:left="180"/>
        <w:rPr>
          <w:ins w:id="1291" w:author="Alice Karanja" w:date="2017-10-12T07:02:00Z"/>
          <w:rPrChange w:id="1292" w:author="Asuncion, Albert" w:date="2017-10-14T08:57:00Z">
            <w:rPr>
              <w:ins w:id="1293" w:author="Alice Karanja" w:date="2017-10-12T07:02:00Z"/>
              <w:color w:val="00B050"/>
            </w:rPr>
          </w:rPrChange>
        </w:rPr>
        <w:pPrChange w:id="1294" w:author="Asuncion, Albert" w:date="2017-11-15T11:10:00Z">
          <w:pPr/>
        </w:pPrChange>
      </w:pPr>
      <w:ins w:id="1295" w:author="Karanja, Alice" w:date="2017-11-13T17:01:00Z">
        <w:del w:id="1296" w:author="Asuncion, Albert" w:date="2017-11-15T10:59:00Z">
          <w:r w:rsidRPr="00D56DF7" w:rsidDel="00A00F16">
            <w:delText xml:space="preserve"> </w:delText>
          </w:r>
        </w:del>
      </w:ins>
    </w:p>
    <w:p w14:paraId="5BFC6D13" w14:textId="23FBCD4B" w:rsidR="00444FD0" w:rsidRPr="00BB25F6" w:rsidRDefault="00444FD0">
      <w:pPr>
        <w:jc w:val="center"/>
        <w:rPr>
          <w:ins w:id="1297" w:author="Asuncion, Albert" w:date="2017-10-14T08:55:00Z"/>
          <w:b/>
          <w:bCs/>
          <w:sz w:val="16"/>
          <w:szCs w:val="16"/>
          <w:rPrChange w:id="1298" w:author="Lee, Mooyoung" w:date="2017-11-07T12:41:00Z">
            <w:rPr>
              <w:ins w:id="1299" w:author="Asuncion, Albert" w:date="2017-10-14T08:55:00Z"/>
              <w:b/>
              <w:bCs/>
              <w:color w:val="00B050"/>
            </w:rPr>
          </w:rPrChange>
        </w:rPr>
      </w:pPr>
      <w:ins w:id="1300" w:author="Alice Karanja" w:date="2017-10-12T07:02:00Z">
        <w:r w:rsidRPr="70612027">
          <w:rPr>
            <w:b/>
            <w:bCs/>
            <w:sz w:val="16"/>
            <w:szCs w:val="16"/>
            <w:rPrChange w:id="1301" w:author="Lee, Mooyoung" w:date="2017-11-07T12:41:00Z">
              <w:rPr>
                <w:b/>
                <w:bCs/>
                <w:color w:val="00B050"/>
              </w:rPr>
            </w:rPrChange>
          </w:rPr>
          <w:t>BLOCKCHAIN IMPLEMETATION</w:t>
        </w:r>
      </w:ins>
    </w:p>
    <w:p w14:paraId="3AB943C3" w14:textId="77777777" w:rsidR="00237A10" w:rsidRPr="00D56DF7" w:rsidDel="00053FA2" w:rsidRDefault="00237A10">
      <w:pPr>
        <w:jc w:val="center"/>
        <w:rPr>
          <w:ins w:id="1302" w:author="Karanja, Alice" w:date="2017-10-13T19:57:00Z"/>
          <w:del w:id="1303" w:author="Asuncion, Albert" w:date="2017-11-15T11:09:00Z"/>
          <w:b/>
          <w:bCs/>
          <w:rPrChange w:id="1304" w:author="Asuncion, Albert" w:date="2017-10-14T08:57:00Z">
            <w:rPr>
              <w:ins w:id="1305" w:author="Karanja, Alice" w:date="2017-10-13T19:57:00Z"/>
              <w:del w:id="1306" w:author="Asuncion, Albert" w:date="2017-11-15T11:09:00Z"/>
              <w:b/>
              <w:bCs/>
              <w:color w:val="00B050"/>
            </w:rPr>
          </w:rPrChange>
        </w:rPr>
      </w:pPr>
    </w:p>
    <w:p w14:paraId="78F1E555" w14:textId="55EC849A" w:rsidR="00237A10" w:rsidRPr="007E353A" w:rsidRDefault="007443DB">
      <w:pPr>
        <w:rPr>
          <w:ins w:id="1307" w:author="Alice Karanja" w:date="2017-10-12T07:02:00Z"/>
          <w:bCs/>
        </w:rPr>
        <w:pPrChange w:id="1308" w:author="Asuncion, Albert" w:date="2017-11-15T11:09:00Z">
          <w:pPr>
            <w:jc w:val="center"/>
          </w:pPr>
        </w:pPrChange>
      </w:pPr>
      <w:ins w:id="1309" w:author="Karanja, Alice" w:date="2017-10-13T20:00:00Z">
        <w:del w:id="1310" w:author="Asuncion, Albert" w:date="2017-11-15T11:09:00Z">
          <w:r w:rsidRPr="4DFDBE34" w:rsidDel="00053FA2">
            <w:rPr>
              <w:rPrChange w:id="1311" w:author="Lee, Mooyoung" w:date="2017-10-14T14:14:00Z">
                <w:rPr>
                  <w:b/>
                  <w:bCs/>
                  <w:color w:val="00B050"/>
                </w:rPr>
              </w:rPrChange>
            </w:rPr>
            <w:delText>Immutability</w:delText>
          </w:r>
        </w:del>
      </w:ins>
      <w:ins w:id="1312" w:author="Karanja, Alice" w:date="2017-10-13T20:01:00Z">
        <w:del w:id="1313" w:author="Asuncion, Albert" w:date="2017-11-15T11:09:00Z">
          <w:r w:rsidRPr="4DFDBE34" w:rsidDel="00053FA2">
            <w:rPr>
              <w:rPrChange w:id="1314" w:author="Lee, Mooyoung" w:date="2017-10-14T14:14:00Z">
                <w:rPr>
                  <w:b/>
                  <w:bCs/>
                  <w:color w:val="00B050"/>
                </w:rPr>
              </w:rPrChange>
            </w:rPr>
            <w:delText xml:space="preserve"> or resistance to tampering,</w:delText>
          </w:r>
        </w:del>
      </w:ins>
      <w:ins w:id="1315" w:author="Karanja, Alice" w:date="2017-10-13T20:00:00Z">
        <w:del w:id="1316" w:author="Asuncion, Albert" w:date="2017-11-15T11:09:00Z">
          <w:r w:rsidRPr="4DFDBE34" w:rsidDel="00053FA2">
            <w:rPr>
              <w:rPrChange w:id="1317" w:author="Lee, Mooyoung" w:date="2017-10-14T14:14:00Z">
                <w:rPr>
                  <w:b/>
                  <w:bCs/>
                  <w:color w:val="00B050"/>
                </w:rPr>
              </w:rPrChange>
            </w:rPr>
            <w:delText xml:space="preserve"> is a characteristic of blockchain technology </w:delText>
          </w:r>
        </w:del>
      </w:ins>
      <w:ins w:id="1318" w:author="Karanja, Alice" w:date="2017-10-13T20:01:00Z">
        <w:del w:id="1319" w:author="Asuncion, Albert" w:date="2017-11-15T11:09:00Z">
          <w:r w:rsidRPr="4DFDBE34" w:rsidDel="00053FA2">
            <w:rPr>
              <w:rPrChange w:id="1320" w:author="Lee, Mooyoung" w:date="2017-10-14T14:14:00Z">
                <w:rPr>
                  <w:b/>
                  <w:bCs/>
                  <w:color w:val="00B050"/>
                </w:rPr>
              </w:rPrChange>
            </w:rPr>
            <w:delText>which</w:delText>
          </w:r>
        </w:del>
      </w:ins>
      <w:ins w:id="1321" w:author="Karanja, Alice" w:date="2017-10-13T20:00:00Z">
        <w:del w:id="1322" w:author="Asuncion, Albert" w:date="2017-11-15T11:09:00Z">
          <w:r w:rsidRPr="4DFDBE34" w:rsidDel="00053FA2">
            <w:rPr>
              <w:rPrChange w:id="1323" w:author="Lee, Mooyoung" w:date="2017-10-14T14:14:00Z">
                <w:rPr>
                  <w:b/>
                  <w:bCs/>
                  <w:color w:val="00B050"/>
                </w:rPr>
              </w:rPrChange>
            </w:rPr>
            <w:delText xml:space="preserve"> confers its intrinsic value to crypto-currencies [3] and other very sensitive implementations.</w:delText>
          </w:r>
        </w:del>
      </w:ins>
    </w:p>
    <w:p w14:paraId="3F9A83C2" w14:textId="5FE15A29" w:rsidR="009F1C8F" w:rsidRDefault="009F1C8F" w:rsidP="65EE93E5">
      <w:pPr>
        <w:ind w:firstLine="180"/>
        <w:rPr>
          <w:ins w:id="1324" w:author="Asuncion, Albert" w:date="2017-12-02T16:15:00Z"/>
        </w:rPr>
      </w:pPr>
      <w:ins w:id="1325" w:author="Asuncion, Albert" w:date="2017-12-02T16:15:00Z">
        <w:r w:rsidRPr="00B46995">
          <w:t>Blockchain technology can be applied in three main areas [</w:t>
        </w:r>
      </w:ins>
      <w:ins w:id="1326" w:author="Asuncion, Albert" w:date="2017-12-04T15:36:00Z">
        <w:r w:rsidR="00DF716E">
          <w:t>7</w:t>
        </w:r>
      </w:ins>
      <w:ins w:id="1327" w:author="Alice Karanja" w:date="2017-12-03T01:26:00Z">
        <w:del w:id="1328" w:author="Asuncion, Albert" w:date="2017-12-04T15:36:00Z">
          <w:r w:rsidR="00432764" w:rsidDel="00DF716E">
            <w:delText>6</w:delText>
          </w:r>
        </w:del>
      </w:ins>
      <w:ins w:id="1329" w:author="Karanja, Alice" w:date="2017-12-02T23:10:00Z">
        <w:del w:id="1330" w:author="Alice Karanja" w:date="2017-12-03T01:26:00Z">
          <w:r w:rsidR="4F386B55" w:rsidRPr="00B46995" w:rsidDel="00432764">
            <w:delText>7</w:delText>
          </w:r>
        </w:del>
      </w:ins>
      <w:ins w:id="1331" w:author="Asuncion, Albert" w:date="2017-12-02T16:15:00Z">
        <w:del w:id="1332" w:author="Karanja, Alice" w:date="2017-12-02T22:53:00Z">
          <w:r w:rsidRPr="7DADB2B2" w:rsidDel="3A16384D">
            <w:delText>?</w:delText>
          </w:r>
        </w:del>
        <w:r w:rsidRPr="4F386B55">
          <w:t>]:</w:t>
        </w:r>
      </w:ins>
    </w:p>
    <w:p w14:paraId="25BD7B13" w14:textId="77777777" w:rsidR="009F1C8F" w:rsidRPr="00B46995" w:rsidRDefault="009F1C8F" w:rsidP="009F1C8F">
      <w:pPr>
        <w:ind w:firstLine="180"/>
        <w:rPr>
          <w:ins w:id="1333" w:author="Asuncion, Albert" w:date="2017-12-02T16:15:00Z"/>
        </w:rPr>
      </w:pPr>
    </w:p>
    <w:p w14:paraId="3E709DF4" w14:textId="5BE00518" w:rsidR="009F1C8F" w:rsidRDefault="009F1C8F">
      <w:pPr>
        <w:pStyle w:val="ListParagraph"/>
        <w:numPr>
          <w:ilvl w:val="0"/>
          <w:numId w:val="61"/>
        </w:numPr>
        <w:ind w:left="0" w:firstLine="0"/>
        <w:rPr>
          <w:ins w:id="1334" w:author="Asuncion, Albert" w:date="2017-12-02T16:15:00Z"/>
        </w:rPr>
        <w:pPrChange w:id="1335" w:author="Asuncion, Albert" w:date="2017-12-02T16:17:00Z">
          <w:pPr>
            <w:pStyle w:val="ListParagraph"/>
            <w:numPr>
              <w:numId w:val="61"/>
            </w:numPr>
            <w:ind w:hanging="360"/>
          </w:pPr>
        </w:pPrChange>
      </w:pPr>
      <w:ins w:id="1336" w:author="Asuncion, Albert" w:date="2017-12-02T16:15:00Z">
        <w:r>
          <w:t xml:space="preserve">Cryptocurrencies </w:t>
        </w:r>
      </w:ins>
      <w:ins w:id="1337" w:author="Asuncion, Albert" w:date="2017-12-02T16:16:00Z">
        <w:r w:rsidRPr="7DADB2B2">
          <w:t>–</w:t>
        </w:r>
      </w:ins>
      <w:ins w:id="1338" w:author="Asuncion, Albert" w:date="2017-12-02T16:15:00Z">
        <w:r>
          <w:t xml:space="preserve"> Bitcoin is by far the largest implementation of blockchain. It is a digital currency (cash system) that is passed from person to person without any middleman like banks. It was designed and developed in January 2009 by Satoshi Nakamoto. It is said that there are only 21 million bitcoins in circulation. Bitcoins can be bought from a dealer or mined by solving complex mathematical puzzles. Transaction are anonymous, meaning that only the participants can see the details of the transaction.</w:t>
        </w:r>
      </w:ins>
      <w:ins w:id="1339" w:author="Asuncion, Albert" w:date="2017-12-02T16:17:00Z">
        <w:r w:rsidR="00D46861" w:rsidRPr="7DADB2B2">
          <w:t xml:space="preserve"> </w:t>
        </w:r>
      </w:ins>
      <w:ins w:id="1340" w:author="Asuncion, Albert" w:date="2017-12-02T16:15:00Z">
        <w:r>
          <w:t xml:space="preserve">Transactions </w:t>
        </w:r>
        <w:r>
          <w:t xml:space="preserve">are initiated from the wallet, authorizes by all other bitcoin users and if approved, it is added as a block to the distributed ledger. </w:t>
        </w:r>
      </w:ins>
    </w:p>
    <w:p w14:paraId="0168701D" w14:textId="77777777" w:rsidR="009F1C8F" w:rsidRDefault="009F1C8F" w:rsidP="009F1C8F">
      <w:pPr>
        <w:pStyle w:val="ListParagraph"/>
        <w:ind w:left="0"/>
        <w:rPr>
          <w:ins w:id="1341" w:author="Asuncion, Albert" w:date="2017-12-02T16:15:00Z"/>
        </w:rPr>
      </w:pPr>
    </w:p>
    <w:p w14:paraId="1EA1AD2D" w14:textId="77777777" w:rsidR="009F1C8F" w:rsidRDefault="009F1C8F" w:rsidP="65EE93E5">
      <w:pPr>
        <w:pStyle w:val="ListParagraph"/>
        <w:numPr>
          <w:ilvl w:val="0"/>
          <w:numId w:val="61"/>
        </w:numPr>
        <w:ind w:left="0" w:firstLine="0"/>
        <w:rPr>
          <w:ins w:id="1342" w:author="Asuncion, Albert" w:date="2017-12-02T16:15:00Z"/>
        </w:rPr>
      </w:pPr>
      <w:ins w:id="1343" w:author="Asuncion, Albert" w:date="2017-12-02T16:15:00Z">
        <w:r w:rsidRPr="00B46995">
          <w:t>Digital payments – Traditionally, transactions are conducted through a middleman (single authority) like a bank. All transactions must be approved by the central authority and only the participating accounts are updated or affected. In blockchain, the transaction information is transmitted to all the member computers at once in form of new blocks. This is done without relying on a trusted third party. It is done through the use of cryptocurrencies like bitcoin.</w:t>
        </w:r>
      </w:ins>
    </w:p>
    <w:p w14:paraId="3B7D6A5F" w14:textId="77777777" w:rsidR="009F1C8F" w:rsidRDefault="009F1C8F" w:rsidP="009F1C8F">
      <w:pPr>
        <w:pStyle w:val="ListParagraph"/>
        <w:ind w:left="0"/>
        <w:rPr>
          <w:ins w:id="1344" w:author="Asuncion, Albert" w:date="2017-12-02T16:15:00Z"/>
        </w:rPr>
      </w:pPr>
    </w:p>
    <w:p w14:paraId="55668761" w14:textId="38027E1D" w:rsidR="009F1C8F" w:rsidRDefault="009F1C8F" w:rsidP="65EE93E5">
      <w:pPr>
        <w:pStyle w:val="ListParagraph"/>
        <w:numPr>
          <w:ilvl w:val="0"/>
          <w:numId w:val="61"/>
        </w:numPr>
        <w:ind w:left="0" w:firstLine="0"/>
        <w:rPr>
          <w:ins w:id="1345" w:author="Asuncion, Albert" w:date="2017-12-02T16:15:00Z"/>
        </w:rPr>
      </w:pPr>
      <w:ins w:id="1346" w:author="Asuncion, Albert" w:date="2017-12-02T16:15:00Z">
        <w:r w:rsidRPr="00B46995">
          <w:t>Smart Contracts –</w:t>
        </w:r>
        <w:r w:rsidRPr="00B46995">
          <w:rPr>
            <w:shd w:val="clear" w:color="auto" w:fill="FFFFFF"/>
          </w:rPr>
          <w:t xml:space="preserve"> a phrase used to describe computer code </w:t>
        </w:r>
        <w:r w:rsidRPr="00B46995">
          <w:t>exchange property, shares or money without the need for middlemen. This is accomplished through smart contract cryptographic systems such as Ethereum encode contracts</w:t>
        </w:r>
      </w:ins>
      <w:ins w:id="1347" w:author="Alice Karanja" w:date="2017-12-03T01:26:00Z">
        <w:del w:id="1348" w:author="Asuncion, Albert" w:date="2017-12-04T15:39:00Z">
          <w:r w:rsidR="00432764" w:rsidRPr="00D2350A" w:rsidDel="00DF716E">
            <w:rPr>
              <w:highlight w:val="yellow"/>
              <w:rPrChange w:id="1349" w:author="Asuncion, Albert" w:date="2017-12-04T15:43:00Z">
                <w:rPr/>
              </w:rPrChange>
            </w:rPr>
            <w:delText>6</w:delText>
          </w:r>
        </w:del>
      </w:ins>
      <w:ins w:id="1350" w:author="Karanja, Alice" w:date="2017-12-02T23:10:00Z">
        <w:del w:id="1351" w:author="Alice Karanja" w:date="2017-12-03T01:26:00Z">
          <w:r w:rsidR="4F386B55" w:rsidRPr="00D2350A" w:rsidDel="00432764">
            <w:rPr>
              <w:highlight w:val="yellow"/>
              <w:rPrChange w:id="1352" w:author="Asuncion, Albert" w:date="2017-12-04T15:43:00Z">
                <w:rPr/>
              </w:rPrChange>
            </w:rPr>
            <w:delText>7</w:delText>
          </w:r>
        </w:del>
      </w:ins>
      <w:ins w:id="1353" w:author="Asuncion, Albert" w:date="2017-12-02T16:15:00Z">
        <w:r w:rsidRPr="00B46995">
          <w:t>. S</w:t>
        </w:r>
        <w:r w:rsidRPr="00B46995">
          <w:rPr>
            <w:shd w:val="clear" w:color="auto" w:fill="FFFFFF"/>
          </w:rPr>
          <w:t>mart contracts run on the blockchain, they run exactly as programmed without any possibility of censorship, downtime, fraud or third-party interference.</w:t>
        </w:r>
        <w:r w:rsidRPr="00B46995">
          <w:t xml:space="preserve"> Traditionally, contracts are written by law enforcement personnel or entities like courts, lawyers or police officers.</w:t>
        </w:r>
      </w:ins>
    </w:p>
    <w:p w14:paraId="596473B2" w14:textId="77777777" w:rsidR="009F1C8F" w:rsidRDefault="009F1C8F" w:rsidP="009F1C8F">
      <w:pPr>
        <w:pStyle w:val="ListParagraph"/>
        <w:ind w:left="0"/>
        <w:rPr>
          <w:ins w:id="1354" w:author="Asuncion, Albert" w:date="2017-12-02T16:15:00Z"/>
        </w:rPr>
      </w:pPr>
    </w:p>
    <w:p w14:paraId="7DB75D3C" w14:textId="77777777" w:rsidR="009F1C8F" w:rsidRDefault="009F1C8F" w:rsidP="65EE93E5">
      <w:pPr>
        <w:pStyle w:val="ListParagraph"/>
        <w:numPr>
          <w:ilvl w:val="0"/>
          <w:numId w:val="61"/>
        </w:numPr>
        <w:ind w:left="0" w:firstLine="0"/>
        <w:rPr>
          <w:ins w:id="1355" w:author="Asuncion, Albert" w:date="2017-12-02T16:15:00Z"/>
        </w:rPr>
      </w:pPr>
      <w:ins w:id="1356" w:author="Asuncion, Albert" w:date="2017-12-02T16:15:00Z">
        <w:r w:rsidRPr="000F32F3">
          <w:t>Database and record management – The immutable and irreversible properties of the blockchain make it ideal for safe keeping of public records.</w:t>
        </w:r>
      </w:ins>
    </w:p>
    <w:p w14:paraId="349F5E24" w14:textId="77777777" w:rsidR="009F1C8F" w:rsidRDefault="009F1C8F">
      <w:pPr>
        <w:rPr>
          <w:ins w:id="1357" w:author="Asuncion, Albert" w:date="2017-12-02T16:15:00Z"/>
        </w:rPr>
        <w:pPrChange w:id="1358" w:author="Asuncion, Albert" w:date="2017-12-02T16:15:00Z">
          <w:pPr>
            <w:pStyle w:val="ListParagraph"/>
            <w:numPr>
              <w:numId w:val="61"/>
            </w:numPr>
            <w:ind w:left="0" w:hanging="360"/>
          </w:pPr>
        </w:pPrChange>
      </w:pPr>
    </w:p>
    <w:p w14:paraId="6DC834D2" w14:textId="4FB28737" w:rsidR="009F1C8F" w:rsidRDefault="009F1C8F">
      <w:pPr>
        <w:pStyle w:val="ListParagraph"/>
        <w:numPr>
          <w:ilvl w:val="0"/>
          <w:numId w:val="61"/>
        </w:numPr>
        <w:ind w:left="0" w:firstLine="0"/>
        <w:rPr>
          <w:ins w:id="1359" w:author="Asuncion, Albert" w:date="2017-12-02T16:15:00Z"/>
        </w:rPr>
        <w:pPrChange w:id="1360" w:author="Asuncion, Albert" w:date="2017-12-02T16:17:00Z">
          <w:pPr>
            <w:pStyle w:val="ListParagraph"/>
            <w:numPr>
              <w:numId w:val="61"/>
            </w:numPr>
            <w:ind w:hanging="360"/>
          </w:pPr>
        </w:pPrChange>
      </w:pPr>
      <w:ins w:id="1361" w:author="Asuncion, Albert" w:date="2017-12-02T16:16:00Z">
        <w:r w:rsidRPr="009F1C8F">
          <w:t xml:space="preserve">Ethereum </w:t>
        </w:r>
      </w:ins>
      <w:ins w:id="1362" w:author="Asuncion, Albert" w:date="2017-12-02T16:17:00Z">
        <w:r w:rsidR="00D46861">
          <w:t>– An</w:t>
        </w:r>
      </w:ins>
      <w:ins w:id="1363" w:author="Asuncion, Albert" w:date="2017-12-02T16:16:00Z">
        <w:r w:rsidRPr="009F1C8F">
          <w:t xml:space="preserve"> open</w:t>
        </w:r>
      </w:ins>
      <w:ins w:id="1364" w:author="Asuncion, Albert" w:date="2017-12-02T16:18:00Z">
        <w:r w:rsidR="00D46861">
          <w:t>-source</w:t>
        </w:r>
      </w:ins>
      <w:ins w:id="1365" w:author="Asuncion, Albert" w:date="2017-12-02T16:16:00Z">
        <w:r w:rsidRPr="009F1C8F">
          <w:t xml:space="preserve"> software application, launched in 2015.  It is used to pay for transaction fees and services on the Ethereum network. It is also a programming language (Turing complete) running on a blockchain, helping developers to build and publish distributed applications. The potential applications of Ethereum are wide ranging. It uses Ether, a type of crypto token that fuels the network.</w:t>
        </w:r>
      </w:ins>
    </w:p>
    <w:p w14:paraId="0093E91E" w14:textId="16C04BA8" w:rsidR="00F22594" w:rsidRPr="00D56DF7" w:rsidDel="009F1C8F" w:rsidRDefault="00444FD0">
      <w:pPr>
        <w:rPr>
          <w:ins w:id="1366" w:author="Alice Karanja" w:date="2017-10-12T07:02:00Z"/>
          <w:del w:id="1367" w:author="Asuncion, Albert" w:date="2017-12-02T16:15:00Z"/>
          <w:rPrChange w:id="1368" w:author="Karanja, Alice" w:date="2017-11-12T08:00:00Z">
            <w:rPr>
              <w:ins w:id="1369" w:author="Alice Karanja" w:date="2017-10-12T07:02:00Z"/>
              <w:del w:id="1370" w:author="Asuncion, Albert" w:date="2017-12-02T16:15:00Z"/>
              <w:color w:val="00B050"/>
            </w:rPr>
          </w:rPrChange>
        </w:rPr>
      </w:pPr>
      <w:ins w:id="1371" w:author="Alice Karanja" w:date="2017-10-12T07:02:00Z">
        <w:del w:id="1372" w:author="Asuncion, Albert" w:date="2017-12-02T16:15:00Z">
          <w:r w:rsidRPr="00D56DF7" w:rsidDel="009F1C8F">
            <w:rPr>
              <w:rPrChange w:id="1373" w:author="Asuncion, Albert" w:date="2017-10-14T08:57:00Z">
                <w:rPr>
                  <w:color w:val="00B050"/>
                </w:rPr>
              </w:rPrChange>
            </w:rPr>
            <w:delText>Blockchain technology can be applied in three main areas [2]:</w:delText>
          </w:r>
        </w:del>
      </w:ins>
    </w:p>
    <w:p w14:paraId="2E46C5E6" w14:textId="2CEE30EF" w:rsidR="00444FD0" w:rsidRPr="00F22594" w:rsidDel="00F22594" w:rsidRDefault="00444FD0">
      <w:pPr>
        <w:pStyle w:val="ListParagraph"/>
        <w:numPr>
          <w:ilvl w:val="0"/>
          <w:numId w:val="61"/>
        </w:numPr>
        <w:ind w:left="0" w:firstLine="0"/>
        <w:rPr>
          <w:ins w:id="1374" w:author="Alice Karanja" w:date="2017-10-12T07:02:00Z"/>
          <w:del w:id="1375" w:author="Asuncion, Albert" w:date="2017-11-15T11:55:00Z"/>
          <w:rPrChange w:id="1376" w:author="Asuncion, Albert" w:date="2017-11-15T11:57:00Z">
            <w:rPr>
              <w:ins w:id="1377" w:author="Alice Karanja" w:date="2017-10-12T07:02:00Z"/>
              <w:del w:id="1378" w:author="Asuncion, Albert" w:date="2017-11-15T11:55:00Z"/>
              <w:color w:val="00B050"/>
            </w:rPr>
          </w:rPrChange>
        </w:rPr>
        <w:pPrChange w:id="1379" w:author="Asuncion, Albert" w:date="2017-12-02T16:15:00Z">
          <w:pPr/>
        </w:pPrChange>
      </w:pPr>
      <w:ins w:id="1380" w:author="Alice Karanja" w:date="2017-10-12T07:02:00Z">
        <w:del w:id="1381" w:author="Asuncion, Albert" w:date="2017-11-15T11:55:00Z">
          <w:r w:rsidRPr="00F22594" w:rsidDel="00F22594">
            <w:rPr>
              <w:rPrChange w:id="1382" w:author="Asuncion, Albert" w:date="2017-11-15T11:57:00Z">
                <w:rPr>
                  <w:color w:val="00B050"/>
                </w:rPr>
              </w:rPrChange>
            </w:rPr>
            <w:delText>1</w:delText>
          </w:r>
          <w:r w:rsidRPr="00F22594" w:rsidDel="00F22594">
            <w:rPr>
              <w:bCs/>
              <w:rPrChange w:id="1383" w:author="Asuncion, Albert" w:date="2017-11-15T11:57:00Z">
                <w:rPr>
                  <w:b/>
                  <w:bCs/>
                  <w:color w:val="00B050"/>
                </w:rPr>
              </w:rPrChange>
            </w:rPr>
            <w:delText xml:space="preserve">. </w:delText>
          </w:r>
        </w:del>
        <w:del w:id="1384" w:author="Asuncion, Albert" w:date="2017-12-02T16:15:00Z">
          <w:r w:rsidRPr="4B86C878" w:rsidDel="009F1C8F">
            <w:rPr>
              <w:rPrChange w:id="1385" w:author="Karanja, Alice" w:date="2017-11-15T17:54:00Z">
                <w:rPr>
                  <w:b/>
                  <w:bCs/>
                  <w:color w:val="00B050"/>
                </w:rPr>
              </w:rPrChange>
            </w:rPr>
            <w:delText>Digital payments</w:delText>
          </w:r>
          <w:r w:rsidRPr="00D56DF7" w:rsidDel="009F1C8F">
            <w:rPr>
              <w:rPrChange w:id="1386" w:author="Asuncion, Albert" w:date="2017-10-14T08:57:00Z">
                <w:rPr>
                  <w:color w:val="00B050"/>
                </w:rPr>
              </w:rPrChange>
            </w:rPr>
            <w:delText xml:space="preserve"> – Traditionally, transactions are conducted through a middleman (single authority) like a bank. All transactions must be approved by the central authority and only the participating accounts are updated or affected. In blockchain, the transaction information is transmitted to all the member computers at once in form of new blocks. This is done without relying on a trusted third party. It is done through the use of cryptocurrencies like bitcoin.</w:delText>
          </w:r>
        </w:del>
        <w:del w:id="1387" w:author="Asuncion, Albert" w:date="2017-11-15T11:55:00Z">
          <w:r w:rsidRPr="00F22594" w:rsidDel="00F22594">
            <w:rPr>
              <w:rPrChange w:id="1388" w:author="Asuncion, Albert" w:date="2017-11-15T11:57:00Z">
                <w:rPr>
                  <w:color w:val="00B050"/>
                </w:rPr>
              </w:rPrChange>
            </w:rPr>
            <w:delText xml:space="preserve"> </w:delText>
          </w:r>
        </w:del>
      </w:ins>
    </w:p>
    <w:p w14:paraId="6C22E670" w14:textId="163BFB84" w:rsidR="00444FD0" w:rsidRPr="00D56DF7" w:rsidDel="00237A10" w:rsidRDefault="00444FD0">
      <w:pPr>
        <w:pStyle w:val="ListParagraph"/>
        <w:ind w:left="0"/>
        <w:rPr>
          <w:ins w:id="1389" w:author="Alice Karanja" w:date="2017-10-12T07:02:00Z"/>
          <w:del w:id="1390" w:author="Asuncion, Albert" w:date="2017-10-14T08:56:00Z"/>
          <w:rPrChange w:id="1391" w:author="Asuncion, Albert" w:date="2017-10-14T08:57:00Z">
            <w:rPr>
              <w:ins w:id="1392" w:author="Alice Karanja" w:date="2017-10-12T07:02:00Z"/>
              <w:del w:id="1393" w:author="Asuncion, Albert" w:date="2017-10-14T08:56:00Z"/>
              <w:color w:val="00B050"/>
            </w:rPr>
          </w:rPrChange>
        </w:rPr>
        <w:pPrChange w:id="1394" w:author="Asuncion, Albert" w:date="2017-12-02T16:15:00Z">
          <w:pPr/>
        </w:pPrChange>
      </w:pPr>
      <w:ins w:id="1395" w:author="Alice Karanja" w:date="2017-10-12T07:02:00Z">
        <w:del w:id="1396" w:author="Asuncion, Albert" w:date="2017-11-15T11:55:00Z">
          <w:r w:rsidRPr="00F22594" w:rsidDel="00F22594">
            <w:rPr>
              <w:rPrChange w:id="1397" w:author="Asuncion, Albert" w:date="2017-11-15T11:57:00Z">
                <w:rPr>
                  <w:color w:val="00B050"/>
                </w:rPr>
              </w:rPrChange>
            </w:rPr>
            <w:delText xml:space="preserve">2. </w:delText>
          </w:r>
        </w:del>
        <w:del w:id="1398" w:author="Asuncion, Albert" w:date="2017-12-02T16:15:00Z">
          <w:r w:rsidRPr="4B86C878" w:rsidDel="009F1C8F">
            <w:rPr>
              <w:rPrChange w:id="1399" w:author="Karanja, Alice" w:date="2017-11-15T17:54:00Z">
                <w:rPr>
                  <w:b/>
                  <w:bCs/>
                  <w:color w:val="00B050"/>
                </w:rPr>
              </w:rPrChange>
            </w:rPr>
            <w:delText>Smart Contracts</w:delText>
          </w:r>
          <w:r w:rsidRPr="15C2F94D" w:rsidDel="009F1C8F">
            <w:rPr>
              <w:rPrChange w:id="1400" w:author="Karanja, Alice" w:date="2017-12-01T20:43:00Z">
                <w:rPr>
                  <w:color w:val="00B050"/>
                </w:rPr>
              </w:rPrChange>
            </w:rPr>
            <w:delText xml:space="preserve"> –</w:delText>
          </w:r>
          <w:r w:rsidRPr="00D56DF7" w:rsidDel="009F1C8F">
            <w:rPr>
              <w:rPrChange w:id="1401" w:author="Asuncion, Albert" w:date="2017-10-14T08:57:00Z">
                <w:rPr>
                  <w:color w:val="00B050"/>
                </w:rPr>
              </w:rPrChange>
            </w:rPr>
            <w:delText xml:space="preserve"> </w:delText>
          </w:r>
        </w:del>
      </w:ins>
      <w:ins w:id="1402" w:author="Karanja, Alice" w:date="2017-10-13T21:21:00Z">
        <w:del w:id="1403" w:author="Asuncion, Albert" w:date="2017-12-02T16:15:00Z">
          <w:r w:rsidR="000C6212" w:rsidRPr="00D56DF7" w:rsidDel="009F1C8F">
            <w:rPr>
              <w:shd w:val="clear" w:color="auto" w:fill="FFFFFF"/>
              <w:rPrChange w:id="1404" w:author="Asuncion, Albert" w:date="2017-10-14T08:57:00Z">
                <w:rPr>
                  <w:rFonts w:ascii="Helvetica" w:hAnsi="Helvetica"/>
                  <w:color w:val="0A0A0A"/>
                  <w:shd w:val="clear" w:color="auto" w:fill="FFFFFF"/>
                </w:rPr>
              </w:rPrChange>
            </w:rPr>
            <w:delText xml:space="preserve"> a phrase used to describe computer code </w:delText>
          </w:r>
        </w:del>
      </w:ins>
      <w:ins w:id="1405" w:author="Alice Karanja" w:date="2017-10-12T07:02:00Z">
        <w:del w:id="1406" w:author="Asuncion, Albert" w:date="2017-12-02T16:15:00Z">
          <w:r w:rsidRPr="00D56DF7" w:rsidDel="009F1C8F">
            <w:rPr>
              <w:rPrChange w:id="1407" w:author="Asuncion, Albert" w:date="2017-10-14T08:57:00Z">
                <w:rPr>
                  <w:color w:val="00B050"/>
                </w:rPr>
              </w:rPrChange>
            </w:rPr>
            <w:delText>This is where you can exchange property, shares or money without the need for middlemen. This is accomplished through smart contract cryptographic systems such as Ethereum encode contracts [2].</w:delText>
          </w:r>
        </w:del>
      </w:ins>
      <w:ins w:id="1408" w:author="Karanja, Alice" w:date="2017-10-13T21:36:00Z">
        <w:del w:id="1409" w:author="Asuncion, Albert" w:date="2017-12-02T16:15:00Z">
          <w:r w:rsidR="00185109" w:rsidRPr="00D56DF7" w:rsidDel="009F1C8F">
            <w:rPr>
              <w:rPrChange w:id="1410" w:author="Asuncion, Albert" w:date="2017-10-14T08:57:00Z">
                <w:rPr>
                  <w:color w:val="00B050"/>
                </w:rPr>
              </w:rPrChange>
            </w:rPr>
            <w:delText xml:space="preserve"> S</w:delText>
          </w:r>
        </w:del>
      </w:ins>
      <w:ins w:id="1411" w:author="Karanja, Alice" w:date="2017-10-13T21:21:00Z">
        <w:del w:id="1412" w:author="Asuncion, Albert" w:date="2017-12-02T16:15:00Z">
          <w:r w:rsidR="000C6212" w:rsidRPr="00D56DF7" w:rsidDel="009F1C8F">
            <w:rPr>
              <w:shd w:val="clear" w:color="auto" w:fill="FFFFFF"/>
              <w:rPrChange w:id="1413" w:author="Asuncion, Albert" w:date="2017-10-14T08:57:00Z">
                <w:rPr>
                  <w:rFonts w:ascii="Helvetica" w:hAnsi="Helvetica"/>
                  <w:color w:val="0A0A0A"/>
                  <w:shd w:val="clear" w:color="auto" w:fill="FFFFFF"/>
                </w:rPr>
              </w:rPrChange>
            </w:rPr>
            <w:delText xml:space="preserve">mart contracts run on the blockchain, they run exactly as programmed without any possibility of censorship, downtime, fraud or </w:delText>
          </w:r>
        </w:del>
      </w:ins>
      <w:ins w:id="1414" w:author="Karanja, Alice" w:date="2017-10-13T21:37:00Z">
        <w:del w:id="1415" w:author="Asuncion, Albert" w:date="2017-12-02T16:15:00Z">
          <w:r w:rsidR="00185109" w:rsidRPr="00D56DF7" w:rsidDel="009F1C8F">
            <w:rPr>
              <w:shd w:val="clear" w:color="auto" w:fill="FFFFFF"/>
              <w:rPrChange w:id="1416" w:author="Asuncion, Albert" w:date="2017-10-14T08:57:00Z">
                <w:rPr>
                  <w:color w:val="00B050"/>
                  <w:shd w:val="clear" w:color="auto" w:fill="FFFFFF"/>
                </w:rPr>
              </w:rPrChange>
            </w:rPr>
            <w:delText>third-party</w:delText>
          </w:r>
        </w:del>
      </w:ins>
      <w:ins w:id="1417" w:author="Karanja, Alice" w:date="2017-10-13T21:21:00Z">
        <w:del w:id="1418" w:author="Asuncion, Albert" w:date="2017-12-02T16:15:00Z">
          <w:r w:rsidR="000C6212" w:rsidRPr="00D56DF7" w:rsidDel="009F1C8F">
            <w:rPr>
              <w:shd w:val="clear" w:color="auto" w:fill="FFFFFF"/>
              <w:rPrChange w:id="1419" w:author="Asuncion, Albert" w:date="2017-10-14T08:57:00Z">
                <w:rPr>
                  <w:rFonts w:ascii="Helvetica" w:hAnsi="Helvetica"/>
                  <w:color w:val="0A0A0A"/>
                  <w:shd w:val="clear" w:color="auto" w:fill="FFFFFF"/>
                </w:rPr>
              </w:rPrChange>
            </w:rPr>
            <w:delText xml:space="preserve"> interference.</w:delText>
          </w:r>
        </w:del>
      </w:ins>
    </w:p>
    <w:p w14:paraId="01244B3D" w14:textId="426955B5" w:rsidR="00237A10" w:rsidRPr="00F22594" w:rsidDel="00F22594" w:rsidRDefault="00444FD0">
      <w:pPr>
        <w:pStyle w:val="ListParagraph"/>
        <w:ind w:left="0"/>
        <w:rPr>
          <w:ins w:id="1420" w:author="Alice Karanja" w:date="2017-10-12T07:02:00Z"/>
          <w:del w:id="1421" w:author="Asuncion, Albert" w:date="2017-11-15T11:56:00Z"/>
          <w:rPrChange w:id="1422" w:author="Asuncion, Albert" w:date="2017-11-15T11:57:00Z">
            <w:rPr>
              <w:ins w:id="1423" w:author="Alice Karanja" w:date="2017-10-12T07:02:00Z"/>
              <w:del w:id="1424" w:author="Asuncion, Albert" w:date="2017-11-15T11:56:00Z"/>
              <w:color w:val="00B050"/>
            </w:rPr>
          </w:rPrChange>
        </w:rPr>
        <w:pPrChange w:id="1425" w:author="Asuncion, Albert" w:date="2017-12-02T16:15:00Z">
          <w:pPr/>
        </w:pPrChange>
      </w:pPr>
      <w:ins w:id="1426" w:author="Alice Karanja" w:date="2017-10-12T07:02:00Z">
        <w:del w:id="1427" w:author="Asuncion, Albert" w:date="2017-12-02T16:15:00Z">
          <w:r w:rsidRPr="00D56DF7" w:rsidDel="009F1C8F">
            <w:rPr>
              <w:rPrChange w:id="1428" w:author="Asuncion, Albert" w:date="2017-10-14T08:57:00Z">
                <w:rPr>
                  <w:color w:val="00B050"/>
                </w:rPr>
              </w:rPrChange>
            </w:rPr>
            <w:delText>Traditionally, contracts are written by law enforcement personnel or entities like courts, lawyers or police officers.</w:delText>
          </w:r>
        </w:del>
        <w:del w:id="1429" w:author="Asuncion, Albert" w:date="2017-11-15T11:56:00Z">
          <w:r w:rsidRPr="00F22594" w:rsidDel="00F22594">
            <w:rPr>
              <w:rPrChange w:id="1430" w:author="Asuncion, Albert" w:date="2017-11-15T11:57:00Z">
                <w:rPr>
                  <w:color w:val="00B050"/>
                </w:rPr>
              </w:rPrChange>
            </w:rPr>
            <w:delText xml:space="preserve"> </w:delText>
          </w:r>
        </w:del>
      </w:ins>
    </w:p>
    <w:p w14:paraId="23923546" w14:textId="6DF55284" w:rsidR="00444FD0" w:rsidRPr="00D56DF7" w:rsidDel="009F1C8F" w:rsidRDefault="00444FD0">
      <w:pPr>
        <w:pStyle w:val="ListParagraph"/>
        <w:numPr>
          <w:ilvl w:val="0"/>
          <w:numId w:val="61"/>
        </w:numPr>
        <w:ind w:left="0" w:firstLine="0"/>
        <w:rPr>
          <w:ins w:id="1431" w:author="Alice Karanja" w:date="2017-10-12T07:02:00Z"/>
          <w:del w:id="1432" w:author="Asuncion, Albert" w:date="2017-12-02T16:15:00Z"/>
          <w:rPrChange w:id="1433" w:author="Karanja, Alice" w:date="2017-11-12T08:00:00Z">
            <w:rPr>
              <w:ins w:id="1434" w:author="Alice Karanja" w:date="2017-10-12T07:02:00Z"/>
              <w:del w:id="1435" w:author="Asuncion, Albert" w:date="2017-12-02T16:15:00Z"/>
              <w:color w:val="00B050"/>
            </w:rPr>
          </w:rPrChange>
        </w:rPr>
        <w:pPrChange w:id="1436" w:author="Asuncion, Albert" w:date="2017-12-02T16:15:00Z">
          <w:pPr/>
        </w:pPrChange>
      </w:pPr>
      <w:ins w:id="1437" w:author="Alice Karanja" w:date="2017-10-12T07:02:00Z">
        <w:del w:id="1438" w:author="Asuncion, Albert" w:date="2017-11-15T11:56:00Z">
          <w:r w:rsidRPr="00F22594" w:rsidDel="00F22594">
            <w:rPr>
              <w:rPrChange w:id="1439" w:author="Asuncion, Albert" w:date="2017-11-15T11:57:00Z">
                <w:rPr>
                  <w:color w:val="00B050"/>
                </w:rPr>
              </w:rPrChange>
            </w:rPr>
            <w:delText xml:space="preserve">3. </w:delText>
          </w:r>
        </w:del>
        <w:del w:id="1440" w:author="Asuncion, Albert" w:date="2017-12-02T16:15:00Z">
          <w:r w:rsidRPr="4B86C878" w:rsidDel="009F1C8F">
            <w:rPr>
              <w:rPrChange w:id="1441" w:author="Karanja, Alice" w:date="2017-11-15T17:54:00Z">
                <w:rPr>
                  <w:b/>
                  <w:bCs/>
                  <w:color w:val="00B050"/>
                </w:rPr>
              </w:rPrChange>
            </w:rPr>
            <w:delText>Database and record management</w:delText>
          </w:r>
        </w:del>
        <w:del w:id="1442" w:author="Asuncion, Albert" w:date="2017-11-15T11:22:00Z">
          <w:r w:rsidRPr="67CF8663" w:rsidDel="00D276B0">
            <w:rPr>
              <w:rPrChange w:id="1443" w:author="Karanja, Alice" w:date="2017-11-12T08:00:00Z">
                <w:rPr>
                  <w:color w:val="00B050"/>
                </w:rPr>
              </w:rPrChange>
            </w:rPr>
            <w:delText>-</w:delText>
          </w:r>
        </w:del>
        <w:del w:id="1444" w:author="Asuncion, Albert" w:date="2017-12-02T16:15:00Z">
          <w:r w:rsidRPr="15C2F94D" w:rsidDel="009F1C8F">
            <w:rPr>
              <w:rPrChange w:id="1445" w:author="Karanja, Alice" w:date="2017-12-01T20:43:00Z">
                <w:rPr>
                  <w:color w:val="00B050"/>
                </w:rPr>
              </w:rPrChange>
            </w:rPr>
            <w:delText xml:space="preserve"> </w:delText>
          </w:r>
          <w:r w:rsidR="00E839AA" w:rsidRPr="00D56DF7" w:rsidDel="009F1C8F">
            <w:rPr>
              <w:rPrChange w:id="1446" w:author="Asuncion, Albert" w:date="2017-10-14T08:57:00Z">
                <w:rPr>
                  <w:color w:val="00B050"/>
                </w:rPr>
              </w:rPrChange>
            </w:rPr>
            <w:delText xml:space="preserve">The immutable </w:delText>
          </w:r>
          <w:r w:rsidRPr="00D56DF7" w:rsidDel="009F1C8F">
            <w:rPr>
              <w:rPrChange w:id="1447" w:author="Asuncion, Albert" w:date="2017-10-14T08:57:00Z">
                <w:rPr>
                  <w:color w:val="00B050"/>
                </w:rPr>
              </w:rPrChange>
            </w:rPr>
            <w:delText>and irreversib</w:delText>
          </w:r>
        </w:del>
      </w:ins>
      <w:ins w:id="1448" w:author="Alice Karanja" w:date="2017-10-12T22:15:00Z">
        <w:del w:id="1449" w:author="Asuncion, Albert" w:date="2017-12-02T16:15:00Z">
          <w:r w:rsidR="00E839AA" w:rsidRPr="00D56DF7" w:rsidDel="009F1C8F">
            <w:rPr>
              <w:rPrChange w:id="1450" w:author="Asuncion, Albert" w:date="2017-10-14T08:57:00Z">
                <w:rPr>
                  <w:color w:val="00B050"/>
                </w:rPr>
              </w:rPrChange>
            </w:rPr>
            <w:delText>le</w:delText>
          </w:r>
        </w:del>
      </w:ins>
      <w:ins w:id="1451" w:author="Alice Karanja" w:date="2017-10-12T22:16:00Z">
        <w:del w:id="1452" w:author="Asuncion, Albert" w:date="2017-12-02T16:15:00Z">
          <w:r w:rsidR="00E839AA" w:rsidRPr="00D56DF7" w:rsidDel="009F1C8F">
            <w:rPr>
              <w:rPrChange w:id="1453" w:author="Asuncion, Albert" w:date="2017-10-14T08:57:00Z">
                <w:rPr>
                  <w:color w:val="00B050"/>
                </w:rPr>
              </w:rPrChange>
            </w:rPr>
            <w:delText xml:space="preserve"> properties</w:delText>
          </w:r>
        </w:del>
      </w:ins>
      <w:ins w:id="1454" w:author="Alice Karanja" w:date="2017-10-12T07:02:00Z">
        <w:del w:id="1455" w:author="Asuncion, Albert" w:date="2017-12-02T16:15:00Z">
          <w:r w:rsidRPr="00D56DF7" w:rsidDel="009F1C8F">
            <w:rPr>
              <w:rPrChange w:id="1456" w:author="Asuncion, Albert" w:date="2017-10-14T08:57:00Z">
                <w:rPr>
                  <w:color w:val="00B050"/>
                </w:rPr>
              </w:rPrChange>
            </w:rPr>
            <w:delText xml:space="preserve"> of the blockchain make it ideal for safe keeping of public records. </w:delText>
          </w:r>
        </w:del>
      </w:ins>
    </w:p>
    <w:p w14:paraId="3B127A86" w14:textId="776B7E26" w:rsidR="00444FD0" w:rsidRPr="00D56DF7" w:rsidDel="009F1C8F" w:rsidRDefault="00444FD0">
      <w:pPr>
        <w:rPr>
          <w:ins w:id="1457" w:author="Alice Karanja" w:date="2017-10-12T07:02:00Z"/>
          <w:del w:id="1458" w:author="Asuncion, Albert" w:date="2017-12-02T16:15:00Z"/>
          <w:rPrChange w:id="1459" w:author="Asuncion, Albert" w:date="2017-10-14T08:57:00Z">
            <w:rPr>
              <w:ins w:id="1460" w:author="Alice Karanja" w:date="2017-10-12T07:02:00Z"/>
              <w:del w:id="1461" w:author="Asuncion, Albert" w:date="2017-12-02T16:15:00Z"/>
              <w:color w:val="00B050"/>
            </w:rPr>
          </w:rPrChange>
        </w:rPr>
      </w:pPr>
    </w:p>
    <w:p w14:paraId="0B6A7334" w14:textId="5962961C" w:rsidR="00237A10" w:rsidRPr="00D56DF7" w:rsidDel="009F1C8F" w:rsidRDefault="00444FD0">
      <w:pPr>
        <w:jc w:val="center"/>
        <w:rPr>
          <w:ins w:id="1462" w:author="Alice Karanja" w:date="2017-10-12T07:02:00Z"/>
          <w:del w:id="1463" w:author="Asuncion, Albert" w:date="2017-12-02T16:15:00Z"/>
          <w:b/>
          <w:bCs/>
          <w:rPrChange w:id="1464" w:author="Asuncion, Albert" w:date="2017-10-14T08:57:00Z">
            <w:rPr>
              <w:ins w:id="1465" w:author="Alice Karanja" w:date="2017-10-12T07:02:00Z"/>
              <w:del w:id="1466" w:author="Asuncion, Albert" w:date="2017-12-02T16:15:00Z"/>
            </w:rPr>
          </w:rPrChange>
        </w:rPr>
      </w:pPr>
      <w:ins w:id="1467" w:author="Alice Karanja" w:date="2017-10-12T07:02:00Z">
        <w:del w:id="1468" w:author="Asuncion, Albert" w:date="2017-12-02T16:15:00Z">
          <w:r w:rsidRPr="70612027" w:rsidDel="009F1C8F">
            <w:rPr>
              <w:b/>
              <w:bCs/>
              <w:sz w:val="16"/>
              <w:szCs w:val="16"/>
              <w:rPrChange w:id="1469" w:author="Lee, Mooyoung" w:date="2017-11-07T12:41:00Z">
                <w:rPr>
                  <w:b/>
                  <w:bCs/>
                  <w:color w:val="00B050"/>
                </w:rPr>
              </w:rPrChange>
            </w:rPr>
            <w:delText>CRYPTOCURRENCIES</w:delText>
          </w:r>
        </w:del>
      </w:ins>
    </w:p>
    <w:p w14:paraId="6321D574" w14:textId="24237775" w:rsidR="00444FD0" w:rsidRPr="00D56DF7" w:rsidDel="009F1C8F" w:rsidRDefault="00444FD0">
      <w:pPr>
        <w:rPr>
          <w:ins w:id="1470" w:author="Alice Karanja" w:date="2017-10-12T07:02:00Z"/>
          <w:del w:id="1471" w:author="Asuncion, Albert" w:date="2017-12-02T16:15:00Z"/>
          <w:rPrChange w:id="1472" w:author="Karanja, Alice" w:date="2017-11-27T19:31:00Z">
            <w:rPr>
              <w:ins w:id="1473" w:author="Alice Karanja" w:date="2017-10-12T07:02:00Z"/>
              <w:del w:id="1474" w:author="Asuncion, Albert" w:date="2017-12-02T16:15:00Z"/>
              <w:color w:val="00B050"/>
            </w:rPr>
          </w:rPrChange>
        </w:rPr>
      </w:pPr>
      <w:ins w:id="1475" w:author="Alice Karanja" w:date="2017-10-12T07:02:00Z">
        <w:del w:id="1476" w:author="Asuncion, Albert" w:date="2017-12-02T16:15:00Z">
          <w:r w:rsidRPr="00D56DF7" w:rsidDel="009F1C8F">
            <w:rPr>
              <w:rPrChange w:id="1477" w:author="Asuncion, Albert" w:date="2017-10-14T08:57:00Z">
                <w:rPr>
                  <w:color w:val="00B050"/>
                </w:rPr>
              </w:rPrChange>
            </w:rPr>
            <w:delText xml:space="preserve">Bitcoin is by far the largest application of blockchain. It is a digital currency </w:delText>
          </w:r>
        </w:del>
      </w:ins>
      <w:ins w:id="1478" w:author="Karanja, Alice" w:date="2017-10-13T20:37:00Z">
        <w:del w:id="1479" w:author="Asuncion, Albert" w:date="2017-12-02T16:15:00Z">
          <w:r w:rsidR="00DB353E" w:rsidRPr="00D56DF7" w:rsidDel="009F1C8F">
            <w:rPr>
              <w:rPrChange w:id="1480" w:author="Asuncion, Albert" w:date="2017-10-14T08:57:00Z">
                <w:rPr>
                  <w:color w:val="00B050"/>
                </w:rPr>
              </w:rPrChange>
            </w:rPr>
            <w:delText xml:space="preserve">(cash system) </w:delText>
          </w:r>
        </w:del>
      </w:ins>
      <w:ins w:id="1481" w:author="Alice Karanja" w:date="2017-10-12T07:02:00Z">
        <w:del w:id="1482" w:author="Asuncion, Albert" w:date="2017-12-02T16:15:00Z">
          <w:r w:rsidRPr="00D56DF7" w:rsidDel="009F1C8F">
            <w:rPr>
              <w:rPrChange w:id="1483" w:author="Asuncion, Albert" w:date="2017-10-14T08:57:00Z">
                <w:rPr>
                  <w:color w:val="00B050"/>
                </w:rPr>
              </w:rPrChange>
            </w:rPr>
            <w:delText xml:space="preserve">that is passed from person to person without any middleman like banks. It was </w:delText>
          </w:r>
        </w:del>
      </w:ins>
      <w:ins w:id="1484" w:author="Alice Karanja" w:date="2017-10-12T22:20:00Z">
        <w:del w:id="1485" w:author="Asuncion, Albert" w:date="2017-12-02T16:15:00Z">
          <w:r w:rsidR="00E839AA" w:rsidRPr="00D56DF7" w:rsidDel="009F1C8F">
            <w:rPr>
              <w:rPrChange w:id="1486" w:author="Asuncion, Albert" w:date="2017-10-14T08:57:00Z">
                <w:rPr>
                  <w:color w:val="00B050"/>
                </w:rPr>
              </w:rPrChange>
            </w:rPr>
            <w:delText xml:space="preserve">designed and developed </w:delText>
          </w:r>
        </w:del>
      </w:ins>
      <w:ins w:id="1487" w:author="Alice Karanja" w:date="2017-10-12T07:02:00Z">
        <w:del w:id="1488" w:author="Asuncion, Albert" w:date="2017-12-02T16:15:00Z">
          <w:r w:rsidRPr="00D56DF7" w:rsidDel="009F1C8F">
            <w:rPr>
              <w:rPrChange w:id="1489" w:author="Asuncion, Albert" w:date="2017-10-14T08:57:00Z">
                <w:rPr>
                  <w:color w:val="00B050"/>
                </w:rPr>
              </w:rPrChange>
            </w:rPr>
            <w:delText>in January 2009 by Satoshi Nakamoto. It is said that there are only 21 million bitcoins in circulation. Bitcoins can be bought from a dealer or mined by solving complex mathematical puzzles. Transaction are anonymous, meaning that on</w:delText>
          </w:r>
        </w:del>
      </w:ins>
      <w:ins w:id="1490" w:author="Karanja, Alice" w:date="2017-10-13T18:50:00Z">
        <w:del w:id="1491" w:author="Asuncion, Albert" w:date="2017-12-02T16:15:00Z">
          <w:r w:rsidR="003A1A93" w:rsidRPr="00D56DF7" w:rsidDel="009F1C8F">
            <w:rPr>
              <w:rPrChange w:id="1492" w:author="Asuncion, Albert" w:date="2017-10-14T08:57:00Z">
                <w:rPr>
                  <w:color w:val="00B050"/>
                </w:rPr>
              </w:rPrChange>
            </w:rPr>
            <w:delText>ly</w:delText>
          </w:r>
        </w:del>
      </w:ins>
      <w:ins w:id="1493" w:author="Alice Karanja" w:date="2017-10-12T07:02:00Z">
        <w:del w:id="1494" w:author="Asuncion, Albert" w:date="2017-12-02T16:15:00Z">
          <w:r w:rsidRPr="00D56DF7" w:rsidDel="009F1C8F">
            <w:rPr>
              <w:rPrChange w:id="1495" w:author="Asuncion, Albert" w:date="2017-10-14T08:57:00Z">
                <w:rPr>
                  <w:color w:val="00B050"/>
                </w:rPr>
              </w:rPrChange>
            </w:rPr>
            <w:delText xml:space="preserve"> the participants can see the details of the transaction.</w:delText>
          </w:r>
        </w:del>
      </w:ins>
    </w:p>
    <w:p w14:paraId="45398533" w14:textId="551235FC" w:rsidR="00237A10" w:rsidRPr="00D56DF7" w:rsidDel="009F1C8F" w:rsidRDefault="00444FD0">
      <w:pPr>
        <w:rPr>
          <w:ins w:id="1496" w:author="Karanja, Alice" w:date="2017-10-13T22:18:00Z"/>
          <w:del w:id="1497" w:author="Asuncion, Albert" w:date="2017-12-02T16:15:00Z"/>
          <w:rPrChange w:id="1498" w:author="Asuncion, Albert" w:date="2017-10-14T08:57:00Z">
            <w:rPr>
              <w:ins w:id="1499" w:author="Karanja, Alice" w:date="2017-10-13T22:18:00Z"/>
              <w:del w:id="1500" w:author="Asuncion, Albert" w:date="2017-12-02T16:15:00Z"/>
              <w:color w:val="00B050"/>
            </w:rPr>
          </w:rPrChange>
        </w:rPr>
      </w:pPr>
      <w:ins w:id="1501" w:author="Alice Karanja" w:date="2017-10-12T07:02:00Z">
        <w:del w:id="1502" w:author="Asuncion, Albert" w:date="2017-12-02T16:15:00Z">
          <w:r w:rsidRPr="00D56DF7" w:rsidDel="009F1C8F">
            <w:rPr>
              <w:rPrChange w:id="1503" w:author="Asuncion, Albert" w:date="2017-10-14T08:57:00Z">
                <w:rPr>
                  <w:color w:val="00B050"/>
                </w:rPr>
              </w:rPrChange>
            </w:rPr>
            <w:delText xml:space="preserve">Transactions are initiated from the wallet, authorizes by all other bitcoin users and if approved, it is added as a block to the distributed ledger. </w:delText>
          </w:r>
        </w:del>
      </w:ins>
    </w:p>
    <w:p w14:paraId="0ADAFAB7" w14:textId="2CA48BF8" w:rsidR="00281E3D" w:rsidRPr="00D56DF7" w:rsidDel="007E353A" w:rsidRDefault="00AE047B">
      <w:pPr>
        <w:rPr>
          <w:ins w:id="1504" w:author="Karanja, Alice" w:date="2017-10-13T22:18:00Z"/>
          <w:del w:id="1505" w:author="Asuncion, Albert" w:date="2017-10-14T18:35:00Z"/>
        </w:rPr>
      </w:pPr>
      <w:ins w:id="1506" w:author="Karanja, Alice" w:date="2017-10-13T20:52:00Z">
        <w:del w:id="1507" w:author="Asuncion, Albert" w:date="2017-12-02T16:15:00Z">
          <w:r w:rsidRPr="00D56DF7" w:rsidDel="009F1C8F">
            <w:rPr>
              <w:shd w:val="clear" w:color="auto" w:fill="FFFFFF"/>
              <w:rPrChange w:id="1508" w:author="Asuncion, Albert" w:date="2017-10-14T08:57:00Z">
                <w:rPr>
                  <w:color w:val="00B050"/>
                  <w:shd w:val="clear" w:color="auto" w:fill="FFFFFF"/>
                </w:rPr>
              </w:rPrChange>
            </w:rPr>
            <w:delText>Ethereum</w:delText>
          </w:r>
          <w:r w:rsidR="006B290E" w:rsidRPr="00D56DF7" w:rsidDel="009F1C8F">
            <w:rPr>
              <w:shd w:val="clear" w:color="auto" w:fill="FFFFFF"/>
              <w:rPrChange w:id="1509" w:author="Asuncion, Albert" w:date="2017-10-14T08:57:00Z">
                <w:rPr>
                  <w:rFonts w:ascii="Helvetica" w:hAnsi="Helvetica"/>
                  <w:color w:val="0A0A0A"/>
                  <w:shd w:val="clear" w:color="auto" w:fill="FFFFFF"/>
                </w:rPr>
              </w:rPrChange>
            </w:rPr>
            <w:delText xml:space="preserve"> </w:delText>
          </w:r>
          <w:r w:rsidR="00371FB8" w:rsidRPr="00D56DF7" w:rsidDel="009F1C8F">
            <w:rPr>
              <w:shd w:val="clear" w:color="auto" w:fill="FFFFFF"/>
              <w:rPrChange w:id="1510" w:author="Asuncion, Albert" w:date="2017-10-14T08:57:00Z">
                <w:rPr>
                  <w:color w:val="00B050"/>
                  <w:shd w:val="clear" w:color="auto" w:fill="FFFFFF"/>
                </w:rPr>
              </w:rPrChange>
            </w:rPr>
            <w:delText>is</w:delText>
          </w:r>
        </w:del>
      </w:ins>
      <w:ins w:id="1511" w:author="Karanja, Alice" w:date="2017-10-13T20:55:00Z">
        <w:del w:id="1512" w:author="Asuncion, Albert" w:date="2017-12-02T16:15:00Z">
          <w:r w:rsidRPr="00D56DF7" w:rsidDel="009F1C8F">
            <w:rPr>
              <w:shd w:val="clear" w:color="auto" w:fill="FFFFFF"/>
              <w:rPrChange w:id="1513" w:author="Asuncion, Albert" w:date="2017-10-14T08:57:00Z">
                <w:rPr>
                  <w:color w:val="00B050"/>
                  <w:shd w:val="clear" w:color="auto" w:fill="FFFFFF"/>
                </w:rPr>
              </w:rPrChange>
            </w:rPr>
            <w:delText xml:space="preserve"> another </w:delText>
          </w:r>
        </w:del>
      </w:ins>
      <w:ins w:id="1514" w:author="Karanja, Alice" w:date="2017-10-13T22:16:00Z">
        <w:del w:id="1515" w:author="Asuncion, Albert" w:date="2017-12-02T16:15:00Z">
          <w:r w:rsidR="00281E3D" w:rsidRPr="00D56DF7" w:rsidDel="009F1C8F">
            <w:rPr>
              <w:rPrChange w:id="1516" w:author="Asuncion, Albert" w:date="2017-10-14T08:57:00Z">
                <w:rPr>
                  <w:color w:val="00B050"/>
                </w:rPr>
              </w:rPrChange>
            </w:rPr>
            <w:delText xml:space="preserve">open software </w:delText>
          </w:r>
          <w:r w:rsidR="00281E3D" w:rsidRPr="00D56DF7" w:rsidDel="009F1C8F">
            <w:rPr>
              <w:shd w:val="clear" w:color="auto" w:fill="FFFFFF"/>
              <w:rPrChange w:id="1517" w:author="Asuncion, Albert" w:date="2017-10-14T08:57:00Z">
                <w:rPr>
                  <w:color w:val="00B050"/>
                  <w:shd w:val="clear" w:color="auto" w:fill="FFFFFF"/>
                </w:rPr>
              </w:rPrChange>
            </w:rPr>
            <w:delText>application</w:delText>
          </w:r>
        </w:del>
      </w:ins>
      <w:ins w:id="1518" w:author="Karanja, Alice" w:date="2017-10-13T20:52:00Z">
        <w:del w:id="1519" w:author="Asuncion, Albert" w:date="2017-12-02T16:15:00Z">
          <w:r w:rsidR="00C74206" w:rsidRPr="00D56DF7" w:rsidDel="009F1C8F">
            <w:rPr>
              <w:shd w:val="clear" w:color="auto" w:fill="FFFFFF"/>
              <w:rPrChange w:id="1520" w:author="Asuncion, Albert" w:date="2017-10-14T08:57:00Z">
                <w:rPr>
                  <w:color w:val="00B050"/>
                  <w:shd w:val="clear" w:color="auto" w:fill="FFFFFF"/>
                </w:rPr>
              </w:rPrChange>
            </w:rPr>
            <w:delText>,</w:delText>
          </w:r>
        </w:del>
      </w:ins>
      <w:ins w:id="1521" w:author="Karanja, Alice" w:date="2017-10-13T22:13:00Z">
        <w:del w:id="1522" w:author="Asuncion, Albert" w:date="2017-12-02T16:15:00Z">
          <w:r w:rsidR="00C74206" w:rsidRPr="00D56DF7" w:rsidDel="009F1C8F">
            <w:rPr>
              <w:shd w:val="clear" w:color="auto" w:fill="FFFFFF"/>
              <w:rPrChange w:id="1523" w:author="Asuncion, Albert" w:date="2017-10-14T08:57:00Z">
                <w:rPr>
                  <w:color w:val="00B050"/>
                  <w:shd w:val="clear" w:color="auto" w:fill="FFFFFF"/>
                </w:rPr>
              </w:rPrChange>
            </w:rPr>
            <w:delText xml:space="preserve"> launched in 201</w:delText>
          </w:r>
          <w:r w:rsidR="00281E3D" w:rsidRPr="00D56DF7" w:rsidDel="009F1C8F">
            <w:rPr>
              <w:shd w:val="clear" w:color="auto" w:fill="FFFFFF"/>
              <w:rPrChange w:id="1524" w:author="Asuncion, Albert" w:date="2017-10-14T08:57:00Z">
                <w:rPr>
                  <w:color w:val="00B050"/>
                  <w:shd w:val="clear" w:color="auto" w:fill="FFFFFF"/>
                </w:rPr>
              </w:rPrChange>
            </w:rPr>
            <w:delText xml:space="preserve">5. </w:delText>
          </w:r>
        </w:del>
      </w:ins>
      <w:ins w:id="1525" w:author="Karanja, Alice" w:date="2017-10-13T20:52:00Z">
        <w:del w:id="1526" w:author="Asuncion, Albert" w:date="2017-12-02T16:15:00Z">
          <w:r w:rsidR="006B290E" w:rsidRPr="00D56DF7" w:rsidDel="009F1C8F">
            <w:rPr>
              <w:rFonts w:ascii="Helvetica" w:hAnsi="Helvetica"/>
              <w:shd w:val="clear" w:color="auto" w:fill="FFFFFF"/>
              <w:rPrChange w:id="1527" w:author="Asuncion, Albert" w:date="2017-10-14T08:57:00Z">
                <w:rPr>
                  <w:rFonts w:ascii="Helvetica" w:hAnsi="Helvetica"/>
                  <w:color w:val="0A0A0A"/>
                  <w:shd w:val="clear" w:color="auto" w:fill="FFFFFF"/>
                </w:rPr>
              </w:rPrChange>
            </w:rPr>
            <w:delText> </w:delText>
          </w:r>
        </w:del>
      </w:ins>
      <w:ins w:id="1528" w:author="Karanja, Alice" w:date="2017-10-13T21:10:00Z">
        <w:del w:id="1529" w:author="Asuncion, Albert" w:date="2017-12-02T16:15:00Z">
          <w:r w:rsidR="000E20C5" w:rsidRPr="00D56DF7" w:rsidDel="009F1C8F">
            <w:rPr>
              <w:rPrChange w:id="1530" w:author="Asuncion, Albert" w:date="2017-10-14T08:57:00Z">
                <w:rPr>
                  <w:color w:val="00B050"/>
                </w:rPr>
              </w:rPrChange>
            </w:rPr>
            <w:delText xml:space="preserve">It </w:delText>
          </w:r>
        </w:del>
      </w:ins>
      <w:ins w:id="1531" w:author="Karanja, Alice" w:date="2017-10-13T20:36:00Z">
        <w:del w:id="1532" w:author="Asuncion, Albert" w:date="2017-12-02T16:15:00Z">
          <w:r w:rsidR="00DB353E" w:rsidRPr="00D56DF7" w:rsidDel="009F1C8F">
            <w:rPr>
              <w:rPrChange w:id="1533" w:author="Asuncion, Albert" w:date="2017-10-14T08:57:00Z">
                <w:rPr>
                  <w:color w:val="00B050"/>
                </w:rPr>
              </w:rPrChange>
            </w:rPr>
            <w:delText xml:space="preserve">is </w:delText>
          </w:r>
        </w:del>
      </w:ins>
      <w:ins w:id="1534" w:author="Karanja, Alice" w:date="2017-10-13T20:48:00Z">
        <w:del w:id="1535" w:author="Asuncion, Albert" w:date="2017-12-02T16:15:00Z">
          <w:r w:rsidR="003760F8" w:rsidRPr="00D56DF7" w:rsidDel="009F1C8F">
            <w:rPr>
              <w:shd w:val="clear" w:color="auto" w:fill="FFFFFF"/>
              <w:rPrChange w:id="1536" w:author="Asuncion, Albert" w:date="2017-10-14T08:57:00Z">
                <w:rPr>
                  <w:rFonts w:ascii="Helvetica" w:hAnsi="Helvetica"/>
                  <w:color w:val="0A0A0A"/>
                  <w:shd w:val="clear" w:color="auto" w:fill="FFFFFF"/>
                </w:rPr>
              </w:rPrChange>
            </w:rPr>
            <w:delText xml:space="preserve">used </w:delText>
          </w:r>
        </w:del>
      </w:ins>
      <w:ins w:id="1537" w:author="Karanja, Alice" w:date="2017-10-13T20:39:00Z">
        <w:del w:id="1538" w:author="Asuncion, Albert" w:date="2017-12-02T16:15:00Z">
          <w:r w:rsidR="00DB353E" w:rsidRPr="00D56DF7" w:rsidDel="009F1C8F">
            <w:rPr>
              <w:shd w:val="clear" w:color="auto" w:fill="FFFFFF"/>
              <w:rPrChange w:id="1539" w:author="Asuncion, Albert" w:date="2017-10-14T08:57:00Z">
                <w:rPr>
                  <w:rFonts w:ascii="Helvetica" w:hAnsi="Helvetica"/>
                  <w:color w:val="0A0A0A"/>
                  <w:shd w:val="clear" w:color="auto" w:fill="FFFFFF"/>
                </w:rPr>
              </w:rPrChange>
            </w:rPr>
            <w:delText>to pay for transaction fees and services on the Ethereum network</w:delText>
          </w:r>
        </w:del>
      </w:ins>
      <w:ins w:id="1540" w:author="Karanja, Alice" w:date="2017-10-13T22:16:00Z">
        <w:del w:id="1541" w:author="Asuncion, Albert" w:date="2017-12-02T16:15:00Z">
          <w:r w:rsidR="00281E3D" w:rsidRPr="00D56DF7" w:rsidDel="009F1C8F">
            <w:rPr>
              <w:shd w:val="clear" w:color="auto" w:fill="FFFFFF"/>
              <w:rPrChange w:id="1542" w:author="Asuncion, Albert" w:date="2017-10-14T08:57:00Z">
                <w:rPr>
                  <w:color w:val="00B050"/>
                  <w:shd w:val="clear" w:color="auto" w:fill="FFFFFF"/>
                </w:rPr>
              </w:rPrChange>
            </w:rPr>
            <w:delText xml:space="preserve">. </w:delText>
          </w:r>
        </w:del>
      </w:ins>
      <w:ins w:id="1543" w:author="Karanja, Alice" w:date="2017-10-13T22:19:00Z">
        <w:del w:id="1544" w:author="Asuncion, Albert" w:date="2017-12-02T16:15:00Z">
          <w:r w:rsidR="00281E3D" w:rsidRPr="00D56DF7" w:rsidDel="009F1C8F">
            <w:rPr>
              <w:shd w:val="clear" w:color="auto" w:fill="FFFFFF"/>
              <w:rPrChange w:id="1545" w:author="Asuncion, Albert" w:date="2017-10-14T08:57:00Z">
                <w:rPr>
                  <w:color w:val="00B050"/>
                  <w:shd w:val="clear" w:color="auto" w:fill="FFFFFF"/>
                </w:rPr>
              </w:rPrChange>
            </w:rPr>
            <w:delText xml:space="preserve">It is </w:delText>
          </w:r>
          <w:r w:rsidR="00281E3D" w:rsidRPr="00D56DF7" w:rsidDel="009F1C8F">
            <w:rPr>
              <w:rPrChange w:id="1546" w:author="Asuncion, Albert" w:date="2017-10-14T08:57:00Z">
                <w:rPr>
                  <w:color w:val="00B050"/>
                </w:rPr>
              </w:rPrChange>
            </w:rPr>
            <w:delText>also a programming language (Turing complete) running on a blockchain, helping developers to build and publish distributed applications. The potential applications of Ethereum are wide ranging.</w:delText>
          </w:r>
        </w:del>
      </w:ins>
      <w:ins w:id="1547" w:author="Karanja, Alice" w:date="2017-10-13T22:25:00Z">
        <w:del w:id="1548" w:author="Asuncion, Albert" w:date="2017-12-02T16:15:00Z">
          <w:r w:rsidR="00C8645B" w:rsidRPr="15C2F94D" w:rsidDel="009F1C8F">
            <w:rPr>
              <w:rPrChange w:id="1549" w:author="Karanja, Alice" w:date="2017-12-01T20:43:00Z">
                <w:rPr>
                  <w:color w:val="00B050"/>
                </w:rPr>
              </w:rPrChange>
            </w:rPr>
            <w:delText xml:space="preserve"> </w:delText>
          </w:r>
        </w:del>
      </w:ins>
      <w:ins w:id="1550" w:author="Karanja, Alice" w:date="2017-10-13T21:19:00Z">
        <w:del w:id="1551" w:author="Asuncion, Albert" w:date="2017-12-02T16:15:00Z">
          <w:r w:rsidR="000E20C5" w:rsidRPr="00D56DF7" w:rsidDel="009F1C8F">
            <w:rPr>
              <w:shd w:val="clear" w:color="auto" w:fill="FFFFFF"/>
              <w:rPrChange w:id="1552" w:author="Asuncion, Albert" w:date="2017-10-14T08:57:00Z">
                <w:rPr>
                  <w:color w:val="00B050"/>
                  <w:shd w:val="clear" w:color="auto" w:fill="FFFFFF"/>
                </w:rPr>
              </w:rPrChange>
            </w:rPr>
            <w:delText>It uses Ether, a type of crypto token that fuels the network</w:delText>
          </w:r>
        </w:del>
      </w:ins>
      <w:ins w:id="1553" w:author="Karanja, Alice" w:date="2017-10-13T22:20:00Z">
        <w:del w:id="1554" w:author="Asuncion, Albert" w:date="2017-12-02T16:15:00Z">
          <w:r w:rsidR="00281E3D" w:rsidRPr="00D56DF7" w:rsidDel="009F1C8F">
            <w:rPr>
              <w:shd w:val="clear" w:color="auto" w:fill="FFFFFF"/>
              <w:rPrChange w:id="1555" w:author="Asuncion, Albert" w:date="2017-10-14T08:57:00Z">
                <w:rPr>
                  <w:color w:val="00B050"/>
                  <w:shd w:val="clear" w:color="auto" w:fill="FFFFFF"/>
                </w:rPr>
              </w:rPrChange>
            </w:rPr>
            <w:delText>.</w:delText>
          </w:r>
        </w:del>
      </w:ins>
    </w:p>
    <w:p w14:paraId="3073BF59" w14:textId="19265C66" w:rsidR="00DB353E" w:rsidRPr="00D56DF7" w:rsidDel="004438A7" w:rsidRDefault="00DB353E">
      <w:pPr>
        <w:rPr>
          <w:ins w:id="1556" w:author="Alice Karanja" w:date="2017-10-12T07:02:00Z"/>
          <w:del w:id="1557" w:author="Karanja, Alice" w:date="2017-10-13T21:53:00Z"/>
          <w:rPrChange w:id="1558" w:author="Asuncion, Albert" w:date="2017-10-14T08:57:00Z">
            <w:rPr>
              <w:ins w:id="1559" w:author="Alice Karanja" w:date="2017-10-12T07:02:00Z"/>
              <w:del w:id="1560" w:author="Karanja, Alice" w:date="2017-10-13T21:53:00Z"/>
              <w:color w:val="00B050"/>
            </w:rPr>
          </w:rPrChange>
        </w:rPr>
      </w:pPr>
    </w:p>
    <w:p w14:paraId="3178648A" w14:textId="143801DC" w:rsidR="00444FD0" w:rsidRPr="00D56DF7" w:rsidDel="00237A10" w:rsidRDefault="00444FD0">
      <w:pPr>
        <w:rPr>
          <w:ins w:id="1561" w:author="Alice Karanja" w:date="2017-10-12T07:02:00Z"/>
          <w:del w:id="1562" w:author="Asuncion, Albert" w:date="2017-10-14T08:53:00Z"/>
          <w:rPrChange w:id="1563" w:author="Asuncion, Albert" w:date="2017-10-14T08:57:00Z">
            <w:rPr>
              <w:ins w:id="1564" w:author="Alice Karanja" w:date="2017-10-12T07:02:00Z"/>
              <w:del w:id="1565" w:author="Asuncion, Albert" w:date="2017-10-14T08:53:00Z"/>
              <w:color w:val="00B050"/>
            </w:rPr>
          </w:rPrChange>
        </w:rPr>
      </w:pPr>
    </w:p>
    <w:p w14:paraId="72B5D706" w14:textId="77777777" w:rsidR="00444FD0" w:rsidRPr="00D56DF7" w:rsidDel="00237A10" w:rsidRDefault="00444FD0">
      <w:pPr>
        <w:rPr>
          <w:ins w:id="1566" w:author="Alice Karanja" w:date="2017-10-12T07:02:00Z"/>
          <w:del w:id="1567" w:author="Asuncion, Albert" w:date="2017-10-14T08:52:00Z"/>
        </w:rPr>
      </w:pPr>
    </w:p>
    <w:p w14:paraId="4506F9AA" w14:textId="77777777" w:rsidR="00444FD0" w:rsidRPr="00D56DF7" w:rsidDel="00237A10" w:rsidRDefault="00444FD0">
      <w:pPr>
        <w:rPr>
          <w:ins w:id="1568" w:author="Alice Karanja" w:date="2017-10-12T07:02:00Z"/>
          <w:del w:id="1569" w:author="Asuncion, Albert" w:date="2017-10-14T08:52:00Z"/>
        </w:rPr>
      </w:pPr>
    </w:p>
    <w:p w14:paraId="37A4CB98" w14:textId="77777777" w:rsidR="00444FD0" w:rsidRPr="00D56DF7" w:rsidDel="00237A10" w:rsidRDefault="00444FD0">
      <w:pPr>
        <w:rPr>
          <w:ins w:id="1570" w:author="Alice Karanja" w:date="2017-10-12T07:02:00Z"/>
          <w:del w:id="1571" w:author="Asuncion, Albert" w:date="2017-10-14T08:52:00Z"/>
        </w:rPr>
      </w:pPr>
    </w:p>
    <w:p w14:paraId="48236215" w14:textId="77777777" w:rsidR="00444FD0" w:rsidRPr="00D56DF7" w:rsidDel="00237A10" w:rsidRDefault="00444FD0">
      <w:pPr>
        <w:rPr>
          <w:ins w:id="1572" w:author="Alice Karanja" w:date="2017-10-12T07:02:00Z"/>
          <w:del w:id="1573" w:author="Asuncion, Albert" w:date="2017-10-14T08:52:00Z"/>
        </w:rPr>
      </w:pPr>
    </w:p>
    <w:p w14:paraId="10768DA2" w14:textId="77777777" w:rsidR="00444FD0" w:rsidRPr="00D56DF7" w:rsidDel="00237A10" w:rsidRDefault="00444FD0">
      <w:pPr>
        <w:pStyle w:val="ReferenceHead"/>
        <w:jc w:val="left"/>
        <w:rPr>
          <w:ins w:id="1574" w:author="Alice Karanja" w:date="2017-10-12T07:02:00Z"/>
          <w:del w:id="1575" w:author="Asuncion, Albert" w:date="2017-10-14T08:52:00Z"/>
          <w:rPrChange w:id="1576" w:author="Asuncion, Albert" w:date="2017-10-14T08:57:00Z">
            <w:rPr>
              <w:ins w:id="1577" w:author="Alice Karanja" w:date="2017-10-12T07:02:00Z"/>
              <w:del w:id="1578" w:author="Asuncion, Albert" w:date="2017-10-14T08:52:00Z"/>
              <w:color w:val="C0504D" w:themeColor="accent2"/>
            </w:rPr>
          </w:rPrChange>
        </w:rPr>
      </w:pPr>
    </w:p>
    <w:p w14:paraId="2F2436B3" w14:textId="6DA37279" w:rsidR="00444FD0" w:rsidRPr="00D56DF7" w:rsidDel="00237A10" w:rsidRDefault="00444FD0">
      <w:pPr>
        <w:pStyle w:val="ReferenceHead"/>
        <w:jc w:val="left"/>
        <w:rPr>
          <w:ins w:id="1579" w:author="Alice Karanja" w:date="2017-10-12T07:02:00Z"/>
          <w:del w:id="1580" w:author="Asuncion, Albert" w:date="2017-10-14T08:52:00Z"/>
          <w:rPrChange w:id="1581" w:author="Asuncion, Albert" w:date="2017-10-14T08:57:00Z">
            <w:rPr>
              <w:ins w:id="1582" w:author="Alice Karanja" w:date="2017-10-12T07:02:00Z"/>
              <w:del w:id="1583" w:author="Asuncion, Albert" w:date="2017-10-14T08:52:00Z"/>
              <w:color w:val="C0504D" w:themeColor="accent2"/>
            </w:rPr>
          </w:rPrChange>
        </w:rPr>
      </w:pPr>
    </w:p>
    <w:p w14:paraId="6D5A1266" w14:textId="425D92CF" w:rsidR="00444FD0" w:rsidRPr="00D56DF7" w:rsidDel="00237A10" w:rsidRDefault="00444FD0">
      <w:pPr>
        <w:rPr>
          <w:ins w:id="1584" w:author="Alice Karanja" w:date="2017-10-12T07:02:00Z"/>
          <w:del w:id="1585" w:author="Asuncion, Albert" w:date="2017-10-14T08:52:00Z"/>
          <w:shd w:val="clear" w:color="auto" w:fill="FFFFFF"/>
          <w:rPrChange w:id="1586" w:author="Asuncion, Albert" w:date="2017-10-14T08:57:00Z">
            <w:rPr>
              <w:ins w:id="1587" w:author="Alice Karanja" w:date="2017-10-12T07:02:00Z"/>
              <w:del w:id="1588" w:author="Asuncion, Albert" w:date="2017-10-14T08:52:00Z"/>
              <w:color w:val="00B050"/>
              <w:shd w:val="clear" w:color="auto" w:fill="FFFFFF"/>
            </w:rPr>
          </w:rPrChange>
        </w:rPr>
      </w:pPr>
      <w:ins w:id="1589" w:author="Alice Karanja" w:date="2017-10-12T07:02:00Z">
        <w:del w:id="1590" w:author="Asuncion, Albert" w:date="2017-10-14T08:52:00Z">
          <w:r w:rsidRPr="00D56DF7" w:rsidDel="00237A10">
            <w:rPr>
              <w:sz w:val="16"/>
              <w:szCs w:val="16"/>
              <w:shd w:val="clear" w:color="auto" w:fill="FFFFFF"/>
              <w:rPrChange w:id="1591" w:author="Asuncion, Albert" w:date="2017-10-14T08:57:00Z">
                <w:rPr>
                  <w:color w:val="00B050"/>
                  <w:sz w:val="16"/>
                  <w:szCs w:val="16"/>
                  <w:shd w:val="clear" w:color="auto" w:fill="FFFFFF"/>
                </w:rPr>
              </w:rPrChange>
            </w:rPr>
            <w:delText xml:space="preserve">        </w:delText>
          </w:r>
          <w:r w:rsidRPr="00D56DF7" w:rsidDel="00237A10">
            <w:rPr>
              <w:shd w:val="clear" w:color="auto" w:fill="FFFFFF"/>
              <w:rPrChange w:id="1592" w:author="Asuncion, Albert" w:date="2017-10-14T08:57:00Z">
                <w:rPr>
                  <w:color w:val="00B050"/>
                  <w:shd w:val="clear" w:color="auto" w:fill="FFFFFF"/>
                </w:rPr>
              </w:rPrChange>
            </w:rPr>
            <w:delText xml:space="preserve">    </w:delText>
          </w:r>
        </w:del>
      </w:ins>
    </w:p>
    <w:p w14:paraId="7ED53C78" w14:textId="326B8F4F" w:rsidR="00444FD0" w:rsidRPr="00D56DF7" w:rsidDel="00237A10" w:rsidRDefault="00444FD0">
      <w:pPr>
        <w:rPr>
          <w:del w:id="1593" w:author="Asuncion, Albert" w:date="2017-10-14T08:52:00Z"/>
        </w:rPr>
      </w:pPr>
    </w:p>
    <w:p w14:paraId="52599F46" w14:textId="77777777" w:rsidR="008630E3" w:rsidRPr="00D56DF7" w:rsidDel="00237A10" w:rsidRDefault="008630E3">
      <w:pPr>
        <w:rPr>
          <w:del w:id="1594" w:author="Asuncion, Albert" w:date="2017-10-14T08:52:00Z"/>
        </w:rPr>
      </w:pPr>
    </w:p>
    <w:p w14:paraId="57D7781F" w14:textId="77777777" w:rsidR="008630E3" w:rsidRPr="00D56DF7" w:rsidDel="00237A10" w:rsidRDefault="008630E3">
      <w:pPr>
        <w:rPr>
          <w:del w:id="1595" w:author="Asuncion, Albert" w:date="2017-10-14T08:53:00Z"/>
        </w:rPr>
      </w:pPr>
    </w:p>
    <w:p w14:paraId="6C5AF6F5" w14:textId="77777777" w:rsidR="008630E3" w:rsidRPr="00D56DF7" w:rsidRDefault="008630E3"/>
    <w:p w14:paraId="699F619B" w14:textId="77777777" w:rsidR="008630E3" w:rsidDel="007E353A" w:rsidRDefault="008630E3" w:rsidP="008630E3">
      <w:pPr>
        <w:pStyle w:val="Heading1"/>
        <w:rPr>
          <w:del w:id="1596" w:author="Asuncion, Albert" w:date="2017-10-14T18:35:00Z"/>
        </w:rPr>
      </w:pPr>
      <w:r>
        <w:t>Vulnerabilit</w:t>
      </w:r>
      <w:r w:rsidR="00F065B6">
        <w:t>i</w:t>
      </w:r>
      <w:r>
        <w:t>es</w:t>
      </w:r>
    </w:p>
    <w:p w14:paraId="2A625814" w14:textId="79E91538" w:rsidR="008630E3" w:rsidDel="00C0334C" w:rsidRDefault="008630E3">
      <w:pPr>
        <w:pStyle w:val="Heading1"/>
        <w:spacing w:after="160" w:line="259" w:lineRule="auto"/>
        <w:rPr>
          <w:del w:id="1597" w:author="Sola Fide" w:date="2017-10-14T16:38:00Z"/>
        </w:rPr>
        <w:pPrChange w:id="1598" w:author="Sola Fide" w:date="2017-10-14T16:38:00Z">
          <w:pPr/>
        </w:pPrChange>
      </w:pPr>
    </w:p>
    <w:p w14:paraId="7DDFF97B" w14:textId="77777777" w:rsidR="00C0334C" w:rsidDel="007E353A" w:rsidRDefault="00C0334C">
      <w:pPr>
        <w:pStyle w:val="Heading1"/>
        <w:rPr>
          <w:ins w:id="1599" w:author="Sola Fide" w:date="2017-10-14T16:38:00Z"/>
          <w:del w:id="1600" w:author="Asuncion, Albert" w:date="2017-10-14T18:35:00Z"/>
        </w:rPr>
        <w:pPrChange w:id="1601" w:author="Asuncion, Albert" w:date="2017-10-14T18:35:00Z">
          <w:pPr/>
        </w:pPrChange>
      </w:pPr>
    </w:p>
    <w:p w14:paraId="42D207AF" w14:textId="330527F6" w:rsidR="008630E3" w:rsidDel="00C0334C" w:rsidRDefault="4F7F3774">
      <w:pPr>
        <w:pStyle w:val="Heading1"/>
        <w:rPr>
          <w:del w:id="1602" w:author="Sola Fide" w:date="2017-10-14T16:38:00Z"/>
        </w:rPr>
        <w:pPrChange w:id="1603" w:author="Asuncion, Albert" w:date="2017-10-14T18:35:00Z">
          <w:pPr/>
        </w:pPrChange>
      </w:pPr>
      <w:ins w:id="1604" w:author="Lee, Mooyoung" w:date="2017-10-12T11:04:00Z">
        <w:del w:id="1605" w:author="Sola Fide" w:date="2017-10-14T16:38:00Z">
          <w:r w:rsidRPr="6447ADB0" w:rsidDel="00C0334C">
            <w:delText xml:space="preserve">!!! </w:delText>
          </w:r>
        </w:del>
      </w:ins>
      <w:ins w:id="1606" w:author="Lee, Mooyoung" w:date="2017-10-12T11:05:00Z">
        <w:del w:id="1607" w:author="Sola Fide" w:date="2017-10-14T16:38:00Z">
          <w:r w:rsidR="652AAED4" w:rsidDel="00C0334C">
            <w:delText>1)</w:delText>
          </w:r>
        </w:del>
      </w:ins>
      <w:ins w:id="1608" w:author="Lee, Mooyoung" w:date="2017-10-12T11:04:00Z">
        <w:del w:id="1609" w:author="Sola Fide" w:date="2017-10-14T16:38:00Z">
          <w:r w:rsidDel="00C0334C">
            <w:delText>N</w:delText>
          </w:r>
        </w:del>
      </w:ins>
      <w:ins w:id="1610" w:author="Lee, Mooyoung" w:date="2017-10-12T11:05:00Z">
        <w:del w:id="1611" w:author="Sola Fide" w:date="2017-10-14T16:38:00Z">
          <w:r w:rsidR="3808C643" w:rsidRPr="3808C643" w:rsidDel="00C0334C">
            <w:delText>eed more work to sort</w:delText>
          </w:r>
          <w:r w:rsidR="652AAED4" w:rsidRPr="652AAED4" w:rsidDel="00C0334C">
            <w:delText>/group</w:delText>
          </w:r>
          <w:r w:rsidR="3808C643" w:rsidRPr="6447ADB0" w:rsidDel="00C0334C">
            <w:delText xml:space="preserve"> </w:delText>
          </w:r>
          <w:r w:rsidR="652AAED4" w:rsidRPr="3808C643" w:rsidDel="00C0334C">
            <w:delText xml:space="preserve">items, </w:delText>
          </w:r>
          <w:r w:rsidR="652AAED4" w:rsidDel="00C0334C">
            <w:delText xml:space="preserve">2) Need more </w:delText>
          </w:r>
        </w:del>
      </w:ins>
      <w:ins w:id="1612" w:author="Lee, Mooyoung" w:date="2017-10-12T11:06:00Z">
        <w:del w:id="1613" w:author="Sola Fide" w:date="2017-10-14T16:38:00Z">
          <w:r w:rsidR="61E7B258" w:rsidDel="00C0334C">
            <w:delText xml:space="preserve">search on the vulnerability types, 3) need </w:delText>
          </w:r>
        </w:del>
      </w:ins>
    </w:p>
    <w:p w14:paraId="07B32C32" w14:textId="67DACF2C" w:rsidR="652AAED4" w:rsidDel="00275177" w:rsidRDefault="65A8F7E9">
      <w:pPr>
        <w:pStyle w:val="Heading1"/>
        <w:rPr>
          <w:ins w:id="1614" w:author="Lee, Mooyoung" w:date="2017-10-13T12:22:00Z"/>
          <w:del w:id="1615" w:author="Asuncion, Albert" w:date="2017-10-14T08:51:00Z"/>
        </w:rPr>
        <w:pPrChange w:id="1616" w:author="Asuncion, Albert" w:date="2017-10-14T18:35:00Z">
          <w:pPr/>
        </w:pPrChange>
      </w:pPr>
      <w:ins w:id="1617" w:author="Lee, Mooyoung" w:date="2017-10-12T11:06:00Z">
        <w:del w:id="1618" w:author="Sola Fide" w:date="2017-10-14T16:38:00Z">
          <w:r w:rsidDel="00C0334C">
            <w:delText>to rewrite nicely</w:delText>
          </w:r>
        </w:del>
      </w:ins>
    </w:p>
    <w:p w14:paraId="64D1960C" w14:textId="498A2514" w:rsidR="2947FAD2" w:rsidDel="00022273" w:rsidRDefault="2947FAD2">
      <w:pPr>
        <w:pStyle w:val="Heading1"/>
        <w:rPr>
          <w:del w:id="1619" w:author="Asuncion, Albert" w:date="2017-11-15T11:30:00Z"/>
        </w:rPr>
        <w:pPrChange w:id="1620" w:author="Asuncion, Albert" w:date="2017-10-14T18:35:00Z">
          <w:pPr/>
        </w:pPrChange>
      </w:pPr>
    </w:p>
    <w:p w14:paraId="1F357447" w14:textId="77777777" w:rsidR="007E353A" w:rsidRPr="00022273" w:rsidRDefault="007E353A">
      <w:pPr>
        <w:pStyle w:val="Heading1"/>
        <w:rPr>
          <w:sz w:val="22"/>
          <w:szCs w:val="22"/>
          <w:u w:val="single"/>
          <w:rPrChange w:id="1621" w:author="Khaleghi, Ryan" w:date="2017-12-09T18:44:00Z">
            <w:rPr/>
          </w:rPrChange>
        </w:rPr>
        <w:pPrChange w:id="1622" w:author="Khaleghi, Ryan" w:date="2017-12-09T18:44:00Z">
          <w:pPr/>
        </w:pPrChange>
      </w:pPr>
    </w:p>
    <w:p w14:paraId="6F550450" w14:textId="3D9B41D0" w:rsidR="00022273" w:rsidRDefault="00022273" w:rsidP="00D276B0">
      <w:pPr>
        <w:rPr>
          <w:ins w:id="1623" w:author="Asuncion, Albert" w:date="2017-11-15T11:31:00Z"/>
          <w:u w:val="single"/>
        </w:rPr>
      </w:pPr>
    </w:p>
    <w:p w14:paraId="14FA5CE7" w14:textId="25BCD9BD" w:rsidR="00237A10" w:rsidRPr="007A24B5" w:rsidDel="00D276B0" w:rsidRDefault="007A24B5">
      <w:pPr>
        <w:jc w:val="center"/>
        <w:rPr>
          <w:ins w:id="1624" w:author="Lee, Mooyoung" w:date="2017-10-13T12:22:00Z"/>
          <w:del w:id="1625" w:author="Asuncion, Albert" w:date="2017-11-15T11:24:00Z"/>
          <w:b/>
          <w:bCs/>
          <w:sz w:val="16"/>
          <w:szCs w:val="16"/>
          <w:rPrChange w:id="1626" w:author="Asuncion, Albert" w:date="2017-11-15T11:33:00Z">
            <w:rPr>
              <w:ins w:id="1627" w:author="Lee, Mooyoung" w:date="2017-10-13T12:22:00Z"/>
              <w:del w:id="1628" w:author="Asuncion, Albert" w:date="2017-11-15T11:24:00Z"/>
            </w:rPr>
          </w:rPrChange>
        </w:rPr>
        <w:pPrChange w:id="1629" w:author="Asuncion, Albert" w:date="2017-11-15T11:33:00Z">
          <w:pPr/>
        </w:pPrChange>
      </w:pPr>
      <w:ins w:id="1630" w:author="Asuncion, Albert" w:date="2017-11-15T11:32:00Z">
        <w:r>
          <w:rPr>
            <w:b/>
            <w:bCs/>
            <w:sz w:val="16"/>
            <w:szCs w:val="16"/>
          </w:rPr>
          <w:t xml:space="preserve">TYPE 1 </w:t>
        </w:r>
      </w:ins>
      <w:ins w:id="1631" w:author="Asuncion, Albert" w:date="2017-11-15T11:33:00Z">
        <w:r>
          <w:rPr>
            <w:b/>
            <w:bCs/>
            <w:sz w:val="16"/>
            <w:szCs w:val="16"/>
          </w:rPr>
          <w:t>–</w:t>
        </w:r>
      </w:ins>
      <w:ins w:id="1632" w:author="Asuncion, Albert" w:date="2017-11-15T11:32:00Z">
        <w:r>
          <w:rPr>
            <w:b/>
            <w:bCs/>
            <w:sz w:val="16"/>
            <w:szCs w:val="16"/>
          </w:rPr>
          <w:t xml:space="preserve"> </w:t>
        </w:r>
      </w:ins>
      <w:ins w:id="1633" w:author="Asuncion, Albert" w:date="2017-11-15T11:33:00Z">
        <w:r>
          <w:rPr>
            <w:b/>
            <w:bCs/>
            <w:sz w:val="16"/>
            <w:szCs w:val="16"/>
          </w:rPr>
          <w:t>CRYPTOCURRENCY ATTACKS</w:t>
        </w:r>
      </w:ins>
      <w:ins w:id="1634" w:author="Lee, Mooyoung" w:date="2017-10-12T11:04:00Z">
        <w:del w:id="1635" w:author="Asuncion, Albert" w:date="2017-10-14T08:51:00Z">
          <w:r w:rsidR="4F7F3774" w:rsidRPr="00895166" w:rsidDel="00237A10">
            <w:rPr>
              <w:u w:val="single"/>
              <w:rPrChange w:id="1636" w:author="Asuncion, Albert" w:date="2017-10-14T19:01:00Z">
                <w:rPr/>
              </w:rPrChange>
            </w:rPr>
            <w:delText xml:space="preserve"> </w:delText>
          </w:r>
        </w:del>
      </w:ins>
      <w:ins w:id="1637" w:author="Lee, Mooyoung" w:date="2017-10-13T12:22:00Z">
        <w:del w:id="1638" w:author="Asuncion, Albert" w:date="2017-11-15T11:33:00Z">
          <w:r w:rsidR="2947FAD2" w:rsidRPr="00895166" w:rsidDel="007A24B5">
            <w:rPr>
              <w:u w:val="single"/>
              <w:rPrChange w:id="1639" w:author="Asuncion, Albert" w:date="2017-10-14T19:01:00Z">
                <w:rPr/>
              </w:rPrChange>
            </w:rPr>
            <w:delText>Type 1. System limitation related issues</w:delText>
          </w:r>
        </w:del>
      </w:ins>
    </w:p>
    <w:p w14:paraId="183644B8" w14:textId="1FFEC1E9" w:rsidR="008630E3" w:rsidRDefault="2947FAD2">
      <w:pPr>
        <w:jc w:val="center"/>
        <w:rPr>
          <w:b/>
          <w:bCs/>
          <w:rPrChange w:id="1640" w:author="Khaleghi, Ryan" w:date="2017-12-09T18:44:00Z">
            <w:rPr/>
          </w:rPrChange>
        </w:rPr>
        <w:pPrChange w:id="1641" w:author="Khaleghi, Ryan" w:date="2017-12-09T18:44:00Z">
          <w:pPr/>
        </w:pPrChange>
      </w:pPr>
      <w:ins w:id="1642" w:author="Lee, Mooyoung" w:date="2017-10-13T12:22:00Z">
        <w:del w:id="1643" w:author="Asuncion, Albert" w:date="2017-10-14T18:54:00Z">
          <w:r w:rsidRPr="00895166" w:rsidDel="00BB25F6">
            <w:rPr>
              <w:b/>
              <w:bCs/>
              <w:rPrChange w:id="1644" w:author="Asuncion, Albert" w:date="2017-10-14T19:01:00Z">
                <w:rPr/>
              </w:rPrChange>
            </w:rPr>
            <w:delText>51% vulnerability</w:delText>
          </w:r>
        </w:del>
      </w:ins>
    </w:p>
    <w:p w14:paraId="66296E35" w14:textId="77777777" w:rsidR="00D276B0" w:rsidRDefault="00D276B0">
      <w:pPr>
        <w:jc w:val="center"/>
        <w:rPr>
          <w:ins w:id="1645" w:author="Asuncion, Albert" w:date="2017-11-15T11:20:00Z"/>
          <w:b/>
          <w:bCs/>
        </w:rPr>
        <w:pPrChange w:id="1646" w:author="Karanja, Alice" w:date="2017-11-12T08:00:00Z">
          <w:pPr/>
        </w:pPrChange>
      </w:pPr>
    </w:p>
    <w:p w14:paraId="2F08C791" w14:textId="549F6103" w:rsidR="00D276B0" w:rsidRPr="00A843CC" w:rsidRDefault="00D276B0">
      <w:pPr>
        <w:pStyle w:val="ListParagraph"/>
        <w:numPr>
          <w:ilvl w:val="0"/>
          <w:numId w:val="61"/>
        </w:numPr>
        <w:ind w:left="0" w:firstLine="0"/>
        <w:rPr>
          <w:b/>
          <w:bCs/>
          <w:rPrChange w:id="1647" w:author="Khaleghi, Ryan" w:date="2017-12-09T18:44:00Z">
            <w:rPr/>
          </w:rPrChange>
        </w:rPr>
        <w:pPrChange w:id="1648" w:author="Khaleghi, Ryan" w:date="2017-12-09T18:44:00Z">
          <w:pPr>
            <w:ind w:firstLine="180"/>
          </w:pPr>
        </w:pPrChange>
      </w:pPr>
      <w:ins w:id="1649" w:author="Asuncion, Albert" w:date="2017-11-15T11:22:00Z">
        <w:r>
          <w:t xml:space="preserve">51% Attack </w:t>
        </w:r>
      </w:ins>
      <w:ins w:id="1650" w:author="Asuncion, Albert" w:date="2017-11-15T11:25:00Z">
        <w:r w:rsidRPr="7DADB2B2">
          <w:t>–</w:t>
        </w:r>
      </w:ins>
      <w:ins w:id="1651" w:author="Asuncion, Albert" w:date="2017-11-18T15:55:00Z">
        <w:r w:rsidR="006143FE">
          <w:t xml:space="preserve"> The c</w:t>
        </w:r>
      </w:ins>
      <w:ins w:id="1652" w:author="Asuncion, Albert" w:date="2017-11-15T11:26:00Z">
        <w:r w:rsidRPr="00D276B0">
          <w:t xml:space="preserve">onsensus mechanism </w:t>
        </w:r>
      </w:ins>
      <w:ins w:id="1653" w:author="Asuncion, Albert" w:date="2017-11-18T15:55:00Z">
        <w:r w:rsidR="006143FE">
          <w:t>implie</w:t>
        </w:r>
        <w:r w:rsidR="002B4AE8">
          <w:t>s the agreement of the majority</w:t>
        </w:r>
      </w:ins>
      <w:ins w:id="1654" w:author="Asuncion, Albert" w:date="2017-11-18T17:00:00Z">
        <w:r w:rsidR="002B4AE8">
          <w:t xml:space="preserve">. In other words, if any </w:t>
        </w:r>
      </w:ins>
      <w:ins w:id="1655" w:author="Asuncion, Albert" w:date="2017-11-18T17:01:00Z">
        <w:r w:rsidR="002B4AE8">
          <w:t>mining pool controls more than 50% of the total hashing power</w:t>
        </w:r>
      </w:ins>
      <w:ins w:id="1656" w:author="Asuncion, Albert" w:date="2017-11-18T17:02:00Z">
        <w:r w:rsidR="002B4AE8">
          <w:t xml:space="preserve"> of the entire blockchain</w:t>
        </w:r>
      </w:ins>
      <w:ins w:id="1657" w:author="Asuncion, Albert" w:date="2017-11-18T17:01:00Z">
        <w:r w:rsidR="002B4AE8">
          <w:t xml:space="preserve">, it </w:t>
        </w:r>
      </w:ins>
      <w:ins w:id="1658" w:author="Asuncion, Albert" w:date="2017-11-18T17:04:00Z">
        <w:r w:rsidR="002B4AE8">
          <w:t>could</w:t>
        </w:r>
      </w:ins>
      <w:ins w:id="1659" w:author="Asuncion, Albert" w:date="2017-11-18T17:02:00Z">
        <w:r w:rsidR="002B4AE8" w:rsidRPr="7DADB2B2">
          <w:t xml:space="preserve"> </w:t>
        </w:r>
      </w:ins>
      <w:ins w:id="1660" w:author="Asuncion, Albert" w:date="2017-11-18T17:03:00Z">
        <w:r w:rsidR="002B4AE8">
          <w:t xml:space="preserve">manipulate the transaction history. </w:t>
        </w:r>
      </w:ins>
      <w:ins w:id="1661" w:author="Asuncion, Albert" w:date="2017-11-18T17:05:00Z">
        <w:r w:rsidR="002B4AE8">
          <w:t xml:space="preserve">The 51% attacker essentially becomes the </w:t>
        </w:r>
      </w:ins>
      <w:ins w:id="1662" w:author="Asuncion, Albert" w:date="2017-11-15T11:26:00Z">
        <w:r w:rsidRPr="00D276B0">
          <w:t>host of the entire blockchain [</w:t>
        </w:r>
      </w:ins>
      <w:ins w:id="1663" w:author="Asuncion, Albert" w:date="2017-12-04T15:44:00Z">
        <w:r w:rsidR="00D2350A">
          <w:t>8</w:t>
        </w:r>
      </w:ins>
      <w:ins w:id="1664" w:author="Lee, Mooyoung" w:date="2017-12-03T13:55:00Z">
        <w:del w:id="1665" w:author="Asuncion, Albert" w:date="2017-12-04T15:44:00Z">
          <w:r w:rsidR="1DDF6DE6" w:rsidRPr="00D276B0" w:rsidDel="00D2350A">
            <w:delText>10</w:delText>
          </w:r>
        </w:del>
      </w:ins>
      <w:ins w:id="1666" w:author="Asuncion, Albert" w:date="2017-11-15T11:26:00Z">
        <w:del w:id="1667" w:author="Lee, Mooyoung" w:date="2017-12-03T13:55:00Z">
          <w:r w:rsidRPr="00D276B0" w:rsidDel="1DDF6DE6">
            <w:delText>Dean</w:delText>
          </w:r>
        </w:del>
        <w:r w:rsidRPr="00D276B0">
          <w:t xml:space="preserve">].  They can reverse transactions and perform double spending attacks, </w:t>
        </w:r>
      </w:ins>
      <w:ins w:id="1668" w:author="Asuncion, Albert" w:date="2017-11-18T17:07:00Z">
        <w:r w:rsidR="002B4AE8">
          <w:t xml:space="preserve">or </w:t>
        </w:r>
      </w:ins>
      <w:ins w:id="1669" w:author="Asuncion, Albert" w:date="2017-11-15T11:26:00Z">
        <w:r w:rsidRPr="00D276B0">
          <w:t xml:space="preserve">use </w:t>
        </w:r>
      </w:ins>
      <w:ins w:id="1670" w:author="Asuncion, Albert" w:date="2017-11-18T17:07:00Z">
        <w:r w:rsidR="002B4AE8">
          <w:t xml:space="preserve">the </w:t>
        </w:r>
      </w:ins>
      <w:ins w:id="1671" w:author="Asuncion, Albert" w:date="2017-11-15T11:26:00Z">
        <w:r w:rsidRPr="00D276B0">
          <w:t>sa</w:t>
        </w:r>
        <w:r w:rsidR="00CD25BE">
          <w:t xml:space="preserve">me coin multiple times.  </w:t>
        </w:r>
      </w:ins>
      <w:ins w:id="1672" w:author="Asuncion, Albert" w:date="2017-11-18T17:14:00Z">
        <w:r w:rsidR="00CD25BE">
          <w:t>T</w:t>
        </w:r>
      </w:ins>
      <w:ins w:id="1673" w:author="Asuncion, Albert" w:date="2017-11-15T11:26:00Z">
        <w:r w:rsidRPr="00D276B0">
          <w:t>hey can interrupt other miners from mining and refuse to confirm transactions from regular users.</w:t>
        </w:r>
      </w:ins>
      <w:ins w:id="1674" w:author="Asuncion, Albert" w:date="2017-11-18T17:13:00Z">
        <w:r w:rsidR="00582145" w:rsidRPr="7DADB2B2">
          <w:t xml:space="preserve"> </w:t>
        </w:r>
      </w:ins>
      <w:ins w:id="1675" w:author="Asuncion, Albert" w:date="2017-11-18T17:14:00Z">
        <w:r w:rsidR="00CD25BE">
          <w:t xml:space="preserve">In addition, ordering of transaction can be modified or </w:t>
        </w:r>
      </w:ins>
      <w:ins w:id="1676" w:author="Asuncion, Albert" w:date="2017-11-18T17:15:00Z">
        <w:r w:rsidR="00CD25BE">
          <w:t>transactions excluded</w:t>
        </w:r>
      </w:ins>
      <w:ins w:id="1677" w:author="Asuncion, Albert" w:date="2017-11-18T17:14:00Z">
        <w:r w:rsidR="00CD25BE" w:rsidRPr="7DADB2B2">
          <w:t xml:space="preserve"> </w:t>
        </w:r>
      </w:ins>
      <w:ins w:id="1678" w:author="Asuncion, Albert" w:date="2017-11-18T17:15:00Z">
        <w:r w:rsidR="00CD25BE">
          <w:t>altogether.</w:t>
        </w:r>
      </w:ins>
    </w:p>
    <w:p w14:paraId="50BCF257" w14:textId="77777777" w:rsidR="00A843CC" w:rsidRPr="00D276B0" w:rsidRDefault="00A843CC">
      <w:pPr>
        <w:pStyle w:val="ListParagraph"/>
        <w:ind w:left="0"/>
        <w:rPr>
          <w:ins w:id="1679" w:author="Asuncion, Albert" w:date="2017-11-15T11:25:00Z"/>
          <w:b/>
          <w:bCs/>
          <w:rPrChange w:id="1680" w:author="Asuncion, Albert" w:date="2017-11-15T11:25:00Z">
            <w:rPr>
              <w:ins w:id="1681" w:author="Asuncion, Albert" w:date="2017-11-15T11:25:00Z"/>
            </w:rPr>
          </w:rPrChange>
        </w:rPr>
        <w:pPrChange w:id="1682" w:author="Asuncion, Albert" w:date="2017-11-15T11:26:00Z">
          <w:pPr>
            <w:ind w:firstLine="180"/>
          </w:pPr>
        </w:pPrChange>
      </w:pPr>
    </w:p>
    <w:p w14:paraId="60FFBD99" w14:textId="2D573F58" w:rsidR="00D276B0" w:rsidRDefault="00D276B0" w:rsidP="65EE93E5">
      <w:pPr>
        <w:pStyle w:val="ListParagraph"/>
        <w:numPr>
          <w:ilvl w:val="0"/>
          <w:numId w:val="61"/>
        </w:numPr>
        <w:ind w:left="0" w:firstLine="0"/>
        <w:rPr>
          <w:ins w:id="1683" w:author="Asuncion, Albert" w:date="2017-11-15T11:26:00Z"/>
        </w:rPr>
      </w:pPr>
      <w:ins w:id="1684" w:author="Asuncion, Albert" w:date="2017-11-15T11:25:00Z">
        <w:r w:rsidRPr="4B86C878">
          <w:rPr>
            <w:rPrChange w:id="1685" w:author="Karanja, Alice" w:date="2017-11-15T17:54:00Z">
              <w:rPr>
                <w:b/>
                <w:bCs/>
              </w:rPr>
            </w:rPrChange>
          </w:rPr>
          <w:t xml:space="preserve">Double-spending </w:t>
        </w:r>
      </w:ins>
      <w:ins w:id="1686" w:author="Asuncion, Albert" w:date="2017-11-15T11:26:00Z">
        <w:r w:rsidRPr="00FC0930">
          <w:t>- This</w:t>
        </w:r>
      </w:ins>
      <w:ins w:id="1687" w:author="Asuncion, Albert" w:date="2017-11-15T11:25:00Z">
        <w:r w:rsidRPr="00FC0930">
          <w:t xml:space="preserve"> type of attack </w:t>
        </w:r>
      </w:ins>
      <w:ins w:id="1688" w:author="Asuncion, Albert" w:date="2017-11-15T11:26:00Z">
        <w:r w:rsidRPr="00FC0930">
          <w:t>is</w:t>
        </w:r>
      </w:ins>
      <w:ins w:id="1689" w:author="Asuncion, Albert" w:date="2017-11-15T11:25:00Z">
        <w:r w:rsidRPr="4B86C878">
          <w:rPr>
            <w:rPrChange w:id="1690" w:author="Karanja, Alice" w:date="2017-11-15T17:54:00Z">
              <w:rPr>
                <w:b/>
                <w:bCs/>
              </w:rPr>
            </w:rPrChange>
          </w:rPr>
          <w:t xml:space="preserve"> a malicious client attempt to transfer coins to mult</w:t>
        </w:r>
        <w:r w:rsidR="00AC3136">
          <w:t>iple vend</w:t>
        </w:r>
      </w:ins>
      <w:ins w:id="1691" w:author="Asuncion, Albert" w:date="2017-11-18T17:08:00Z">
        <w:r w:rsidR="00AC3136">
          <w:t>o</w:t>
        </w:r>
      </w:ins>
      <w:ins w:id="1692" w:author="Asuncion, Albert" w:date="2017-11-15T11:25:00Z">
        <w:r w:rsidRPr="4B86C878">
          <w:rPr>
            <w:rPrChange w:id="1693" w:author="Karanja, Alice" w:date="2017-11-15T17:54:00Z">
              <w:rPr>
                <w:b/>
                <w:bCs/>
              </w:rPr>
            </w:rPrChange>
          </w:rPr>
          <w:t>rs before the transactions are fully verified.  The average process time of new block, which confirms the transactions, is about 10 minutes with 20 minutes of standard deviation for Bitcoin cryptocurrency</w:t>
        </w:r>
      </w:ins>
      <w:ins w:id="1694" w:author="Lee, Mooyoung" w:date="2017-12-03T13:55:00Z">
        <w:del w:id="1695" w:author="Asuncion, Albert" w:date="2017-12-04T16:11:00Z">
          <w:r w:rsidR="1DDF6DE6" w:rsidRPr="00D2350A" w:rsidDel="003D2EAD">
            <w:rPr>
              <w:highlight w:val="yellow"/>
              <w:rPrChange w:id="1696" w:author="Asuncion, Albert" w:date="2017-12-04T15:46:00Z">
                <w:rPr>
                  <w:b/>
                  <w:bCs/>
                </w:rPr>
              </w:rPrChange>
            </w:rPr>
            <w:delText>11</w:delText>
          </w:r>
        </w:del>
      </w:ins>
      <w:ins w:id="1697" w:author="Asuncion, Albert" w:date="2017-11-15T11:25:00Z">
        <w:r w:rsidR="000C5532" w:rsidRPr="1FC2B9B5">
          <w:t xml:space="preserve">.  </w:t>
        </w:r>
      </w:ins>
      <w:ins w:id="1698" w:author="Asuncion, Albert" w:date="2017-11-18T17:10:00Z">
        <w:r w:rsidR="000C5532">
          <w:t xml:space="preserve">With this much time between the proposal and transfer of payment, </w:t>
        </w:r>
      </w:ins>
      <w:ins w:id="1699" w:author="Asuncion, Albert" w:date="2017-11-18T17:11:00Z">
        <w:r w:rsidR="005D2237">
          <w:t>an att</w:t>
        </w:r>
      </w:ins>
      <w:ins w:id="1700" w:author="Asuncion, Albert" w:date="2017-11-18T17:12:00Z">
        <w:r w:rsidR="005D2237">
          <w:t xml:space="preserve">acker can </w:t>
        </w:r>
      </w:ins>
      <w:ins w:id="1701" w:author="Asuncion, Albert" w:date="2017-11-15T11:25:00Z">
        <w:r w:rsidRPr="4B86C878">
          <w:rPr>
            <w:rPrChange w:id="1702" w:author="Karanja, Alice" w:date="2017-11-15T17:54:00Z">
              <w:rPr>
                <w:b/>
                <w:bCs/>
              </w:rPr>
            </w:rPrChange>
          </w:rPr>
          <w:t>dou</w:t>
        </w:r>
        <w:r w:rsidR="00CA7647">
          <w:t xml:space="preserve">ble-spend </w:t>
        </w:r>
        <w:r w:rsidRPr="4B86C878">
          <w:rPr>
            <w:rPrChange w:id="1703" w:author="Karanja, Alice" w:date="2017-11-15T17:54:00Z">
              <w:rPr>
                <w:b/>
                <w:bCs/>
              </w:rPr>
            </w:rPrChange>
          </w:rPr>
          <w:t xml:space="preserve">before </w:t>
        </w:r>
        <w:r w:rsidRPr="4B86C878">
          <w:rPr>
            <w:rPrChange w:id="1704" w:author="Karanja, Alice" w:date="2017-11-15T17:54:00Z">
              <w:rPr>
                <w:b/>
                <w:bCs/>
              </w:rPr>
            </w:rPrChange>
          </w:rPr>
          <w:lastRenderedPageBreak/>
          <w:t>transaction</w:t>
        </w:r>
      </w:ins>
      <w:ins w:id="1705" w:author="Asuncion, Albert" w:date="2017-11-18T17:16:00Z">
        <w:r w:rsidR="00CA7647">
          <w:t>s</w:t>
        </w:r>
      </w:ins>
      <w:ins w:id="1706" w:author="Asuncion, Albert" w:date="2017-11-15T11:25:00Z">
        <w:r w:rsidRPr="65EE93E5">
          <w:rPr>
            <w:rPrChange w:id="1707" w:author="Khaleghi, Ryan" w:date="2017-12-09T18:44:00Z">
              <w:rPr>
                <w:b/>
                <w:bCs/>
              </w:rPr>
            </w:rPrChange>
          </w:rPr>
          <w:t xml:space="preserve"> </w:t>
        </w:r>
      </w:ins>
      <w:ins w:id="1708" w:author="Asuncion, Albert" w:date="2017-11-18T17:16:00Z">
        <w:r w:rsidR="00CA7647">
          <w:t xml:space="preserve">are </w:t>
        </w:r>
      </w:ins>
      <w:ins w:id="1709" w:author="Asuncion, Albert" w:date="2017-11-15T11:25:00Z">
        <w:r w:rsidRPr="4B86C878">
          <w:rPr>
            <w:rPrChange w:id="1710" w:author="Karanja, Alice" w:date="2017-11-15T17:54:00Z">
              <w:rPr>
                <w:b/>
                <w:bCs/>
              </w:rPr>
            </w:rPrChange>
          </w:rPr>
          <w:t>fully</w:t>
        </w:r>
      </w:ins>
      <w:ins w:id="1711" w:author="Asuncion, Albert" w:date="2017-11-18T17:16:00Z">
        <w:r w:rsidR="00CA7647">
          <w:t xml:space="preserve"> validated</w:t>
        </w:r>
      </w:ins>
      <w:ins w:id="1712" w:author="Asuncion, Albert" w:date="2017-11-15T11:25:00Z">
        <w:r w:rsidRPr="4B86C878">
          <w:rPr>
            <w:rPrChange w:id="1713" w:author="Karanja, Alice" w:date="2017-11-15T17:54:00Z">
              <w:rPr>
                <w:b/>
                <w:bCs/>
              </w:rPr>
            </w:rPrChange>
          </w:rPr>
          <w:t xml:space="preserve">.  Another way of double-spending is </w:t>
        </w:r>
      </w:ins>
      <w:ins w:id="1714" w:author="Asuncion, Albert" w:date="2017-11-18T17:17:00Z">
        <w:r w:rsidR="00881224">
          <w:t xml:space="preserve">when </w:t>
        </w:r>
      </w:ins>
      <w:ins w:id="1715" w:author="Asuncion, Albert" w:date="2017-11-15T11:25:00Z">
        <w:r w:rsidRPr="4B86C878">
          <w:rPr>
            <w:rPrChange w:id="1716" w:author="Karanja, Alice" w:date="2017-11-15T17:54:00Z">
              <w:rPr>
                <w:b/>
                <w:bCs/>
              </w:rPr>
            </w:rPrChange>
          </w:rPr>
          <w:t>a malicious client change</w:t>
        </w:r>
      </w:ins>
      <w:ins w:id="1717" w:author="Asuncion, Albert" w:date="2017-11-18T17:17:00Z">
        <w:r w:rsidR="00881224">
          <w:t>s</w:t>
        </w:r>
      </w:ins>
      <w:ins w:id="1718" w:author="Asuncion, Albert" w:date="2017-11-15T11:25:00Z">
        <w:r w:rsidRPr="4B86C878">
          <w:rPr>
            <w:rPrChange w:id="1719" w:author="Karanja, Alice" w:date="2017-11-15T17:54:00Z">
              <w:rPr>
                <w:b/>
                <w:bCs/>
              </w:rPr>
            </w:rPrChange>
          </w:rPr>
          <w:t xml:space="preserve"> the transaction history and make</w:t>
        </w:r>
      </w:ins>
      <w:ins w:id="1720" w:author="Asuncion, Albert" w:date="2017-11-18T17:17:00Z">
        <w:r w:rsidR="00881224">
          <w:t>s</w:t>
        </w:r>
      </w:ins>
      <w:ins w:id="1721" w:author="Asuncion, Albert" w:date="2017-11-15T11:25:00Z">
        <w:r w:rsidRPr="4B86C878">
          <w:rPr>
            <w:rPrChange w:id="1722" w:author="Karanja, Alice" w:date="2017-11-15T17:54:00Z">
              <w:rPr>
                <w:b/>
                <w:bCs/>
              </w:rPr>
            </w:rPrChange>
          </w:rPr>
          <w:t xml:space="preserve"> a different version of </w:t>
        </w:r>
      </w:ins>
      <w:ins w:id="1723" w:author="Asuncion, Albert" w:date="2017-11-18T17:17:00Z">
        <w:r w:rsidR="00881224">
          <w:t xml:space="preserve">the </w:t>
        </w:r>
      </w:ins>
      <w:ins w:id="1724" w:author="Asuncion, Albert" w:date="2017-11-15T11:25:00Z">
        <w:r w:rsidR="00881224">
          <w:t>block</w:t>
        </w:r>
        <w:r w:rsidRPr="4B86C878">
          <w:rPr>
            <w:rPrChange w:id="1725" w:author="Karanja, Alice" w:date="2017-11-15T17:54:00Z">
              <w:rPr>
                <w:b/>
                <w:bCs/>
              </w:rPr>
            </w:rPrChange>
          </w:rPr>
          <w:t>chain</w:t>
        </w:r>
      </w:ins>
      <w:ins w:id="1726" w:author="Asuncion, Albert" w:date="2017-11-18T17:17:00Z">
        <w:r w:rsidR="00881224">
          <w:t>, creating</w:t>
        </w:r>
      </w:ins>
      <w:ins w:id="1727" w:author="Asuncion, Albert" w:date="2017-11-15T11:25:00Z">
        <w:r w:rsidRPr="4B86C878">
          <w:rPr>
            <w:rPrChange w:id="1728" w:author="Karanja, Alice" w:date="2017-11-15T17:54:00Z">
              <w:rPr>
                <w:b/>
                <w:bCs/>
              </w:rPr>
            </w:rPrChange>
          </w:rPr>
          <w:t xml:space="preserve"> a block fork</w:t>
        </w:r>
      </w:ins>
      <w:ins w:id="1729" w:author="Lee, Mooyoung" w:date="2017-12-03T13:55:00Z">
        <w:del w:id="1730" w:author="Asuncion, Albert" w:date="2017-12-04T16:11:00Z">
          <w:r w:rsidR="1DDF6DE6" w:rsidRPr="00D2350A" w:rsidDel="003D2EAD">
            <w:rPr>
              <w:highlight w:val="yellow"/>
              <w:rPrChange w:id="1731" w:author="Asuncion, Albert" w:date="2017-12-04T15:46:00Z">
                <w:rPr>
                  <w:b/>
                  <w:bCs/>
                </w:rPr>
              </w:rPrChange>
            </w:rPr>
            <w:delText>11</w:delText>
          </w:r>
        </w:del>
      </w:ins>
      <w:ins w:id="1732" w:author="Asuncion, Albert" w:date="2017-11-15T11:25:00Z">
        <w:del w:id="1733" w:author="Lee, Mooyoung" w:date="2017-12-03T13:55:00Z">
          <w:r w:rsidRPr="00D2350A" w:rsidDel="1DDF6DE6">
            <w:rPr>
              <w:highlight w:val="yellow"/>
              <w:rPrChange w:id="1734" w:author="Asuncion, Albert" w:date="2017-12-04T15:46:00Z">
                <w:rPr>
                  <w:b/>
                  <w:bCs/>
                </w:rPr>
              </w:rPrChange>
            </w:rPr>
            <w:delText>Kar</w:delText>
          </w:r>
        </w:del>
        <w:r w:rsidRPr="65EE93E5">
          <w:rPr>
            <w:rPrChange w:id="1735" w:author="Khaleghi, Ryan" w:date="2017-12-09T18:44:00Z">
              <w:rPr>
                <w:b/>
                <w:bCs/>
              </w:rPr>
            </w:rPrChange>
          </w:rPr>
          <w:t xml:space="preserve">.  </w:t>
        </w:r>
      </w:ins>
      <w:ins w:id="1736" w:author="Asuncion, Albert" w:date="2017-11-18T17:18:00Z">
        <w:r w:rsidR="00BA1D62">
          <w:t>Since t</w:t>
        </w:r>
      </w:ins>
      <w:ins w:id="1737" w:author="Asuncion, Albert" w:date="2017-11-15T11:25:00Z">
        <w:r w:rsidRPr="4B86C878">
          <w:rPr>
            <w:rPrChange w:id="1738" w:author="Karanja, Alice" w:date="2017-11-15T17:54:00Z">
              <w:rPr>
                <w:b/>
                <w:bCs/>
              </w:rPr>
            </w:rPrChange>
          </w:rPr>
          <w:t>he longest block fork become</w:t>
        </w:r>
      </w:ins>
      <w:ins w:id="1739" w:author="Asuncion, Albert" w:date="2017-11-18T17:18:00Z">
        <w:r w:rsidR="00BA1D62">
          <w:t>s</w:t>
        </w:r>
      </w:ins>
      <w:ins w:id="1740" w:author="Asuncion, Albert" w:date="2017-11-15T11:25:00Z">
        <w:r w:rsidRPr="65EE93E5">
          <w:rPr>
            <w:rPrChange w:id="1741" w:author="Khaleghi, Ryan" w:date="2017-12-09T18:44:00Z">
              <w:rPr>
                <w:b/>
                <w:bCs/>
              </w:rPr>
            </w:rPrChange>
          </w:rPr>
          <w:t xml:space="preserve"> </w:t>
        </w:r>
      </w:ins>
      <w:ins w:id="1742" w:author="Asuncion, Albert" w:date="2017-11-18T17:19:00Z">
        <w:r w:rsidR="00BA1D62">
          <w:t xml:space="preserve">the eventual chain, it </w:t>
        </w:r>
      </w:ins>
      <w:ins w:id="1743" w:author="Asuncion, Albert" w:date="2017-11-18T19:54:00Z">
        <w:r w:rsidR="00451CB1">
          <w:t>leads</w:t>
        </w:r>
      </w:ins>
      <w:ins w:id="1744" w:author="Asuncion, Albert" w:date="2017-11-18T17:19:00Z">
        <w:r w:rsidR="00BA1D62">
          <w:t xml:space="preserve"> the </w:t>
        </w:r>
      </w:ins>
      <w:ins w:id="1745" w:author="Asuncion, Albert" w:date="2017-11-18T17:20:00Z">
        <w:r w:rsidR="00BA1D62">
          <w:t xml:space="preserve">original </w:t>
        </w:r>
      </w:ins>
      <w:ins w:id="1746" w:author="Asuncion, Albert" w:date="2017-11-18T17:19:00Z">
        <w:r w:rsidR="00BA1D62">
          <w:t xml:space="preserve">fork </w:t>
        </w:r>
      </w:ins>
      <w:ins w:id="1747" w:author="Asuncion, Albert" w:date="2017-11-18T17:21:00Z">
        <w:r w:rsidR="00BA1D62">
          <w:t>to extinction, i.e. extinct fork.</w:t>
        </w:r>
      </w:ins>
      <w:ins w:id="1748" w:author="Asuncion, Albert" w:date="2017-12-04T15:46:00Z">
        <w:r w:rsidR="00D2350A">
          <w:t xml:space="preserve"> [9]</w:t>
        </w:r>
      </w:ins>
    </w:p>
    <w:p w14:paraId="0476208B" w14:textId="77777777" w:rsidR="00A843CC" w:rsidRPr="00A843CC" w:rsidRDefault="00A843CC">
      <w:pPr>
        <w:rPr>
          <w:ins w:id="1749" w:author="Asuncion, Albert" w:date="2017-11-15T11:26:00Z"/>
          <w:bCs/>
        </w:rPr>
        <w:pPrChange w:id="1750" w:author="Asuncion, Albert" w:date="2017-11-15T11:26:00Z">
          <w:pPr>
            <w:pStyle w:val="ListParagraph"/>
            <w:numPr>
              <w:numId w:val="61"/>
            </w:numPr>
            <w:ind w:left="0" w:hanging="360"/>
          </w:pPr>
        </w:pPrChange>
      </w:pPr>
    </w:p>
    <w:p w14:paraId="2429BDE3" w14:textId="7C835D91" w:rsidR="00A843CC" w:rsidRPr="000469E6" w:rsidRDefault="00A843CC">
      <w:pPr>
        <w:pStyle w:val="ListParagraph"/>
        <w:numPr>
          <w:ilvl w:val="0"/>
          <w:numId w:val="61"/>
        </w:numPr>
        <w:ind w:left="0" w:firstLine="0"/>
        <w:rPr>
          <w:ins w:id="1751" w:author="Asuncion, Albert" w:date="2017-11-15T11:27:00Z"/>
        </w:rPr>
        <w:pPrChange w:id="1752" w:author="Asuncion, Albert" w:date="2017-11-15T11:27:00Z">
          <w:pPr>
            <w:pStyle w:val="ListParagraph"/>
            <w:numPr>
              <w:numId w:val="61"/>
            </w:numPr>
            <w:ind w:left="0" w:hanging="360"/>
          </w:pPr>
        </w:pPrChange>
      </w:pPr>
      <w:ins w:id="1753" w:author="Asuncion, Albert" w:date="2017-11-15T11:27:00Z">
        <w:r w:rsidRPr="00FC0930">
          <w:t>Selfish m</w:t>
        </w:r>
        <w:r w:rsidR="000469E6">
          <w:t xml:space="preserve">ining - An </w:t>
        </w:r>
      </w:ins>
      <w:ins w:id="1754" w:author="Asuncion, Albert" w:date="2017-11-18T19:57:00Z">
        <w:r w:rsidR="000469E6">
          <w:t>unethical</w:t>
        </w:r>
      </w:ins>
      <w:ins w:id="1755" w:author="Asuncion, Albert" w:date="2017-11-15T11:27:00Z">
        <w:r w:rsidR="00F4601E">
          <w:t xml:space="preserve"> way of abus</w:t>
        </w:r>
      </w:ins>
      <w:ins w:id="1756" w:author="Asuncion, Albert" w:date="2017-11-18T19:56:00Z">
        <w:r w:rsidR="00F4601E">
          <w:t>ing</w:t>
        </w:r>
      </w:ins>
      <w:ins w:id="1757" w:author="Asuncion, Albert" w:date="2017-11-15T11:27:00Z">
        <w:r w:rsidRPr="00FC0930">
          <w:t xml:space="preserve"> mining mechanism.  A selfish miner can create a block fork and work privately.  The selfish miner keeps working privately until the public block chain length is about to catch the miner’s private block chain length, and the selfish miner publishes his branch [</w:t>
        </w:r>
      </w:ins>
      <w:ins w:id="1758" w:author="Lee, Mooyoung" w:date="2017-12-03T13:55:00Z">
        <w:r w:rsidR="1DDF6DE6" w:rsidRPr="00FC0930">
          <w:t>1</w:t>
        </w:r>
      </w:ins>
      <w:ins w:id="1759" w:author="Asuncion, Albert" w:date="2017-12-04T15:46:00Z">
        <w:r w:rsidR="00D2350A" w:rsidRPr="00F54BD1">
          <w:rPr>
            <w:rPrChange w:id="1760" w:author="Asuncion, Albert" w:date="2017-12-04T16:12:00Z">
              <w:rPr>
                <w:highlight w:val="yellow"/>
              </w:rPr>
            </w:rPrChange>
          </w:rPr>
          <w:t>0</w:t>
        </w:r>
      </w:ins>
      <w:ins w:id="1761" w:author="Lee, Mooyoung" w:date="2017-12-03T13:55:00Z">
        <w:del w:id="1762" w:author="Asuncion, Albert" w:date="2017-12-04T15:46:00Z">
          <w:r w:rsidR="1DDF6DE6" w:rsidRPr="00FC0930" w:rsidDel="00D2350A">
            <w:delText>2</w:delText>
          </w:r>
        </w:del>
      </w:ins>
      <w:ins w:id="1763" w:author="Asuncion, Albert" w:date="2017-11-15T11:27:00Z">
        <w:del w:id="1764" w:author="Lee, Mooyoung" w:date="2017-12-03T13:55:00Z">
          <w:r w:rsidRPr="00FC0930" w:rsidDel="1DDF6DE6">
            <w:delText>P. Franco</w:delText>
          </w:r>
        </w:del>
        <w:r w:rsidRPr="00FC0930">
          <w:t>].  This makes the existing public branch invalid and the selfish miner takes all credit for the overlapped works.</w:t>
        </w:r>
      </w:ins>
    </w:p>
    <w:p w14:paraId="7DB65E33" w14:textId="77777777" w:rsidR="000469E6" w:rsidRDefault="000469E6">
      <w:pPr>
        <w:pStyle w:val="ListParagraph"/>
        <w:ind w:left="0"/>
        <w:rPr>
          <w:ins w:id="1765" w:author="Asuncion, Albert" w:date="2017-11-18T19:58:00Z"/>
        </w:rPr>
        <w:pPrChange w:id="1766" w:author="Asuncion, Albert" w:date="2017-11-18T19:58:00Z">
          <w:pPr>
            <w:pStyle w:val="ListParagraph"/>
            <w:numPr>
              <w:numId w:val="61"/>
            </w:numPr>
            <w:ind w:left="0" w:hanging="360"/>
          </w:pPr>
        </w:pPrChange>
      </w:pPr>
    </w:p>
    <w:p w14:paraId="57B7FD43" w14:textId="5AC4DAD3" w:rsidR="00F003CD" w:rsidRDefault="008B1F5D" w:rsidP="65EE93E5">
      <w:pPr>
        <w:pStyle w:val="ListParagraph"/>
        <w:numPr>
          <w:ilvl w:val="0"/>
          <w:numId w:val="61"/>
        </w:numPr>
        <w:ind w:left="0" w:firstLine="0"/>
        <w:rPr>
          <w:ins w:id="1767" w:author="Asuncion, Albert" w:date="2017-11-18T20:43:00Z"/>
        </w:rPr>
      </w:pPr>
      <w:ins w:id="1768" w:author="Asuncion, Albert" w:date="2017-11-15T11:28:00Z">
        <w:r>
          <w:t xml:space="preserve">Transaction Privacy </w:t>
        </w:r>
      </w:ins>
      <w:ins w:id="1769" w:author="Asuncion, Albert" w:date="2017-11-18T20:00:00Z">
        <w:r>
          <w:t>Leakage</w:t>
        </w:r>
      </w:ins>
      <w:ins w:id="1770" w:author="Asuncion, Albert" w:date="2017-11-15T11:28:00Z">
        <w:r w:rsidR="00A843CC" w:rsidRPr="00FC0930">
          <w:t xml:space="preserve"> </w:t>
        </w:r>
      </w:ins>
      <w:ins w:id="1771" w:author="Asuncion, Albert" w:date="2017-11-15T11:29:00Z">
        <w:r w:rsidR="00F003CD" w:rsidRPr="00FC0930">
          <w:t>–</w:t>
        </w:r>
      </w:ins>
      <w:ins w:id="1772" w:author="Asuncion, Albert" w:date="2017-11-15T11:28:00Z">
        <w:r w:rsidR="00A843CC" w:rsidRPr="00FC0930">
          <w:t xml:space="preserve"> </w:t>
        </w:r>
      </w:ins>
      <w:ins w:id="1773" w:author="Asuncion, Albert" w:date="2017-11-18T20:03:00Z">
        <w:r w:rsidR="000E0283">
          <w:t xml:space="preserve">Although blockchains are designed with anonymity, its </w:t>
        </w:r>
      </w:ins>
      <w:ins w:id="1774" w:author="Asuncion, Albert" w:date="2017-11-18T20:04:00Z">
        <w:r w:rsidR="000E0283">
          <w:t>privacy</w:t>
        </w:r>
      </w:ins>
      <w:ins w:id="1775" w:author="Asuncion, Albert" w:date="2017-11-18T20:03:00Z">
        <w:r w:rsidR="000E0283" w:rsidRPr="564F4431">
          <w:t xml:space="preserve"> </w:t>
        </w:r>
      </w:ins>
      <w:ins w:id="1776" w:author="Asuncion, Albert" w:date="2017-11-18T20:04:00Z">
        <w:r w:rsidR="000E0283">
          <w:t xml:space="preserve">protection protocols are not very robust. </w:t>
        </w:r>
      </w:ins>
      <w:ins w:id="1777" w:author="Asuncion, Albert" w:date="2017-11-18T20:05:00Z">
        <w:r w:rsidR="000E0283">
          <w:t>An a</w:t>
        </w:r>
      </w:ins>
      <w:ins w:id="1778" w:author="Asuncion, Albert" w:date="2017-11-15T11:28:00Z">
        <w:r w:rsidR="000E0283">
          <w:t xml:space="preserve">ttacker </w:t>
        </w:r>
      </w:ins>
      <w:ins w:id="1779" w:author="Asuncion, Albert" w:date="2017-11-18T20:05:00Z">
        <w:r w:rsidR="000E0283">
          <w:t>uses</w:t>
        </w:r>
      </w:ins>
      <w:ins w:id="1780" w:author="Asuncion, Albert" w:date="2017-11-15T11:28:00Z">
        <w:r w:rsidR="000E0283">
          <w:t xml:space="preserve"> methods such as</w:t>
        </w:r>
        <w:r w:rsidR="00A843CC" w:rsidRPr="00FC0930">
          <w:t xml:space="preserve"> ‘taint analysis and tracking payments’, IP address monitoring</w:t>
        </w:r>
        <w:r w:rsidR="000E0283">
          <w:t>, and</w:t>
        </w:r>
      </w:ins>
      <w:ins w:id="1781" w:author="Asuncion, Albert" w:date="2017-11-18T20:06:00Z">
        <w:r w:rsidR="000E0283" w:rsidRPr="564F4431">
          <w:t xml:space="preserve"> </w:t>
        </w:r>
      </w:ins>
      <w:ins w:id="1782" w:author="Asuncion, Albert" w:date="2017-11-15T11:28:00Z">
        <w:r w:rsidR="000E0283">
          <w:t>web-spidering</w:t>
        </w:r>
      </w:ins>
      <w:ins w:id="1783" w:author="Lee, Mooyoung" w:date="2017-12-03T13:55:00Z">
        <w:del w:id="1784" w:author="Asuncion, Albert" w:date="2017-12-04T16:13:00Z">
          <w:r w:rsidR="1DDF6DE6" w:rsidRPr="00D2350A" w:rsidDel="00F54BD1">
            <w:rPr>
              <w:highlight w:val="yellow"/>
              <w:rPrChange w:id="1785" w:author="Asuncion, Albert" w:date="2017-12-04T15:46:00Z">
                <w:rPr/>
              </w:rPrChange>
            </w:rPr>
            <w:delText>13</w:delText>
          </w:r>
        </w:del>
      </w:ins>
      <w:ins w:id="1786" w:author="Asuncion, Albert" w:date="2017-11-15T11:28:00Z">
        <w:r w:rsidR="000E0283" w:rsidRPr="564F4431">
          <w:t xml:space="preserve">. </w:t>
        </w:r>
      </w:ins>
      <w:ins w:id="1787" w:author="Asuncion, Albert" w:date="2017-11-18T20:06:00Z">
        <w:r w:rsidR="000E0283">
          <w:t>Furthermore,</w:t>
        </w:r>
      </w:ins>
      <w:ins w:id="1788" w:author="Asuncion, Albert" w:date="2017-11-15T11:28:00Z">
        <w:r w:rsidR="000E0283">
          <w:t xml:space="preserve"> if </w:t>
        </w:r>
      </w:ins>
      <w:ins w:id="1789" w:author="Asuncion, Albert" w:date="2017-11-18T20:07:00Z">
        <w:r w:rsidR="000E0283">
          <w:t xml:space="preserve">an </w:t>
        </w:r>
      </w:ins>
      <w:ins w:id="1790" w:author="Asuncion, Albert" w:date="2017-11-15T11:28:00Z">
        <w:r w:rsidR="000E0283">
          <w:t xml:space="preserve">attacker </w:t>
        </w:r>
      </w:ins>
      <w:ins w:id="1791" w:author="Asuncion, Albert" w:date="2017-11-18T20:07:00Z">
        <w:r w:rsidR="000E0283">
          <w:t>obtains</w:t>
        </w:r>
      </w:ins>
      <w:ins w:id="1792" w:author="Asuncion, Albert" w:date="2017-11-15T11:28:00Z">
        <w:r w:rsidR="00A843CC" w:rsidRPr="00FC0930">
          <w:t xml:space="preserve"> private information from a vendor suc</w:t>
        </w:r>
        <w:r w:rsidR="000E0283">
          <w:t xml:space="preserve">h as email or shipping address, then </w:t>
        </w:r>
      </w:ins>
      <w:ins w:id="1793" w:author="Asuncion, Albert" w:date="2017-11-18T20:07:00Z">
        <w:r w:rsidR="000E0283">
          <w:t>it</w:t>
        </w:r>
      </w:ins>
      <w:ins w:id="1794" w:author="Asuncion, Albert" w:date="2017-11-15T11:28:00Z">
        <w:r w:rsidR="00A843CC" w:rsidRPr="00FC0930">
          <w:t xml:space="preserve"> can </w:t>
        </w:r>
      </w:ins>
      <w:ins w:id="1795" w:author="Asuncion, Albert" w:date="2017-11-18T20:07:00Z">
        <w:r w:rsidR="000E0283">
          <w:t xml:space="preserve">be </w:t>
        </w:r>
      </w:ins>
      <w:ins w:id="1796" w:author="Asuncion, Albert" w:date="2017-11-15T11:28:00Z">
        <w:r w:rsidR="00A843CC" w:rsidRPr="00FC0930">
          <w:t>link</w:t>
        </w:r>
      </w:ins>
      <w:ins w:id="1797" w:author="Asuncion, Albert" w:date="2017-11-18T20:07:00Z">
        <w:r w:rsidR="000E0283">
          <w:t>ed to</w:t>
        </w:r>
      </w:ins>
      <w:ins w:id="1798" w:author="Asuncion, Albert" w:date="2017-11-15T11:28:00Z">
        <w:r w:rsidR="000E0283">
          <w:t xml:space="preserve"> the Bi</w:t>
        </w:r>
      </w:ins>
      <w:ins w:id="1799" w:author="Asuncion, Albert" w:date="2017-11-18T20:08:00Z">
        <w:r w:rsidR="000E0283">
          <w:t>t</w:t>
        </w:r>
      </w:ins>
      <w:ins w:id="1800" w:author="Asuncion, Albert" w:date="2017-11-15T11:28:00Z">
        <w:r w:rsidR="00A843CC" w:rsidRPr="00FC0930">
          <w:t>coin address an</w:t>
        </w:r>
        <w:r w:rsidR="000E0283">
          <w:t xml:space="preserve">d the </w:t>
        </w:r>
      </w:ins>
      <w:ins w:id="1801" w:author="Asuncion, Albert" w:date="2017-11-18T20:08:00Z">
        <w:r w:rsidR="000E0283">
          <w:t>onwer’s</w:t>
        </w:r>
      </w:ins>
      <w:ins w:id="1802" w:author="Asuncion, Albert" w:date="2017-11-15T11:28:00Z">
        <w:r w:rsidR="00F003CD" w:rsidRPr="00FC0930">
          <w:t xml:space="preserve"> identity</w:t>
        </w:r>
      </w:ins>
      <w:ins w:id="1803" w:author="Asuncion, Albert" w:date="2017-12-04T15:46:00Z">
        <w:r w:rsidR="00D2350A">
          <w:t>.</w:t>
        </w:r>
      </w:ins>
      <w:ins w:id="1804" w:author="Asuncion, Albert" w:date="2017-11-15T11:28:00Z">
        <w:r w:rsidR="00F003CD" w:rsidRPr="00DF716E">
          <w:t xml:space="preserve"> [</w:t>
        </w:r>
      </w:ins>
      <w:ins w:id="1805" w:author="Lee, Mooyoung" w:date="2017-12-03T13:55:00Z">
        <w:r w:rsidR="564F4431" w:rsidRPr="00FC0930">
          <w:t>1</w:t>
        </w:r>
      </w:ins>
      <w:ins w:id="1806" w:author="Asuncion, Albert" w:date="2017-12-04T15:47:00Z">
        <w:r w:rsidR="00D2350A">
          <w:t>1</w:t>
        </w:r>
      </w:ins>
      <w:ins w:id="1807" w:author="Lee, Mooyoung" w:date="2017-12-03T13:55:00Z">
        <w:del w:id="1808" w:author="Asuncion, Albert" w:date="2017-12-04T15:47:00Z">
          <w:r w:rsidR="564F4431" w:rsidRPr="00FC0930" w:rsidDel="00D2350A">
            <w:delText>3</w:delText>
          </w:r>
        </w:del>
      </w:ins>
      <w:ins w:id="1809" w:author="Asuncion, Albert" w:date="2017-11-15T11:28:00Z">
        <w:del w:id="1810" w:author="Lee, Mooyoung" w:date="2017-12-03T13:55:00Z">
          <w:r w:rsidR="00F003CD" w:rsidRPr="00FC0930" w:rsidDel="564F4431">
            <w:delText>M. Conti</w:delText>
          </w:r>
        </w:del>
        <w:r w:rsidR="00F003CD" w:rsidRPr="00FC0930">
          <w:t>]</w:t>
        </w:r>
      </w:ins>
    </w:p>
    <w:p w14:paraId="1C3FAFB0" w14:textId="77777777" w:rsidR="00EC4177" w:rsidRDefault="00EC4177">
      <w:pPr>
        <w:rPr>
          <w:ins w:id="1811" w:author="Asuncion, Albert" w:date="2017-11-18T20:43:00Z"/>
        </w:rPr>
        <w:pPrChange w:id="1812" w:author="Asuncion, Albert" w:date="2017-11-18T20:43:00Z">
          <w:pPr>
            <w:pStyle w:val="ListParagraph"/>
            <w:numPr>
              <w:numId w:val="61"/>
            </w:numPr>
            <w:ind w:left="0" w:hanging="360"/>
          </w:pPr>
        </w:pPrChange>
      </w:pPr>
    </w:p>
    <w:p w14:paraId="5E64715F" w14:textId="016AF891" w:rsidR="00EC4177" w:rsidRPr="00F003CD" w:rsidRDefault="00EC4177" w:rsidP="65EE93E5">
      <w:pPr>
        <w:pStyle w:val="ListParagraph"/>
        <w:numPr>
          <w:ilvl w:val="0"/>
          <w:numId w:val="61"/>
        </w:numPr>
        <w:ind w:left="0" w:firstLine="0"/>
        <w:rPr>
          <w:ins w:id="1813" w:author="Asuncion, Albert" w:date="2017-11-15T11:28:00Z"/>
        </w:rPr>
      </w:pPr>
      <w:ins w:id="1814" w:author="Asuncion, Albert" w:date="2017-11-18T20:43:00Z">
        <w:r w:rsidRPr="00EC4177">
          <w:t>Denial of Service (DoS</w:t>
        </w:r>
        <w:r w:rsidRPr="22E1AD8B">
          <w:t xml:space="preserve">) – </w:t>
        </w:r>
        <w:r w:rsidRPr="00EC4177">
          <w:t>DoS attack is a well-known type of attack in internet based services.  DoS attacks on Bitcoin come in many forms. First, by attacking large mining pools, adversaries can temporarily takeover the mining away from the large pools. 60% of the large from the large  pools have been attacked using DoS; whereas, only 17% of the small pools have been attacked</w:t>
        </w:r>
      </w:ins>
      <w:ins w:id="1815" w:author="Lee, Mooyoung" w:date="2017-12-03T13:55:00Z">
        <w:del w:id="1816" w:author="Asuncion, Albert" w:date="2017-12-04T16:13:00Z">
          <w:r w:rsidR="564F4431" w:rsidRPr="00D2350A" w:rsidDel="00F54BD1">
            <w:rPr>
              <w:highlight w:val="yellow"/>
              <w:rPrChange w:id="1817" w:author="Asuncion, Albert" w:date="2017-12-04T15:47:00Z">
                <w:rPr/>
              </w:rPrChange>
            </w:rPr>
            <w:delText>14</w:delText>
          </w:r>
        </w:del>
      </w:ins>
      <w:ins w:id="1818" w:author="Asuncion, Albert" w:date="2017-11-18T20:43:00Z">
        <w:r w:rsidRPr="00EC4177">
          <w:t>. Another DoS is delaying the transaction confirmation process so that the attacker gain more time to do double-spend</w:t>
        </w:r>
      </w:ins>
      <w:ins w:id="1819" w:author="Lee, Mooyoung" w:date="2017-12-03T13:57:00Z">
        <w:del w:id="1820" w:author="Asuncion, Albert" w:date="2017-12-04T16:13:00Z">
          <w:r w:rsidR="695E11AE" w:rsidRPr="00D2350A" w:rsidDel="00F54BD1">
            <w:rPr>
              <w:highlight w:val="yellow"/>
              <w:rPrChange w:id="1821" w:author="Asuncion, Albert" w:date="2017-12-04T15:47:00Z">
                <w:rPr/>
              </w:rPrChange>
            </w:rPr>
            <w:delText>14</w:delText>
          </w:r>
        </w:del>
      </w:ins>
      <w:ins w:id="1822" w:author="Asuncion, Albert" w:date="2017-11-18T20:43:00Z">
        <w:r w:rsidRPr="00EC4177">
          <w:t>. Thirdly, DoS attacks on bitcoin exchanges, such as the attack on China’s BTCCC, the oldest bitcoin exchange. [</w:t>
        </w:r>
      </w:ins>
      <w:ins w:id="1823" w:author="Lee, Mooyoung" w:date="2017-12-03T13:55:00Z">
        <w:r w:rsidR="564F4431" w:rsidRPr="00EC4177">
          <w:t>1</w:t>
        </w:r>
      </w:ins>
      <w:ins w:id="1824" w:author="Asuncion, Albert" w:date="2017-12-04T15:47:00Z">
        <w:r w:rsidR="00D2350A">
          <w:t>2</w:t>
        </w:r>
      </w:ins>
      <w:ins w:id="1825" w:author="Lee, Mooyoung" w:date="2017-12-03T13:55:00Z">
        <w:del w:id="1826" w:author="Asuncion, Albert" w:date="2017-12-04T15:47:00Z">
          <w:r w:rsidR="564F4431" w:rsidRPr="00EC4177" w:rsidDel="00D2350A">
            <w:delText>4</w:delText>
          </w:r>
        </w:del>
      </w:ins>
      <w:ins w:id="1827" w:author="Asuncion, Albert" w:date="2017-11-18T20:43:00Z">
        <w:del w:id="1828" w:author="Lee, Mooyoung" w:date="2017-12-03T13:55:00Z">
          <w:r w:rsidRPr="00EC4177" w:rsidDel="564F4431">
            <w:delText>Oluwoye</w:delText>
          </w:r>
        </w:del>
        <w:r w:rsidR="00D2350A">
          <w:t>]</w:t>
        </w:r>
      </w:ins>
    </w:p>
    <w:p w14:paraId="506CD007" w14:textId="77777777" w:rsidR="00F003CD" w:rsidRPr="00F003CD" w:rsidRDefault="00F003CD">
      <w:pPr>
        <w:rPr>
          <w:ins w:id="1829" w:author="Asuncion, Albert" w:date="2017-11-15T11:28:00Z"/>
          <w:bCs/>
        </w:rPr>
        <w:pPrChange w:id="1830" w:author="Asuncion, Albert" w:date="2017-11-15T11:28:00Z">
          <w:pPr>
            <w:pStyle w:val="ListParagraph"/>
            <w:numPr>
              <w:numId w:val="61"/>
            </w:numPr>
            <w:ind w:left="0" w:hanging="360"/>
          </w:pPr>
        </w:pPrChange>
      </w:pPr>
    </w:p>
    <w:tbl>
      <w:tblPr>
        <w:tblStyle w:val="GridTable41"/>
        <w:tblpPr w:leftFromText="180" w:rightFromText="180" w:vertAnchor="text" w:horzAnchor="page" w:tblpX="1210" w:tblpY="2673"/>
        <w:tblW w:w="4907" w:type="dxa"/>
        <w:tblLook w:val="04A0" w:firstRow="1" w:lastRow="0" w:firstColumn="1" w:lastColumn="0" w:noHBand="0" w:noVBand="1"/>
      </w:tblPr>
      <w:tblGrid>
        <w:gridCol w:w="1008"/>
        <w:gridCol w:w="1304"/>
        <w:gridCol w:w="1513"/>
        <w:gridCol w:w="1082"/>
      </w:tblGrid>
      <w:tr w:rsidR="00AD538A" w:rsidRPr="00CF1604" w:rsidDel="00AD538A" w14:paraId="199DD3E2" w14:textId="77777777" w:rsidTr="00AD538A">
        <w:trPr>
          <w:cnfStyle w:val="100000000000" w:firstRow="1" w:lastRow="0" w:firstColumn="0" w:lastColumn="0" w:oddVBand="0" w:evenVBand="0" w:oddHBand="0" w:evenHBand="0" w:firstRowFirstColumn="0" w:firstRowLastColumn="0" w:lastRowFirstColumn="0" w:lastRowLastColumn="0"/>
          <w:del w:id="1831"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6A13E089" w14:textId="0CB1EC18" w:rsidR="00AD538A" w:rsidRPr="00CF1604" w:rsidDel="00AD538A" w:rsidRDefault="00AD538A" w:rsidP="00AD538A">
            <w:pPr>
              <w:jc w:val="center"/>
              <w:rPr>
                <w:del w:id="1832" w:author="Asuncion, Albert" w:date="2017-11-18T20:23:00Z"/>
                <w:sz w:val="18"/>
                <w:szCs w:val="18"/>
                <w:rPrChange w:id="1833" w:author="Asuncion, Albert" w:date="2017-11-15T11:45:00Z">
                  <w:rPr>
                    <w:del w:id="1834" w:author="Asuncion, Albert" w:date="2017-11-18T20:23:00Z"/>
                  </w:rPr>
                </w:rPrChange>
              </w:rPr>
            </w:pPr>
            <w:moveToRangeStart w:id="1835" w:author="Asuncion, Albert" w:date="2017-11-18T20:21:00Z" w:name="move498509613"/>
            <w:moveTo w:id="1836" w:author="Asuncion, Albert" w:date="2017-11-18T20:21:00Z">
              <w:del w:id="1837" w:author="Asuncion, Albert" w:date="2017-11-18T20:23:00Z">
                <w:r w:rsidRPr="00CF1604" w:rsidDel="00AD538A">
                  <w:rPr>
                    <w:sz w:val="18"/>
                    <w:szCs w:val="18"/>
                    <w:rPrChange w:id="1838" w:author="Asuncion, Albert" w:date="2017-11-15T11:45:00Z">
                      <w:rPr/>
                    </w:rPrChange>
                  </w:rPr>
                  <w:delText>Number</w:delText>
                </w:r>
              </w:del>
            </w:moveTo>
          </w:p>
        </w:tc>
        <w:tc>
          <w:tcPr>
            <w:tcW w:w="1304" w:type="dxa"/>
          </w:tcPr>
          <w:p w14:paraId="1799E188" w14:textId="43C0061E" w:rsidR="00AD538A" w:rsidRPr="00CF1604" w:rsidDel="00AD538A" w:rsidRDefault="00AD538A" w:rsidP="00AD538A">
            <w:pPr>
              <w:jc w:val="center"/>
              <w:cnfStyle w:val="100000000000" w:firstRow="1" w:lastRow="0" w:firstColumn="0" w:lastColumn="0" w:oddVBand="0" w:evenVBand="0" w:oddHBand="0" w:evenHBand="0" w:firstRowFirstColumn="0" w:firstRowLastColumn="0" w:lastRowFirstColumn="0" w:lastRowLastColumn="0"/>
              <w:rPr>
                <w:del w:id="1839" w:author="Asuncion, Albert" w:date="2017-11-18T20:23:00Z"/>
                <w:sz w:val="18"/>
                <w:szCs w:val="18"/>
                <w:rPrChange w:id="1840" w:author="Asuncion, Albert" w:date="2017-11-15T11:45:00Z">
                  <w:rPr>
                    <w:del w:id="1841" w:author="Asuncion, Albert" w:date="2017-11-18T20:23:00Z"/>
                  </w:rPr>
                </w:rPrChange>
              </w:rPr>
            </w:pPr>
            <w:moveTo w:id="1842" w:author="Asuncion, Albert" w:date="2017-11-18T20:21:00Z">
              <w:del w:id="1843" w:author="Asuncion, Albert" w:date="2017-11-18T20:23:00Z">
                <w:r w:rsidRPr="00CF1604" w:rsidDel="00AD538A">
                  <w:rPr>
                    <w:sz w:val="18"/>
                    <w:szCs w:val="18"/>
                    <w:rPrChange w:id="1844" w:author="Asuncion, Albert" w:date="2017-11-15T11:45:00Z">
                      <w:rPr/>
                    </w:rPrChange>
                  </w:rPr>
                  <w:delText>Vulnerability</w:delText>
                </w:r>
              </w:del>
            </w:moveTo>
          </w:p>
        </w:tc>
        <w:tc>
          <w:tcPr>
            <w:tcW w:w="1513" w:type="dxa"/>
          </w:tcPr>
          <w:p w14:paraId="056DD841" w14:textId="7548605A" w:rsidR="00AD538A" w:rsidRPr="00CF1604" w:rsidDel="00AD538A" w:rsidRDefault="00AD538A" w:rsidP="00AD538A">
            <w:pPr>
              <w:jc w:val="center"/>
              <w:cnfStyle w:val="100000000000" w:firstRow="1" w:lastRow="0" w:firstColumn="0" w:lastColumn="0" w:oddVBand="0" w:evenVBand="0" w:oddHBand="0" w:evenHBand="0" w:firstRowFirstColumn="0" w:firstRowLastColumn="0" w:lastRowFirstColumn="0" w:lastRowLastColumn="0"/>
              <w:rPr>
                <w:del w:id="1845" w:author="Asuncion, Albert" w:date="2017-11-18T20:23:00Z"/>
                <w:sz w:val="18"/>
                <w:szCs w:val="18"/>
                <w:rPrChange w:id="1846" w:author="Asuncion, Albert" w:date="2017-11-15T11:45:00Z">
                  <w:rPr>
                    <w:del w:id="1847" w:author="Asuncion, Albert" w:date="2017-11-18T20:23:00Z"/>
                  </w:rPr>
                </w:rPrChange>
              </w:rPr>
            </w:pPr>
            <w:moveTo w:id="1848" w:author="Asuncion, Albert" w:date="2017-11-18T20:21:00Z">
              <w:del w:id="1849" w:author="Asuncion, Albert" w:date="2017-11-18T20:23:00Z">
                <w:r w:rsidRPr="00CF1604" w:rsidDel="00AD538A">
                  <w:rPr>
                    <w:sz w:val="18"/>
                    <w:szCs w:val="18"/>
                    <w:rPrChange w:id="1850" w:author="Asuncion, Albert" w:date="2017-11-15T11:45:00Z">
                      <w:rPr/>
                    </w:rPrChange>
                  </w:rPr>
                  <w:delText>Cause</w:delText>
                </w:r>
              </w:del>
            </w:moveTo>
          </w:p>
        </w:tc>
        <w:tc>
          <w:tcPr>
            <w:tcW w:w="1082" w:type="dxa"/>
          </w:tcPr>
          <w:p w14:paraId="620DF1C7" w14:textId="073D117B" w:rsidR="00AD538A" w:rsidRPr="00CF1604" w:rsidDel="00AD538A" w:rsidRDefault="00AD538A" w:rsidP="00AD538A">
            <w:pPr>
              <w:jc w:val="center"/>
              <w:cnfStyle w:val="100000000000" w:firstRow="1" w:lastRow="0" w:firstColumn="0" w:lastColumn="0" w:oddVBand="0" w:evenVBand="0" w:oddHBand="0" w:evenHBand="0" w:firstRowFirstColumn="0" w:firstRowLastColumn="0" w:lastRowFirstColumn="0" w:lastRowLastColumn="0"/>
              <w:rPr>
                <w:del w:id="1851" w:author="Asuncion, Albert" w:date="2017-11-18T20:23:00Z"/>
                <w:sz w:val="18"/>
                <w:szCs w:val="18"/>
                <w:rPrChange w:id="1852" w:author="Asuncion, Albert" w:date="2017-11-15T11:45:00Z">
                  <w:rPr>
                    <w:del w:id="1853" w:author="Asuncion, Albert" w:date="2017-11-18T20:23:00Z"/>
                  </w:rPr>
                </w:rPrChange>
              </w:rPr>
            </w:pPr>
            <w:moveTo w:id="1854" w:author="Asuncion, Albert" w:date="2017-11-18T20:21:00Z">
              <w:del w:id="1855" w:author="Asuncion, Albert" w:date="2017-11-18T20:23:00Z">
                <w:r w:rsidRPr="00CF1604" w:rsidDel="00AD538A">
                  <w:rPr>
                    <w:sz w:val="18"/>
                    <w:szCs w:val="18"/>
                    <w:rPrChange w:id="1856" w:author="Asuncion, Albert" w:date="2017-11-15T11:45:00Z">
                      <w:rPr/>
                    </w:rPrChange>
                  </w:rPr>
                  <w:delText>Level</w:delText>
                </w:r>
              </w:del>
            </w:moveTo>
          </w:p>
        </w:tc>
      </w:tr>
      <w:tr w:rsidR="00AD538A" w:rsidRPr="00CF1604" w:rsidDel="00AD538A" w14:paraId="56D63488" w14:textId="77777777" w:rsidTr="00AD538A">
        <w:trPr>
          <w:cnfStyle w:val="000000100000" w:firstRow="0" w:lastRow="0" w:firstColumn="0" w:lastColumn="0" w:oddVBand="0" w:evenVBand="0" w:oddHBand="1" w:evenHBand="0" w:firstRowFirstColumn="0" w:firstRowLastColumn="0" w:lastRowFirstColumn="0" w:lastRowLastColumn="0"/>
          <w:del w:id="1857"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6AE7863F" w14:textId="31F48010" w:rsidR="00AD538A" w:rsidRPr="00CF1604" w:rsidDel="00AD538A" w:rsidRDefault="00AD538A" w:rsidP="00AD538A">
            <w:pPr>
              <w:jc w:val="center"/>
              <w:rPr>
                <w:del w:id="1858" w:author="Asuncion, Albert" w:date="2017-11-18T20:23:00Z"/>
                <w:sz w:val="18"/>
                <w:szCs w:val="18"/>
                <w:rPrChange w:id="1859" w:author="Asuncion, Albert" w:date="2017-11-15T11:45:00Z">
                  <w:rPr>
                    <w:del w:id="1860" w:author="Asuncion, Albert" w:date="2017-11-18T20:23:00Z"/>
                  </w:rPr>
                </w:rPrChange>
              </w:rPr>
            </w:pPr>
            <w:moveTo w:id="1861" w:author="Asuncion, Albert" w:date="2017-11-18T20:21:00Z">
              <w:del w:id="1862" w:author="Asuncion, Albert" w:date="2017-11-18T20:23:00Z">
                <w:r w:rsidRPr="00CF1604" w:rsidDel="00AD538A">
                  <w:rPr>
                    <w:sz w:val="18"/>
                    <w:szCs w:val="18"/>
                    <w:rPrChange w:id="1863" w:author="Asuncion, Albert" w:date="2017-11-15T11:45:00Z">
                      <w:rPr/>
                    </w:rPrChange>
                  </w:rPr>
                  <w:delText>1</w:delText>
                </w:r>
              </w:del>
            </w:moveTo>
          </w:p>
        </w:tc>
        <w:tc>
          <w:tcPr>
            <w:tcW w:w="1304" w:type="dxa"/>
          </w:tcPr>
          <w:p w14:paraId="4F161892" w14:textId="05589FF4"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864" w:author="Asuncion, Albert" w:date="2017-11-18T20:23:00Z"/>
                <w:sz w:val="18"/>
                <w:szCs w:val="18"/>
                <w:rPrChange w:id="1865" w:author="Asuncion, Albert" w:date="2017-11-15T11:45:00Z">
                  <w:rPr>
                    <w:del w:id="1866" w:author="Asuncion, Albert" w:date="2017-11-18T20:23:00Z"/>
                  </w:rPr>
                </w:rPrChange>
              </w:rPr>
            </w:pPr>
            <w:moveTo w:id="1867" w:author="Asuncion, Albert" w:date="2017-11-18T20:21:00Z">
              <w:del w:id="1868" w:author="Asuncion, Albert" w:date="2017-11-18T20:23:00Z">
                <w:r w:rsidRPr="00CF1604" w:rsidDel="00AD538A">
                  <w:rPr>
                    <w:sz w:val="18"/>
                    <w:szCs w:val="18"/>
                    <w:rPrChange w:id="1869" w:author="Asuncion, Albert" w:date="2017-11-15T11:45:00Z">
                      <w:rPr/>
                    </w:rPrChange>
                  </w:rPr>
                  <w:delText>Call to the unknown</w:delText>
                </w:r>
              </w:del>
            </w:moveTo>
          </w:p>
        </w:tc>
        <w:tc>
          <w:tcPr>
            <w:tcW w:w="1513" w:type="dxa"/>
          </w:tcPr>
          <w:p w14:paraId="1DB97248" w14:textId="0D62D76F"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870" w:author="Asuncion, Albert" w:date="2017-11-18T20:23:00Z"/>
                <w:sz w:val="18"/>
                <w:szCs w:val="18"/>
                <w:rPrChange w:id="1871" w:author="Asuncion, Albert" w:date="2017-11-15T11:45:00Z">
                  <w:rPr>
                    <w:del w:id="1872" w:author="Asuncion, Albert" w:date="2017-11-18T20:23:00Z"/>
                  </w:rPr>
                </w:rPrChange>
              </w:rPr>
            </w:pPr>
            <w:moveTo w:id="1873" w:author="Asuncion, Albert" w:date="2017-11-18T20:21:00Z">
              <w:del w:id="1874" w:author="Asuncion, Albert" w:date="2017-11-18T20:23:00Z">
                <w:r w:rsidRPr="00CF1604" w:rsidDel="00AD538A">
                  <w:rPr>
                    <w:sz w:val="18"/>
                    <w:szCs w:val="18"/>
                    <w:rPrChange w:id="1875" w:author="Asuncion, Albert" w:date="2017-11-15T11:45:00Z">
                      <w:rPr/>
                    </w:rPrChange>
                  </w:rPr>
                  <w:delText>Invoked function not exiting</w:delText>
                </w:r>
              </w:del>
            </w:moveTo>
          </w:p>
        </w:tc>
        <w:tc>
          <w:tcPr>
            <w:tcW w:w="1082" w:type="dxa"/>
            <w:vMerge w:val="restart"/>
          </w:tcPr>
          <w:p w14:paraId="6E61F471" w14:textId="36F1D5AD"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876" w:author="Asuncion, Albert" w:date="2017-11-18T20:23:00Z"/>
                <w:sz w:val="18"/>
                <w:szCs w:val="18"/>
                <w:rPrChange w:id="1877" w:author="Asuncion, Albert" w:date="2017-11-15T11:45:00Z">
                  <w:rPr>
                    <w:del w:id="1878" w:author="Asuncion, Albert" w:date="2017-11-18T20:23:00Z"/>
                  </w:rPr>
                </w:rPrChange>
              </w:rPr>
            </w:pPr>
            <w:moveTo w:id="1879" w:author="Asuncion, Albert" w:date="2017-11-18T20:21:00Z">
              <w:del w:id="1880" w:author="Asuncion, Albert" w:date="2017-11-18T20:23:00Z">
                <w:r w:rsidRPr="00CF1604" w:rsidDel="00AD538A">
                  <w:rPr>
                    <w:sz w:val="18"/>
                    <w:szCs w:val="18"/>
                    <w:rPrChange w:id="1881" w:author="Asuncion, Albert" w:date="2017-11-15T11:45:00Z">
                      <w:rPr/>
                    </w:rPrChange>
                  </w:rPr>
                  <w:delText>Script source code</w:delText>
                </w:r>
              </w:del>
            </w:moveTo>
          </w:p>
          <w:p w14:paraId="3EEB8D69" w14:textId="5101F0C9"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882" w:author="Asuncion, Albert" w:date="2017-11-18T20:23:00Z"/>
                <w:sz w:val="18"/>
                <w:szCs w:val="18"/>
                <w:rPrChange w:id="1883" w:author="Asuncion, Albert" w:date="2017-11-15T11:45:00Z">
                  <w:rPr>
                    <w:del w:id="1884" w:author="Asuncion, Albert" w:date="2017-11-18T20:23:00Z"/>
                  </w:rPr>
                </w:rPrChange>
              </w:rPr>
            </w:pPr>
            <w:moveTo w:id="1885" w:author="Asuncion, Albert" w:date="2017-11-18T20:21:00Z">
              <w:del w:id="1886" w:author="Asuncion, Albert" w:date="2017-11-18T20:23:00Z">
                <w:r w:rsidRPr="00CF1604" w:rsidDel="00AD538A">
                  <w:rPr>
                    <w:sz w:val="18"/>
                    <w:szCs w:val="18"/>
                    <w:rPrChange w:id="1887" w:author="Asuncion, Albert" w:date="2017-11-15T11:45:00Z">
                      <w:rPr/>
                    </w:rPrChange>
                  </w:rPr>
                  <w:delText xml:space="preserve"> (Solidity, etc.)</w:delText>
                </w:r>
              </w:del>
            </w:moveTo>
          </w:p>
        </w:tc>
      </w:tr>
      <w:tr w:rsidR="00AD538A" w:rsidRPr="00CF1604" w:rsidDel="00AD538A" w14:paraId="72AA1E6B" w14:textId="77777777" w:rsidTr="00AD538A">
        <w:trPr>
          <w:del w:id="1888"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318FC44F" w14:textId="21C51B9B" w:rsidR="00AD538A" w:rsidRPr="00CF1604" w:rsidDel="00AD538A" w:rsidRDefault="00AD538A" w:rsidP="00AD538A">
            <w:pPr>
              <w:jc w:val="center"/>
              <w:rPr>
                <w:del w:id="1889" w:author="Asuncion, Albert" w:date="2017-11-18T20:23:00Z"/>
                <w:sz w:val="18"/>
                <w:szCs w:val="18"/>
                <w:rPrChange w:id="1890" w:author="Asuncion, Albert" w:date="2017-11-15T11:45:00Z">
                  <w:rPr>
                    <w:del w:id="1891" w:author="Asuncion, Albert" w:date="2017-11-18T20:23:00Z"/>
                  </w:rPr>
                </w:rPrChange>
              </w:rPr>
            </w:pPr>
            <w:moveTo w:id="1892" w:author="Asuncion, Albert" w:date="2017-11-18T20:21:00Z">
              <w:del w:id="1893" w:author="Asuncion, Albert" w:date="2017-11-18T20:23:00Z">
                <w:r w:rsidRPr="00CF1604" w:rsidDel="00AD538A">
                  <w:rPr>
                    <w:sz w:val="18"/>
                    <w:szCs w:val="18"/>
                    <w:rPrChange w:id="1894" w:author="Asuncion, Albert" w:date="2017-11-15T11:45:00Z">
                      <w:rPr/>
                    </w:rPrChange>
                  </w:rPr>
                  <w:delText>2</w:delText>
                </w:r>
              </w:del>
            </w:moveTo>
          </w:p>
        </w:tc>
        <w:tc>
          <w:tcPr>
            <w:tcW w:w="1304" w:type="dxa"/>
          </w:tcPr>
          <w:p w14:paraId="736ADDF1" w14:textId="7CAC5EF1"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895" w:author="Asuncion, Albert" w:date="2017-11-18T20:23:00Z"/>
                <w:sz w:val="18"/>
                <w:szCs w:val="18"/>
                <w:rPrChange w:id="1896" w:author="Asuncion, Albert" w:date="2017-11-15T11:45:00Z">
                  <w:rPr>
                    <w:del w:id="1897" w:author="Asuncion, Albert" w:date="2017-11-18T20:23:00Z"/>
                  </w:rPr>
                </w:rPrChange>
              </w:rPr>
            </w:pPr>
            <w:moveTo w:id="1898" w:author="Asuncion, Albert" w:date="2017-11-18T20:21:00Z">
              <w:del w:id="1899" w:author="Asuncion, Albert" w:date="2017-11-18T20:23:00Z">
                <w:r w:rsidRPr="00CF1604" w:rsidDel="00AD538A">
                  <w:rPr>
                    <w:sz w:val="18"/>
                    <w:szCs w:val="18"/>
                    <w:rPrChange w:id="1900" w:author="Asuncion, Albert" w:date="2017-11-15T11:45:00Z">
                      <w:rPr/>
                    </w:rPrChange>
                  </w:rPr>
                  <w:delText>Gasless send</w:delText>
                </w:r>
              </w:del>
            </w:moveTo>
          </w:p>
        </w:tc>
        <w:tc>
          <w:tcPr>
            <w:tcW w:w="1513" w:type="dxa"/>
          </w:tcPr>
          <w:p w14:paraId="65D15F2F" w14:textId="0EA9023E"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01" w:author="Asuncion, Albert" w:date="2017-11-18T20:23:00Z"/>
                <w:sz w:val="18"/>
                <w:szCs w:val="18"/>
                <w:rPrChange w:id="1902" w:author="Asuncion, Albert" w:date="2017-11-15T11:45:00Z">
                  <w:rPr>
                    <w:del w:id="1903" w:author="Asuncion, Albert" w:date="2017-11-18T20:23:00Z"/>
                  </w:rPr>
                </w:rPrChange>
              </w:rPr>
            </w:pPr>
            <w:moveTo w:id="1904" w:author="Asuncion, Albert" w:date="2017-11-18T20:21:00Z">
              <w:del w:id="1905" w:author="Asuncion, Albert" w:date="2017-11-18T20:23:00Z">
                <w:r w:rsidRPr="00CF1604" w:rsidDel="00AD538A">
                  <w:rPr>
                    <w:sz w:val="18"/>
                    <w:szCs w:val="18"/>
                    <w:rPrChange w:id="1906" w:author="Asuncion, Albert" w:date="2017-11-15T11:45:00Z">
                      <w:rPr/>
                    </w:rPrChange>
                  </w:rPr>
                  <w:delText>Fee for the fallback function is expensive than 2300 gas limit to send function.</w:delText>
                </w:r>
              </w:del>
            </w:moveTo>
          </w:p>
        </w:tc>
        <w:tc>
          <w:tcPr>
            <w:tcW w:w="1082" w:type="dxa"/>
            <w:vMerge/>
          </w:tcPr>
          <w:p w14:paraId="2C3D7900" w14:textId="04C7AC9D"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07" w:author="Asuncion, Albert" w:date="2017-11-18T20:23:00Z"/>
                <w:sz w:val="18"/>
                <w:szCs w:val="18"/>
                <w:rPrChange w:id="1908" w:author="Asuncion, Albert" w:date="2017-11-15T11:45:00Z">
                  <w:rPr>
                    <w:del w:id="1909" w:author="Asuncion, Albert" w:date="2017-11-18T20:23:00Z"/>
                  </w:rPr>
                </w:rPrChange>
              </w:rPr>
            </w:pPr>
          </w:p>
        </w:tc>
      </w:tr>
      <w:tr w:rsidR="00AD538A" w:rsidRPr="00CF1604" w:rsidDel="00AD538A" w14:paraId="035DE6FC" w14:textId="77777777" w:rsidTr="00AD538A">
        <w:trPr>
          <w:cnfStyle w:val="000000100000" w:firstRow="0" w:lastRow="0" w:firstColumn="0" w:lastColumn="0" w:oddVBand="0" w:evenVBand="0" w:oddHBand="1" w:evenHBand="0" w:firstRowFirstColumn="0" w:firstRowLastColumn="0" w:lastRowFirstColumn="0" w:lastRowLastColumn="0"/>
          <w:del w:id="1910"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380F34AC" w14:textId="288434DB" w:rsidR="00AD538A" w:rsidRPr="00CF1604" w:rsidDel="00AD538A" w:rsidRDefault="00AD538A" w:rsidP="00AD538A">
            <w:pPr>
              <w:jc w:val="center"/>
              <w:rPr>
                <w:del w:id="1911" w:author="Asuncion, Albert" w:date="2017-11-18T20:23:00Z"/>
                <w:sz w:val="18"/>
                <w:szCs w:val="18"/>
                <w:rPrChange w:id="1912" w:author="Asuncion, Albert" w:date="2017-11-15T11:45:00Z">
                  <w:rPr>
                    <w:del w:id="1913" w:author="Asuncion, Albert" w:date="2017-11-18T20:23:00Z"/>
                  </w:rPr>
                </w:rPrChange>
              </w:rPr>
            </w:pPr>
            <w:moveTo w:id="1914" w:author="Asuncion, Albert" w:date="2017-11-18T20:21:00Z">
              <w:del w:id="1915" w:author="Asuncion, Albert" w:date="2017-11-18T20:23:00Z">
                <w:r w:rsidRPr="00CF1604" w:rsidDel="00AD538A">
                  <w:rPr>
                    <w:sz w:val="18"/>
                    <w:szCs w:val="18"/>
                    <w:rPrChange w:id="1916" w:author="Asuncion, Albert" w:date="2017-11-15T11:45:00Z">
                      <w:rPr/>
                    </w:rPrChange>
                  </w:rPr>
                  <w:delText>3</w:delText>
                </w:r>
              </w:del>
            </w:moveTo>
          </w:p>
        </w:tc>
        <w:tc>
          <w:tcPr>
            <w:tcW w:w="1304" w:type="dxa"/>
          </w:tcPr>
          <w:p w14:paraId="3A648167" w14:textId="76EFFD1D"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17" w:author="Asuncion, Albert" w:date="2017-11-18T20:23:00Z"/>
                <w:sz w:val="18"/>
                <w:szCs w:val="18"/>
                <w:rPrChange w:id="1918" w:author="Asuncion, Albert" w:date="2017-11-15T11:45:00Z">
                  <w:rPr>
                    <w:del w:id="1919" w:author="Asuncion, Albert" w:date="2017-11-18T20:23:00Z"/>
                  </w:rPr>
                </w:rPrChange>
              </w:rPr>
            </w:pPr>
            <w:moveTo w:id="1920" w:author="Asuncion, Albert" w:date="2017-11-18T20:21:00Z">
              <w:del w:id="1921" w:author="Asuncion, Albert" w:date="2017-11-18T20:23:00Z">
                <w:r w:rsidRPr="00CF1604" w:rsidDel="00AD538A">
                  <w:rPr>
                    <w:sz w:val="18"/>
                    <w:szCs w:val="18"/>
                    <w:rPrChange w:id="1922" w:author="Asuncion, Albert" w:date="2017-11-15T11:45:00Z">
                      <w:rPr/>
                    </w:rPrChange>
                  </w:rPr>
                  <w:delText>Exception disorders</w:delText>
                </w:r>
              </w:del>
            </w:moveTo>
          </w:p>
        </w:tc>
        <w:tc>
          <w:tcPr>
            <w:tcW w:w="1513" w:type="dxa"/>
          </w:tcPr>
          <w:p w14:paraId="3CC51ADE" w14:textId="556F5068"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23" w:author="Asuncion, Albert" w:date="2017-11-18T20:23:00Z"/>
                <w:sz w:val="18"/>
                <w:szCs w:val="18"/>
                <w:rPrChange w:id="1924" w:author="Asuncion, Albert" w:date="2017-11-15T11:45:00Z">
                  <w:rPr>
                    <w:del w:id="1925" w:author="Asuncion, Albert" w:date="2017-11-18T20:23:00Z"/>
                  </w:rPr>
                </w:rPrChange>
              </w:rPr>
            </w:pPr>
            <w:moveTo w:id="1926" w:author="Asuncion, Albert" w:date="2017-11-18T20:21:00Z">
              <w:del w:id="1927" w:author="Asuncion, Albert" w:date="2017-11-18T20:23:00Z">
                <w:r w:rsidRPr="00CF1604" w:rsidDel="00AD538A">
                  <w:rPr>
                    <w:sz w:val="18"/>
                    <w:szCs w:val="18"/>
                    <w:rPrChange w:id="1928" w:author="Asuncion, Albert" w:date="2017-11-15T11:45:00Z">
                      <w:rPr/>
                    </w:rPrChange>
                  </w:rPr>
                  <w:delText>Inconsistency in exception handling</w:delText>
                </w:r>
              </w:del>
            </w:moveTo>
          </w:p>
        </w:tc>
        <w:tc>
          <w:tcPr>
            <w:tcW w:w="1082" w:type="dxa"/>
            <w:vMerge/>
          </w:tcPr>
          <w:p w14:paraId="70A4974E" w14:textId="2A6C97E6"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29" w:author="Asuncion, Albert" w:date="2017-11-18T20:23:00Z"/>
                <w:sz w:val="18"/>
                <w:szCs w:val="18"/>
                <w:rPrChange w:id="1930" w:author="Asuncion, Albert" w:date="2017-11-15T11:45:00Z">
                  <w:rPr>
                    <w:del w:id="1931" w:author="Asuncion, Albert" w:date="2017-11-18T20:23:00Z"/>
                  </w:rPr>
                </w:rPrChange>
              </w:rPr>
            </w:pPr>
          </w:p>
        </w:tc>
      </w:tr>
      <w:tr w:rsidR="00AD538A" w:rsidRPr="00CF1604" w:rsidDel="00AD538A" w14:paraId="44730B9E" w14:textId="77777777" w:rsidTr="00AD538A">
        <w:trPr>
          <w:del w:id="1932"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3700EC25" w14:textId="3EA27367" w:rsidR="00AD538A" w:rsidRPr="00CF1604" w:rsidDel="00AD538A" w:rsidRDefault="00AD538A" w:rsidP="00AD538A">
            <w:pPr>
              <w:jc w:val="center"/>
              <w:rPr>
                <w:del w:id="1933" w:author="Asuncion, Albert" w:date="2017-11-18T20:23:00Z"/>
                <w:sz w:val="18"/>
                <w:szCs w:val="18"/>
                <w:rPrChange w:id="1934" w:author="Asuncion, Albert" w:date="2017-11-15T11:45:00Z">
                  <w:rPr>
                    <w:del w:id="1935" w:author="Asuncion, Albert" w:date="2017-11-18T20:23:00Z"/>
                  </w:rPr>
                </w:rPrChange>
              </w:rPr>
            </w:pPr>
            <w:moveTo w:id="1936" w:author="Asuncion, Albert" w:date="2017-11-18T20:21:00Z">
              <w:del w:id="1937" w:author="Asuncion, Albert" w:date="2017-11-18T20:23:00Z">
                <w:r w:rsidRPr="00CF1604" w:rsidDel="00AD538A">
                  <w:rPr>
                    <w:sz w:val="18"/>
                    <w:szCs w:val="18"/>
                    <w:rPrChange w:id="1938" w:author="Asuncion, Albert" w:date="2017-11-15T11:45:00Z">
                      <w:rPr/>
                    </w:rPrChange>
                  </w:rPr>
                  <w:delText>4</w:delText>
                </w:r>
              </w:del>
            </w:moveTo>
          </w:p>
        </w:tc>
        <w:tc>
          <w:tcPr>
            <w:tcW w:w="1304" w:type="dxa"/>
          </w:tcPr>
          <w:p w14:paraId="39701871" w14:textId="10058CE5"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39" w:author="Asuncion, Albert" w:date="2017-11-18T20:23:00Z"/>
                <w:sz w:val="18"/>
                <w:szCs w:val="18"/>
                <w:rPrChange w:id="1940" w:author="Asuncion, Albert" w:date="2017-11-15T11:45:00Z">
                  <w:rPr>
                    <w:del w:id="1941" w:author="Asuncion, Albert" w:date="2017-11-18T20:23:00Z"/>
                  </w:rPr>
                </w:rPrChange>
              </w:rPr>
            </w:pPr>
            <w:moveTo w:id="1942" w:author="Asuncion, Albert" w:date="2017-11-18T20:21:00Z">
              <w:del w:id="1943" w:author="Asuncion, Albert" w:date="2017-11-18T20:23:00Z">
                <w:r w:rsidRPr="00CF1604" w:rsidDel="00AD538A">
                  <w:rPr>
                    <w:sz w:val="18"/>
                    <w:szCs w:val="18"/>
                    <w:rPrChange w:id="1944" w:author="Asuncion, Albert" w:date="2017-11-15T11:45:00Z">
                      <w:rPr/>
                    </w:rPrChange>
                  </w:rPr>
                  <w:delText>Type casts</w:delText>
                </w:r>
              </w:del>
            </w:moveTo>
          </w:p>
        </w:tc>
        <w:tc>
          <w:tcPr>
            <w:tcW w:w="1513" w:type="dxa"/>
          </w:tcPr>
          <w:p w14:paraId="1C666817" w14:textId="795BD9B2"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45" w:author="Asuncion, Albert" w:date="2017-11-18T20:23:00Z"/>
                <w:sz w:val="18"/>
                <w:szCs w:val="18"/>
                <w:rPrChange w:id="1946" w:author="Asuncion, Albert" w:date="2017-11-15T11:45:00Z">
                  <w:rPr>
                    <w:del w:id="1947" w:author="Asuncion, Albert" w:date="2017-11-18T20:23:00Z"/>
                  </w:rPr>
                </w:rPrChange>
              </w:rPr>
            </w:pPr>
            <w:moveTo w:id="1948" w:author="Asuncion, Albert" w:date="2017-11-18T20:21:00Z">
              <w:del w:id="1949" w:author="Asuncion, Albert" w:date="2017-11-18T20:23:00Z">
                <w:r w:rsidRPr="00CF1604" w:rsidDel="00AD538A">
                  <w:rPr>
                    <w:sz w:val="18"/>
                    <w:szCs w:val="18"/>
                    <w:rPrChange w:id="1950" w:author="Asuncion, Albert" w:date="2017-11-15T11:45:00Z">
                      <w:rPr/>
                    </w:rPrChange>
                  </w:rPr>
                  <w:delText xml:space="preserve">Type handler not showing errors. </w:delText>
                </w:r>
              </w:del>
            </w:moveTo>
          </w:p>
        </w:tc>
        <w:tc>
          <w:tcPr>
            <w:tcW w:w="1082" w:type="dxa"/>
            <w:vMerge/>
          </w:tcPr>
          <w:p w14:paraId="1FB4074F" w14:textId="53BB77C0"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51" w:author="Asuncion, Albert" w:date="2017-11-18T20:23:00Z"/>
                <w:sz w:val="18"/>
                <w:szCs w:val="18"/>
                <w:rPrChange w:id="1952" w:author="Asuncion, Albert" w:date="2017-11-15T11:45:00Z">
                  <w:rPr>
                    <w:del w:id="1953" w:author="Asuncion, Albert" w:date="2017-11-18T20:23:00Z"/>
                  </w:rPr>
                </w:rPrChange>
              </w:rPr>
            </w:pPr>
          </w:p>
        </w:tc>
      </w:tr>
      <w:tr w:rsidR="00AD538A" w:rsidRPr="00CF1604" w:rsidDel="00AD538A" w14:paraId="0C917D79" w14:textId="77777777" w:rsidTr="00AD538A">
        <w:trPr>
          <w:cnfStyle w:val="000000100000" w:firstRow="0" w:lastRow="0" w:firstColumn="0" w:lastColumn="0" w:oddVBand="0" w:evenVBand="0" w:oddHBand="1" w:evenHBand="0" w:firstRowFirstColumn="0" w:firstRowLastColumn="0" w:lastRowFirstColumn="0" w:lastRowLastColumn="0"/>
          <w:del w:id="1954"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21202CF1" w14:textId="2B07E990" w:rsidR="00AD538A" w:rsidRPr="00CF1604" w:rsidDel="00AD538A" w:rsidRDefault="00AD538A" w:rsidP="00AD538A">
            <w:pPr>
              <w:jc w:val="center"/>
              <w:rPr>
                <w:del w:id="1955" w:author="Asuncion, Albert" w:date="2017-11-18T20:23:00Z"/>
                <w:sz w:val="18"/>
                <w:szCs w:val="18"/>
                <w:rPrChange w:id="1956" w:author="Asuncion, Albert" w:date="2017-11-15T11:45:00Z">
                  <w:rPr>
                    <w:del w:id="1957" w:author="Asuncion, Albert" w:date="2017-11-18T20:23:00Z"/>
                  </w:rPr>
                </w:rPrChange>
              </w:rPr>
            </w:pPr>
            <w:moveTo w:id="1958" w:author="Asuncion, Albert" w:date="2017-11-18T20:21:00Z">
              <w:del w:id="1959" w:author="Asuncion, Albert" w:date="2017-11-18T20:23:00Z">
                <w:r w:rsidRPr="00CF1604" w:rsidDel="00AD538A">
                  <w:rPr>
                    <w:sz w:val="18"/>
                    <w:szCs w:val="18"/>
                    <w:rPrChange w:id="1960" w:author="Asuncion, Albert" w:date="2017-11-15T11:45:00Z">
                      <w:rPr/>
                    </w:rPrChange>
                  </w:rPr>
                  <w:delText>5</w:delText>
                </w:r>
              </w:del>
            </w:moveTo>
          </w:p>
        </w:tc>
        <w:tc>
          <w:tcPr>
            <w:tcW w:w="1304" w:type="dxa"/>
          </w:tcPr>
          <w:p w14:paraId="6A68CDB3" w14:textId="0A48EF2A"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61" w:author="Asuncion, Albert" w:date="2017-11-18T20:23:00Z"/>
                <w:sz w:val="18"/>
                <w:szCs w:val="18"/>
                <w:rPrChange w:id="1962" w:author="Asuncion, Albert" w:date="2017-11-15T11:45:00Z">
                  <w:rPr>
                    <w:del w:id="1963" w:author="Asuncion, Albert" w:date="2017-11-18T20:23:00Z"/>
                  </w:rPr>
                </w:rPrChange>
              </w:rPr>
            </w:pPr>
            <w:moveTo w:id="1964" w:author="Asuncion, Albert" w:date="2017-11-18T20:21:00Z">
              <w:del w:id="1965" w:author="Asuncion, Albert" w:date="2017-11-18T20:23:00Z">
                <w:r w:rsidRPr="00CF1604" w:rsidDel="00AD538A">
                  <w:rPr>
                    <w:sz w:val="18"/>
                    <w:szCs w:val="18"/>
                    <w:rPrChange w:id="1966" w:author="Asuncion, Albert" w:date="2017-11-15T11:45:00Z">
                      <w:rPr/>
                    </w:rPrChange>
                  </w:rPr>
                  <w:delText>Reentrancy</w:delText>
                </w:r>
              </w:del>
            </w:moveTo>
          </w:p>
        </w:tc>
        <w:tc>
          <w:tcPr>
            <w:tcW w:w="1513" w:type="dxa"/>
          </w:tcPr>
          <w:p w14:paraId="51A8360D" w14:textId="7D2125FF"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67" w:author="Asuncion, Albert" w:date="2017-11-18T20:23:00Z"/>
                <w:sz w:val="18"/>
                <w:szCs w:val="18"/>
                <w:rPrChange w:id="1968" w:author="Asuncion, Albert" w:date="2017-11-15T11:45:00Z">
                  <w:rPr>
                    <w:del w:id="1969" w:author="Asuncion, Albert" w:date="2017-11-18T20:23:00Z"/>
                  </w:rPr>
                </w:rPrChange>
              </w:rPr>
            </w:pPr>
            <w:moveTo w:id="1970" w:author="Asuncion, Albert" w:date="2017-11-18T20:21:00Z">
              <w:del w:id="1971" w:author="Asuncion, Albert" w:date="2017-11-18T20:23:00Z">
                <w:r w:rsidRPr="00CF1604" w:rsidDel="00AD538A">
                  <w:rPr>
                    <w:sz w:val="18"/>
                    <w:szCs w:val="18"/>
                    <w:rPrChange w:id="1972" w:author="Asuncion, Albert" w:date="2017-11-15T11:45:00Z">
                      <w:rPr/>
                    </w:rPrChange>
                  </w:rPr>
                  <w:delText>Fallback allow to re-enter function. (e.g. DAO attack.)</w:delText>
                </w:r>
              </w:del>
            </w:moveTo>
          </w:p>
        </w:tc>
        <w:tc>
          <w:tcPr>
            <w:tcW w:w="1082" w:type="dxa"/>
            <w:vMerge/>
          </w:tcPr>
          <w:p w14:paraId="3D2E6B63" w14:textId="7BBB9255"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1973" w:author="Asuncion, Albert" w:date="2017-11-18T20:23:00Z"/>
                <w:sz w:val="18"/>
                <w:szCs w:val="18"/>
                <w:rPrChange w:id="1974" w:author="Asuncion, Albert" w:date="2017-11-15T11:45:00Z">
                  <w:rPr>
                    <w:del w:id="1975" w:author="Asuncion, Albert" w:date="2017-11-18T20:23:00Z"/>
                  </w:rPr>
                </w:rPrChange>
              </w:rPr>
            </w:pPr>
          </w:p>
        </w:tc>
      </w:tr>
      <w:tr w:rsidR="00AD538A" w:rsidRPr="00CF1604" w:rsidDel="00AD538A" w14:paraId="448752F7" w14:textId="77777777" w:rsidTr="00AD538A">
        <w:trPr>
          <w:del w:id="1976"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326914BC" w14:textId="13A1707B" w:rsidR="00AD538A" w:rsidRPr="00CF1604" w:rsidDel="00AD538A" w:rsidRDefault="00AD538A" w:rsidP="00AD538A">
            <w:pPr>
              <w:jc w:val="center"/>
              <w:rPr>
                <w:del w:id="1977" w:author="Asuncion, Albert" w:date="2017-11-18T20:23:00Z"/>
                <w:sz w:val="18"/>
                <w:szCs w:val="18"/>
                <w:rPrChange w:id="1978" w:author="Asuncion, Albert" w:date="2017-11-15T11:45:00Z">
                  <w:rPr>
                    <w:del w:id="1979" w:author="Asuncion, Albert" w:date="2017-11-18T20:23:00Z"/>
                  </w:rPr>
                </w:rPrChange>
              </w:rPr>
            </w:pPr>
            <w:moveTo w:id="1980" w:author="Asuncion, Albert" w:date="2017-11-18T20:21:00Z">
              <w:del w:id="1981" w:author="Asuncion, Albert" w:date="2017-11-18T20:23:00Z">
                <w:r w:rsidRPr="00CF1604" w:rsidDel="00AD538A">
                  <w:rPr>
                    <w:sz w:val="18"/>
                    <w:szCs w:val="18"/>
                    <w:rPrChange w:id="1982" w:author="Asuncion, Albert" w:date="2017-11-15T11:45:00Z">
                      <w:rPr/>
                    </w:rPrChange>
                  </w:rPr>
                  <w:delText>6</w:delText>
                </w:r>
              </w:del>
            </w:moveTo>
          </w:p>
        </w:tc>
        <w:tc>
          <w:tcPr>
            <w:tcW w:w="1304" w:type="dxa"/>
          </w:tcPr>
          <w:p w14:paraId="044D42A6" w14:textId="3D21891A"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83" w:author="Asuncion, Albert" w:date="2017-11-18T20:23:00Z"/>
                <w:sz w:val="18"/>
                <w:szCs w:val="18"/>
                <w:rPrChange w:id="1984" w:author="Asuncion, Albert" w:date="2017-11-15T11:45:00Z">
                  <w:rPr>
                    <w:del w:id="1985" w:author="Asuncion, Albert" w:date="2017-11-18T20:23:00Z"/>
                  </w:rPr>
                </w:rPrChange>
              </w:rPr>
            </w:pPr>
            <w:moveTo w:id="1986" w:author="Asuncion, Albert" w:date="2017-11-18T20:21:00Z">
              <w:del w:id="1987" w:author="Asuncion, Albert" w:date="2017-11-18T20:23:00Z">
                <w:r w:rsidRPr="00CF1604" w:rsidDel="00AD538A">
                  <w:rPr>
                    <w:sz w:val="18"/>
                    <w:szCs w:val="18"/>
                    <w:rPrChange w:id="1988" w:author="Asuncion, Albert" w:date="2017-11-15T11:45:00Z">
                      <w:rPr/>
                    </w:rPrChange>
                  </w:rPr>
                  <w:delText>Keeping secrets</w:delText>
                </w:r>
              </w:del>
            </w:moveTo>
          </w:p>
        </w:tc>
        <w:tc>
          <w:tcPr>
            <w:tcW w:w="1513" w:type="dxa"/>
          </w:tcPr>
          <w:p w14:paraId="23027F52" w14:textId="6573B104"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89" w:author="Asuncion, Albert" w:date="2017-11-18T20:23:00Z"/>
                <w:sz w:val="18"/>
                <w:szCs w:val="18"/>
                <w:rPrChange w:id="1990" w:author="Asuncion, Albert" w:date="2017-11-15T11:45:00Z">
                  <w:rPr>
                    <w:del w:id="1991" w:author="Asuncion, Albert" w:date="2017-11-18T20:23:00Z"/>
                  </w:rPr>
                </w:rPrChange>
              </w:rPr>
            </w:pPr>
            <w:moveTo w:id="1992" w:author="Asuncion, Albert" w:date="2017-11-18T20:21:00Z">
              <w:del w:id="1993" w:author="Asuncion, Albert" w:date="2017-11-18T20:23:00Z">
                <w:r w:rsidRPr="00CF1604" w:rsidDel="00AD538A">
                  <w:rPr>
                    <w:sz w:val="18"/>
                    <w:szCs w:val="18"/>
                    <w:rPrChange w:id="1994" w:author="Asuncion, Albert" w:date="2017-11-15T11:45:00Z">
                      <w:rPr/>
                    </w:rPrChange>
                  </w:rPr>
                  <w:delText>Secret field can be revealed by cryptanalysis.</w:delText>
                </w:r>
              </w:del>
            </w:moveTo>
          </w:p>
        </w:tc>
        <w:tc>
          <w:tcPr>
            <w:tcW w:w="1082" w:type="dxa"/>
            <w:vMerge/>
          </w:tcPr>
          <w:p w14:paraId="31DB3C4A" w14:textId="225ADAD2"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1995" w:author="Asuncion, Albert" w:date="2017-11-18T20:23:00Z"/>
                <w:sz w:val="18"/>
                <w:szCs w:val="18"/>
                <w:rPrChange w:id="1996" w:author="Asuncion, Albert" w:date="2017-11-15T11:45:00Z">
                  <w:rPr>
                    <w:del w:id="1997" w:author="Asuncion, Albert" w:date="2017-11-18T20:23:00Z"/>
                  </w:rPr>
                </w:rPrChange>
              </w:rPr>
            </w:pPr>
          </w:p>
        </w:tc>
      </w:tr>
      <w:tr w:rsidR="00AD538A" w:rsidRPr="00CF1604" w:rsidDel="00AD538A" w14:paraId="16869690" w14:textId="77777777" w:rsidTr="00AD538A">
        <w:trPr>
          <w:cnfStyle w:val="000000100000" w:firstRow="0" w:lastRow="0" w:firstColumn="0" w:lastColumn="0" w:oddVBand="0" w:evenVBand="0" w:oddHBand="1" w:evenHBand="0" w:firstRowFirstColumn="0" w:firstRowLastColumn="0" w:lastRowFirstColumn="0" w:lastRowLastColumn="0"/>
          <w:del w:id="1998"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434DC95F" w14:textId="79857CD7" w:rsidR="00AD538A" w:rsidRPr="00CF1604" w:rsidDel="00AD538A" w:rsidRDefault="00AD538A" w:rsidP="00AD538A">
            <w:pPr>
              <w:jc w:val="center"/>
              <w:rPr>
                <w:del w:id="1999" w:author="Asuncion, Albert" w:date="2017-11-18T20:23:00Z"/>
                <w:sz w:val="18"/>
                <w:szCs w:val="18"/>
                <w:rPrChange w:id="2000" w:author="Asuncion, Albert" w:date="2017-11-15T11:45:00Z">
                  <w:rPr>
                    <w:del w:id="2001" w:author="Asuncion, Albert" w:date="2017-11-18T20:23:00Z"/>
                  </w:rPr>
                </w:rPrChange>
              </w:rPr>
            </w:pPr>
            <w:moveTo w:id="2002" w:author="Asuncion, Albert" w:date="2017-11-18T20:21:00Z">
              <w:del w:id="2003" w:author="Asuncion, Albert" w:date="2017-11-18T20:23:00Z">
                <w:r w:rsidRPr="00CF1604" w:rsidDel="00AD538A">
                  <w:rPr>
                    <w:sz w:val="18"/>
                    <w:szCs w:val="18"/>
                    <w:rPrChange w:id="2004" w:author="Asuncion, Albert" w:date="2017-11-15T11:45:00Z">
                      <w:rPr/>
                    </w:rPrChange>
                  </w:rPr>
                  <w:delText>7</w:delText>
                </w:r>
              </w:del>
            </w:moveTo>
          </w:p>
        </w:tc>
        <w:tc>
          <w:tcPr>
            <w:tcW w:w="1304" w:type="dxa"/>
          </w:tcPr>
          <w:p w14:paraId="1A3328C4" w14:textId="2BF99365"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05" w:author="Asuncion, Albert" w:date="2017-11-18T20:23:00Z"/>
                <w:sz w:val="18"/>
                <w:szCs w:val="18"/>
                <w:rPrChange w:id="2006" w:author="Asuncion, Albert" w:date="2017-11-15T11:45:00Z">
                  <w:rPr>
                    <w:del w:id="2007" w:author="Asuncion, Albert" w:date="2017-11-18T20:23:00Z"/>
                  </w:rPr>
                </w:rPrChange>
              </w:rPr>
            </w:pPr>
            <w:moveTo w:id="2008" w:author="Asuncion, Albert" w:date="2017-11-18T20:21:00Z">
              <w:del w:id="2009" w:author="Asuncion, Albert" w:date="2017-11-18T20:23:00Z">
                <w:r w:rsidRPr="00CF1604" w:rsidDel="00AD538A">
                  <w:rPr>
                    <w:sz w:val="18"/>
                    <w:szCs w:val="18"/>
                    <w:rPrChange w:id="2010" w:author="Asuncion, Albert" w:date="2017-11-15T11:45:00Z">
                      <w:rPr/>
                    </w:rPrChange>
                  </w:rPr>
                  <w:delText>Immutable bugs</w:delText>
                </w:r>
              </w:del>
            </w:moveTo>
          </w:p>
        </w:tc>
        <w:tc>
          <w:tcPr>
            <w:tcW w:w="1513" w:type="dxa"/>
          </w:tcPr>
          <w:p w14:paraId="37AFA638" w14:textId="0F2CA13B"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11" w:author="Asuncion, Albert" w:date="2017-11-18T20:23:00Z"/>
                <w:sz w:val="18"/>
                <w:szCs w:val="18"/>
                <w:rPrChange w:id="2012" w:author="Asuncion, Albert" w:date="2017-11-15T11:45:00Z">
                  <w:rPr>
                    <w:del w:id="2013" w:author="Asuncion, Albert" w:date="2017-11-18T20:23:00Z"/>
                  </w:rPr>
                </w:rPrChange>
              </w:rPr>
            </w:pPr>
            <w:moveTo w:id="2014" w:author="Asuncion, Albert" w:date="2017-11-18T20:21:00Z">
              <w:del w:id="2015" w:author="Asuncion, Albert" w:date="2017-11-18T20:23:00Z">
                <w:r w:rsidRPr="00CF1604" w:rsidDel="00AD538A">
                  <w:rPr>
                    <w:sz w:val="18"/>
                    <w:szCs w:val="18"/>
                    <w:rPrChange w:id="2016" w:author="Asuncion, Albert" w:date="2017-11-15T11:45:00Z">
                      <w:rPr/>
                    </w:rPrChange>
                  </w:rPr>
                  <w:delText>Consequence of contracts with a bug cannot be corrected.</w:delText>
                </w:r>
              </w:del>
            </w:moveTo>
          </w:p>
        </w:tc>
        <w:tc>
          <w:tcPr>
            <w:tcW w:w="1082" w:type="dxa"/>
            <w:vMerge w:val="restart"/>
          </w:tcPr>
          <w:p w14:paraId="688882F7" w14:textId="21A558F7"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17" w:author="Asuncion, Albert" w:date="2017-11-18T20:23:00Z"/>
                <w:sz w:val="18"/>
                <w:szCs w:val="18"/>
                <w:rPrChange w:id="2018" w:author="Asuncion, Albert" w:date="2017-11-15T11:45:00Z">
                  <w:rPr>
                    <w:del w:id="2019" w:author="Asuncion, Albert" w:date="2017-11-18T20:23:00Z"/>
                  </w:rPr>
                </w:rPrChange>
              </w:rPr>
            </w:pPr>
            <w:moveTo w:id="2020" w:author="Asuncion, Albert" w:date="2017-11-18T20:21:00Z">
              <w:del w:id="2021" w:author="Asuncion, Albert" w:date="2017-11-18T20:23:00Z">
                <w:r w:rsidRPr="00CF1604" w:rsidDel="00AD538A">
                  <w:rPr>
                    <w:sz w:val="18"/>
                    <w:szCs w:val="18"/>
                    <w:rPrChange w:id="2022" w:author="Asuncion, Albert" w:date="2017-11-15T11:45:00Z">
                      <w:rPr/>
                    </w:rPrChange>
                  </w:rPr>
                  <w:delText>EVM bytecode</w:delText>
                </w:r>
              </w:del>
            </w:moveTo>
          </w:p>
        </w:tc>
      </w:tr>
      <w:tr w:rsidR="00AD538A" w:rsidRPr="00CF1604" w:rsidDel="00AD538A" w14:paraId="444ADB11" w14:textId="77777777" w:rsidTr="00AD538A">
        <w:trPr>
          <w:del w:id="2023"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3EC5703A" w14:textId="31B8E4E1" w:rsidR="00AD538A" w:rsidRPr="00CF1604" w:rsidDel="00AD538A" w:rsidRDefault="00AD538A" w:rsidP="00AD538A">
            <w:pPr>
              <w:jc w:val="center"/>
              <w:rPr>
                <w:del w:id="2024" w:author="Asuncion, Albert" w:date="2017-11-18T20:23:00Z"/>
                <w:sz w:val="18"/>
                <w:szCs w:val="18"/>
                <w:rPrChange w:id="2025" w:author="Asuncion, Albert" w:date="2017-11-15T11:45:00Z">
                  <w:rPr>
                    <w:del w:id="2026" w:author="Asuncion, Albert" w:date="2017-11-18T20:23:00Z"/>
                  </w:rPr>
                </w:rPrChange>
              </w:rPr>
            </w:pPr>
            <w:moveTo w:id="2027" w:author="Asuncion, Albert" w:date="2017-11-18T20:21:00Z">
              <w:del w:id="2028" w:author="Asuncion, Albert" w:date="2017-11-18T20:23:00Z">
                <w:r w:rsidRPr="00CF1604" w:rsidDel="00AD538A">
                  <w:rPr>
                    <w:sz w:val="18"/>
                    <w:szCs w:val="18"/>
                    <w:rPrChange w:id="2029" w:author="Asuncion, Albert" w:date="2017-11-15T11:45:00Z">
                      <w:rPr/>
                    </w:rPrChange>
                  </w:rPr>
                  <w:delText>8</w:delText>
                </w:r>
              </w:del>
            </w:moveTo>
          </w:p>
        </w:tc>
        <w:tc>
          <w:tcPr>
            <w:tcW w:w="1304" w:type="dxa"/>
          </w:tcPr>
          <w:p w14:paraId="376F2794" w14:textId="0B2F8627"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30" w:author="Asuncion, Albert" w:date="2017-11-18T20:23:00Z"/>
                <w:sz w:val="18"/>
                <w:szCs w:val="18"/>
                <w:rPrChange w:id="2031" w:author="Asuncion, Albert" w:date="2017-11-15T11:45:00Z">
                  <w:rPr>
                    <w:del w:id="2032" w:author="Asuncion, Albert" w:date="2017-11-18T20:23:00Z"/>
                  </w:rPr>
                </w:rPrChange>
              </w:rPr>
            </w:pPr>
            <w:moveTo w:id="2033" w:author="Asuncion, Albert" w:date="2017-11-18T20:21:00Z">
              <w:del w:id="2034" w:author="Asuncion, Albert" w:date="2017-11-18T20:23:00Z">
                <w:r w:rsidRPr="00CF1604" w:rsidDel="00AD538A">
                  <w:rPr>
                    <w:sz w:val="18"/>
                    <w:szCs w:val="18"/>
                    <w:rPrChange w:id="2035" w:author="Asuncion, Albert" w:date="2017-11-15T11:45:00Z">
                      <w:rPr/>
                    </w:rPrChange>
                  </w:rPr>
                  <w:delText>Ether lost in transfer</w:delText>
                </w:r>
              </w:del>
            </w:moveTo>
          </w:p>
        </w:tc>
        <w:tc>
          <w:tcPr>
            <w:tcW w:w="1513" w:type="dxa"/>
          </w:tcPr>
          <w:p w14:paraId="3E4E2FAF" w14:textId="07E7F5F5"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36" w:author="Asuncion, Albert" w:date="2017-11-18T20:23:00Z"/>
                <w:sz w:val="18"/>
                <w:szCs w:val="18"/>
                <w:rPrChange w:id="2037" w:author="Asuncion, Albert" w:date="2017-11-15T11:45:00Z">
                  <w:rPr>
                    <w:del w:id="2038" w:author="Asuncion, Albert" w:date="2017-11-18T20:23:00Z"/>
                  </w:rPr>
                </w:rPrChange>
              </w:rPr>
            </w:pPr>
            <w:moveTo w:id="2039" w:author="Asuncion, Albert" w:date="2017-11-18T20:21:00Z">
              <w:del w:id="2040" w:author="Asuncion, Albert" w:date="2017-11-18T20:23:00Z">
                <w:r w:rsidRPr="00CF1604" w:rsidDel="00AD538A">
                  <w:rPr>
                    <w:sz w:val="18"/>
                    <w:szCs w:val="18"/>
                    <w:rPrChange w:id="2041" w:author="Asuncion, Albert" w:date="2017-11-15T11:45:00Z">
                      <w:rPr/>
                    </w:rPrChange>
                  </w:rPr>
                  <w:delText>Specifying wrong recipient address.</w:delText>
                </w:r>
              </w:del>
            </w:moveTo>
          </w:p>
        </w:tc>
        <w:tc>
          <w:tcPr>
            <w:tcW w:w="1082" w:type="dxa"/>
            <w:vMerge/>
          </w:tcPr>
          <w:p w14:paraId="58881B06" w14:textId="68D36077"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42" w:author="Asuncion, Albert" w:date="2017-11-18T20:23:00Z"/>
                <w:sz w:val="18"/>
                <w:szCs w:val="18"/>
                <w:rPrChange w:id="2043" w:author="Asuncion, Albert" w:date="2017-11-15T11:45:00Z">
                  <w:rPr>
                    <w:del w:id="2044" w:author="Asuncion, Albert" w:date="2017-11-18T20:23:00Z"/>
                  </w:rPr>
                </w:rPrChange>
              </w:rPr>
            </w:pPr>
          </w:p>
        </w:tc>
      </w:tr>
      <w:tr w:rsidR="00AD538A" w:rsidRPr="00CF1604" w:rsidDel="00AD538A" w14:paraId="06C30354" w14:textId="77777777" w:rsidTr="00AD538A">
        <w:trPr>
          <w:cnfStyle w:val="000000100000" w:firstRow="0" w:lastRow="0" w:firstColumn="0" w:lastColumn="0" w:oddVBand="0" w:evenVBand="0" w:oddHBand="1" w:evenHBand="0" w:firstRowFirstColumn="0" w:firstRowLastColumn="0" w:lastRowFirstColumn="0" w:lastRowLastColumn="0"/>
          <w:del w:id="2045"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1E5E18B9" w14:textId="03D55F33" w:rsidR="00AD538A" w:rsidRPr="00CF1604" w:rsidDel="00AD538A" w:rsidRDefault="00AD538A" w:rsidP="00AD538A">
            <w:pPr>
              <w:jc w:val="center"/>
              <w:rPr>
                <w:del w:id="2046" w:author="Asuncion, Albert" w:date="2017-11-18T20:23:00Z"/>
                <w:sz w:val="18"/>
                <w:szCs w:val="18"/>
                <w:rPrChange w:id="2047" w:author="Asuncion, Albert" w:date="2017-11-15T11:45:00Z">
                  <w:rPr>
                    <w:del w:id="2048" w:author="Asuncion, Albert" w:date="2017-11-18T20:23:00Z"/>
                  </w:rPr>
                </w:rPrChange>
              </w:rPr>
            </w:pPr>
            <w:moveTo w:id="2049" w:author="Asuncion, Albert" w:date="2017-11-18T20:21:00Z">
              <w:del w:id="2050" w:author="Asuncion, Albert" w:date="2017-11-18T20:23:00Z">
                <w:r w:rsidRPr="00CF1604" w:rsidDel="00AD538A">
                  <w:rPr>
                    <w:sz w:val="18"/>
                    <w:szCs w:val="18"/>
                    <w:rPrChange w:id="2051" w:author="Asuncion, Albert" w:date="2017-11-15T11:45:00Z">
                      <w:rPr/>
                    </w:rPrChange>
                  </w:rPr>
                  <w:delText>9</w:delText>
                </w:r>
              </w:del>
            </w:moveTo>
          </w:p>
        </w:tc>
        <w:tc>
          <w:tcPr>
            <w:tcW w:w="1304" w:type="dxa"/>
          </w:tcPr>
          <w:p w14:paraId="1AE72CED" w14:textId="61E93E7F"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52" w:author="Asuncion, Albert" w:date="2017-11-18T20:23:00Z"/>
                <w:sz w:val="18"/>
                <w:szCs w:val="18"/>
                <w:rPrChange w:id="2053" w:author="Asuncion, Albert" w:date="2017-11-15T11:45:00Z">
                  <w:rPr>
                    <w:del w:id="2054" w:author="Asuncion, Albert" w:date="2017-11-18T20:23:00Z"/>
                  </w:rPr>
                </w:rPrChange>
              </w:rPr>
            </w:pPr>
            <w:moveTo w:id="2055" w:author="Asuncion, Albert" w:date="2017-11-18T20:21:00Z">
              <w:del w:id="2056" w:author="Asuncion, Albert" w:date="2017-11-18T20:23:00Z">
                <w:r w:rsidRPr="00CF1604" w:rsidDel="00AD538A">
                  <w:rPr>
                    <w:sz w:val="18"/>
                    <w:szCs w:val="18"/>
                    <w:rPrChange w:id="2057" w:author="Asuncion, Albert" w:date="2017-11-15T11:45:00Z">
                      <w:rPr/>
                    </w:rPrChange>
                  </w:rPr>
                  <w:delText>Stack size limit</w:delText>
                </w:r>
              </w:del>
            </w:moveTo>
          </w:p>
        </w:tc>
        <w:tc>
          <w:tcPr>
            <w:tcW w:w="1513" w:type="dxa"/>
          </w:tcPr>
          <w:p w14:paraId="31B35105" w14:textId="0B3EF801"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58" w:author="Asuncion, Albert" w:date="2017-11-18T20:23:00Z"/>
                <w:sz w:val="18"/>
                <w:szCs w:val="18"/>
                <w:rPrChange w:id="2059" w:author="Asuncion, Albert" w:date="2017-11-15T11:45:00Z">
                  <w:rPr>
                    <w:del w:id="2060" w:author="Asuncion, Albert" w:date="2017-11-18T20:23:00Z"/>
                  </w:rPr>
                </w:rPrChange>
              </w:rPr>
            </w:pPr>
            <w:moveTo w:id="2061" w:author="Asuncion, Albert" w:date="2017-11-18T20:21:00Z">
              <w:del w:id="2062" w:author="Asuncion, Albert" w:date="2017-11-18T20:23:00Z">
                <w:r w:rsidRPr="00CF1604" w:rsidDel="00AD538A">
                  <w:rPr>
                    <w:sz w:val="18"/>
                    <w:szCs w:val="18"/>
                    <w:rPrChange w:id="2063" w:author="Asuncion, Albert" w:date="2017-11-15T11:45:00Z">
                      <w:rPr/>
                    </w:rPrChange>
                  </w:rPr>
                  <w:delText>Call stack bounded to 1024 frames. Exploit exceptions with higher stack.</w:delText>
                </w:r>
              </w:del>
            </w:moveTo>
          </w:p>
        </w:tc>
        <w:tc>
          <w:tcPr>
            <w:tcW w:w="1082" w:type="dxa"/>
            <w:vMerge/>
          </w:tcPr>
          <w:p w14:paraId="47380D40" w14:textId="09BD07DF"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64" w:author="Asuncion, Albert" w:date="2017-11-18T20:23:00Z"/>
                <w:sz w:val="18"/>
                <w:szCs w:val="18"/>
                <w:rPrChange w:id="2065" w:author="Asuncion, Albert" w:date="2017-11-15T11:45:00Z">
                  <w:rPr>
                    <w:del w:id="2066" w:author="Asuncion, Albert" w:date="2017-11-18T20:23:00Z"/>
                  </w:rPr>
                </w:rPrChange>
              </w:rPr>
            </w:pPr>
          </w:p>
        </w:tc>
      </w:tr>
      <w:tr w:rsidR="00AD538A" w:rsidRPr="00CF1604" w:rsidDel="00AD538A" w14:paraId="0263736E" w14:textId="77777777" w:rsidTr="00AD538A">
        <w:trPr>
          <w:del w:id="2067"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45483529" w14:textId="55A70869" w:rsidR="00AD538A" w:rsidRPr="00CF1604" w:rsidDel="00AD538A" w:rsidRDefault="00AD538A" w:rsidP="00AD538A">
            <w:pPr>
              <w:jc w:val="center"/>
              <w:rPr>
                <w:del w:id="2068" w:author="Asuncion, Albert" w:date="2017-11-18T20:23:00Z"/>
                <w:sz w:val="18"/>
                <w:szCs w:val="18"/>
                <w:rPrChange w:id="2069" w:author="Asuncion, Albert" w:date="2017-11-15T11:45:00Z">
                  <w:rPr>
                    <w:del w:id="2070" w:author="Asuncion, Albert" w:date="2017-11-18T20:23:00Z"/>
                  </w:rPr>
                </w:rPrChange>
              </w:rPr>
            </w:pPr>
            <w:moveTo w:id="2071" w:author="Asuncion, Albert" w:date="2017-11-18T20:21:00Z">
              <w:del w:id="2072" w:author="Asuncion, Albert" w:date="2017-11-18T20:23:00Z">
                <w:r w:rsidRPr="00CF1604" w:rsidDel="00AD538A">
                  <w:rPr>
                    <w:sz w:val="18"/>
                    <w:szCs w:val="18"/>
                    <w:rPrChange w:id="2073" w:author="Asuncion, Albert" w:date="2017-11-15T11:45:00Z">
                      <w:rPr/>
                    </w:rPrChange>
                  </w:rPr>
                  <w:delText>10</w:delText>
                </w:r>
              </w:del>
            </w:moveTo>
          </w:p>
        </w:tc>
        <w:tc>
          <w:tcPr>
            <w:tcW w:w="1304" w:type="dxa"/>
          </w:tcPr>
          <w:p w14:paraId="7E2C2EB9" w14:textId="3F74938B"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74" w:author="Asuncion, Albert" w:date="2017-11-18T20:23:00Z"/>
                <w:sz w:val="18"/>
                <w:szCs w:val="18"/>
                <w:rPrChange w:id="2075" w:author="Asuncion, Albert" w:date="2017-11-15T11:45:00Z">
                  <w:rPr>
                    <w:del w:id="2076" w:author="Asuncion, Albert" w:date="2017-11-18T20:23:00Z"/>
                  </w:rPr>
                </w:rPrChange>
              </w:rPr>
            </w:pPr>
            <w:moveTo w:id="2077" w:author="Asuncion, Albert" w:date="2017-11-18T20:21:00Z">
              <w:del w:id="2078" w:author="Asuncion, Albert" w:date="2017-11-18T20:23:00Z">
                <w:r w:rsidRPr="00CF1604" w:rsidDel="00AD538A">
                  <w:rPr>
                    <w:sz w:val="18"/>
                    <w:szCs w:val="18"/>
                    <w:rPrChange w:id="2079" w:author="Asuncion, Albert" w:date="2017-11-15T11:45:00Z">
                      <w:rPr/>
                    </w:rPrChange>
                  </w:rPr>
                  <w:delText>Unpredictable state</w:delText>
                </w:r>
              </w:del>
            </w:moveTo>
          </w:p>
        </w:tc>
        <w:tc>
          <w:tcPr>
            <w:tcW w:w="1513" w:type="dxa"/>
          </w:tcPr>
          <w:p w14:paraId="00095E54" w14:textId="0391F470"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80" w:author="Asuncion, Albert" w:date="2017-11-18T20:23:00Z"/>
                <w:sz w:val="18"/>
                <w:szCs w:val="18"/>
                <w:rPrChange w:id="2081" w:author="Asuncion, Albert" w:date="2017-11-15T11:45:00Z">
                  <w:rPr>
                    <w:del w:id="2082" w:author="Asuncion, Albert" w:date="2017-11-18T20:23:00Z"/>
                  </w:rPr>
                </w:rPrChange>
              </w:rPr>
            </w:pPr>
            <w:moveTo w:id="2083" w:author="Asuncion, Albert" w:date="2017-11-18T20:21:00Z">
              <w:del w:id="2084" w:author="Asuncion, Albert" w:date="2017-11-18T20:23:00Z">
                <w:r w:rsidRPr="00CF1604" w:rsidDel="00AD538A">
                  <w:rPr>
                    <w:sz w:val="18"/>
                    <w:szCs w:val="18"/>
                    <w:rPrChange w:id="2085" w:author="Asuncion, Albert" w:date="2017-11-15T11:45:00Z">
                      <w:rPr/>
                    </w:rPrChange>
                  </w:rPr>
                  <w:delText>State of contract from a short branch of a fork can be reverted</w:delText>
                </w:r>
              </w:del>
            </w:moveTo>
          </w:p>
        </w:tc>
        <w:tc>
          <w:tcPr>
            <w:tcW w:w="1082" w:type="dxa"/>
            <w:vMerge w:val="restart"/>
          </w:tcPr>
          <w:p w14:paraId="02747E62" w14:textId="5EDE9C9B"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086" w:author="Asuncion, Albert" w:date="2017-11-18T20:23:00Z"/>
                <w:sz w:val="18"/>
                <w:szCs w:val="18"/>
                <w:rPrChange w:id="2087" w:author="Asuncion, Albert" w:date="2017-11-15T11:45:00Z">
                  <w:rPr>
                    <w:del w:id="2088" w:author="Asuncion, Albert" w:date="2017-11-18T20:23:00Z"/>
                  </w:rPr>
                </w:rPrChange>
              </w:rPr>
            </w:pPr>
            <w:moveTo w:id="2089" w:author="Asuncion, Albert" w:date="2017-11-18T20:21:00Z">
              <w:del w:id="2090" w:author="Asuncion, Albert" w:date="2017-11-18T20:23:00Z">
                <w:r w:rsidRPr="00CF1604" w:rsidDel="00AD538A">
                  <w:rPr>
                    <w:sz w:val="18"/>
                    <w:szCs w:val="18"/>
                    <w:rPrChange w:id="2091" w:author="Asuncion, Albert" w:date="2017-11-15T11:45:00Z">
                      <w:rPr/>
                    </w:rPrChange>
                  </w:rPr>
                  <w:delText>Blockchain system</w:delText>
                </w:r>
              </w:del>
            </w:moveTo>
          </w:p>
        </w:tc>
      </w:tr>
      <w:tr w:rsidR="00AD538A" w:rsidRPr="00CF1604" w:rsidDel="00AD538A" w14:paraId="3C4FE222" w14:textId="77777777" w:rsidTr="00AD538A">
        <w:trPr>
          <w:cnfStyle w:val="000000100000" w:firstRow="0" w:lastRow="0" w:firstColumn="0" w:lastColumn="0" w:oddVBand="0" w:evenVBand="0" w:oddHBand="1" w:evenHBand="0" w:firstRowFirstColumn="0" w:firstRowLastColumn="0" w:lastRowFirstColumn="0" w:lastRowLastColumn="0"/>
          <w:del w:id="2092"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734079F7" w14:textId="1577FD51" w:rsidR="00AD538A" w:rsidRPr="00CF1604" w:rsidDel="00AD538A" w:rsidRDefault="00AD538A" w:rsidP="00AD538A">
            <w:pPr>
              <w:jc w:val="center"/>
              <w:rPr>
                <w:del w:id="2093" w:author="Asuncion, Albert" w:date="2017-11-18T20:23:00Z"/>
                <w:sz w:val="18"/>
                <w:szCs w:val="18"/>
                <w:rPrChange w:id="2094" w:author="Asuncion, Albert" w:date="2017-11-15T11:45:00Z">
                  <w:rPr>
                    <w:del w:id="2095" w:author="Asuncion, Albert" w:date="2017-11-18T20:23:00Z"/>
                  </w:rPr>
                </w:rPrChange>
              </w:rPr>
            </w:pPr>
            <w:moveTo w:id="2096" w:author="Asuncion, Albert" w:date="2017-11-18T20:21:00Z">
              <w:del w:id="2097" w:author="Asuncion, Albert" w:date="2017-11-18T20:23:00Z">
                <w:r w:rsidRPr="00CF1604" w:rsidDel="00AD538A">
                  <w:rPr>
                    <w:sz w:val="18"/>
                    <w:szCs w:val="18"/>
                    <w:rPrChange w:id="2098" w:author="Asuncion, Albert" w:date="2017-11-15T11:45:00Z">
                      <w:rPr/>
                    </w:rPrChange>
                  </w:rPr>
                  <w:delText>11</w:delText>
                </w:r>
              </w:del>
            </w:moveTo>
          </w:p>
        </w:tc>
        <w:tc>
          <w:tcPr>
            <w:tcW w:w="1304" w:type="dxa"/>
          </w:tcPr>
          <w:p w14:paraId="0B93E2E8" w14:textId="55BE80AF"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099" w:author="Asuncion, Albert" w:date="2017-11-18T20:23:00Z"/>
                <w:sz w:val="18"/>
                <w:szCs w:val="18"/>
                <w:rPrChange w:id="2100" w:author="Asuncion, Albert" w:date="2017-11-15T11:45:00Z">
                  <w:rPr>
                    <w:del w:id="2101" w:author="Asuncion, Albert" w:date="2017-11-18T20:23:00Z"/>
                  </w:rPr>
                </w:rPrChange>
              </w:rPr>
            </w:pPr>
            <w:moveTo w:id="2102" w:author="Asuncion, Albert" w:date="2017-11-18T20:21:00Z">
              <w:del w:id="2103" w:author="Asuncion, Albert" w:date="2017-11-18T20:23:00Z">
                <w:r w:rsidRPr="00CF1604" w:rsidDel="00AD538A">
                  <w:rPr>
                    <w:sz w:val="18"/>
                    <w:szCs w:val="18"/>
                    <w:rPrChange w:id="2104" w:author="Asuncion, Albert" w:date="2017-11-15T11:45:00Z">
                      <w:rPr/>
                    </w:rPrChange>
                  </w:rPr>
                  <w:delText>Generating randomness</w:delText>
                </w:r>
              </w:del>
            </w:moveTo>
          </w:p>
        </w:tc>
        <w:tc>
          <w:tcPr>
            <w:tcW w:w="1513" w:type="dxa"/>
          </w:tcPr>
          <w:p w14:paraId="4374A098" w14:textId="40354D03"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105" w:author="Asuncion, Albert" w:date="2017-11-18T20:23:00Z"/>
                <w:sz w:val="18"/>
                <w:szCs w:val="18"/>
                <w:rPrChange w:id="2106" w:author="Asuncion, Albert" w:date="2017-11-15T11:45:00Z">
                  <w:rPr>
                    <w:del w:id="2107" w:author="Asuncion, Albert" w:date="2017-11-18T20:23:00Z"/>
                  </w:rPr>
                </w:rPrChange>
              </w:rPr>
            </w:pPr>
            <w:moveTo w:id="2108" w:author="Asuncion, Albert" w:date="2017-11-18T20:21:00Z">
              <w:del w:id="2109" w:author="Asuncion, Albert" w:date="2017-11-18T20:23:00Z">
                <w:r w:rsidRPr="00CF1604" w:rsidDel="00AD538A">
                  <w:rPr>
                    <w:sz w:val="18"/>
                    <w:szCs w:val="18"/>
                    <w:rPrChange w:id="2110" w:author="Asuncion, Albert" w:date="2017-11-15T11:45:00Z">
                      <w:rPr/>
                    </w:rPrChange>
                  </w:rPr>
                  <w:delText>Craft block to bias PRNG for distribution.</w:delText>
                </w:r>
              </w:del>
            </w:moveTo>
          </w:p>
        </w:tc>
        <w:tc>
          <w:tcPr>
            <w:tcW w:w="1082" w:type="dxa"/>
            <w:vMerge/>
          </w:tcPr>
          <w:p w14:paraId="6C41B78A" w14:textId="57D83811" w:rsidR="00AD538A" w:rsidRPr="00CF1604" w:rsidDel="00AD538A" w:rsidRDefault="00AD538A" w:rsidP="00AD538A">
            <w:pPr>
              <w:cnfStyle w:val="000000100000" w:firstRow="0" w:lastRow="0" w:firstColumn="0" w:lastColumn="0" w:oddVBand="0" w:evenVBand="0" w:oddHBand="1" w:evenHBand="0" w:firstRowFirstColumn="0" w:firstRowLastColumn="0" w:lastRowFirstColumn="0" w:lastRowLastColumn="0"/>
              <w:rPr>
                <w:del w:id="2111" w:author="Asuncion, Albert" w:date="2017-11-18T20:23:00Z"/>
                <w:sz w:val="18"/>
                <w:szCs w:val="18"/>
                <w:rPrChange w:id="2112" w:author="Asuncion, Albert" w:date="2017-11-15T11:45:00Z">
                  <w:rPr>
                    <w:del w:id="2113" w:author="Asuncion, Albert" w:date="2017-11-18T20:23:00Z"/>
                  </w:rPr>
                </w:rPrChange>
              </w:rPr>
            </w:pPr>
          </w:p>
        </w:tc>
      </w:tr>
      <w:tr w:rsidR="00AD538A" w:rsidRPr="00CF1604" w:rsidDel="00AD538A" w14:paraId="5FA2FB68" w14:textId="77777777" w:rsidTr="00AD538A">
        <w:trPr>
          <w:del w:id="2114" w:author="Asuncion, Albert" w:date="2017-11-18T20:23:00Z"/>
        </w:trPr>
        <w:tc>
          <w:tcPr>
            <w:cnfStyle w:val="001000000000" w:firstRow="0" w:lastRow="0" w:firstColumn="1" w:lastColumn="0" w:oddVBand="0" w:evenVBand="0" w:oddHBand="0" w:evenHBand="0" w:firstRowFirstColumn="0" w:firstRowLastColumn="0" w:lastRowFirstColumn="0" w:lastRowLastColumn="0"/>
            <w:tcW w:w="1008" w:type="dxa"/>
          </w:tcPr>
          <w:p w14:paraId="013FAC9E" w14:textId="6D0C93BC" w:rsidR="00AD538A" w:rsidRPr="00CF1604" w:rsidDel="00AD538A" w:rsidRDefault="00AD538A" w:rsidP="00AD538A">
            <w:pPr>
              <w:jc w:val="center"/>
              <w:rPr>
                <w:del w:id="2115" w:author="Asuncion, Albert" w:date="2017-11-18T20:23:00Z"/>
                <w:sz w:val="18"/>
                <w:szCs w:val="18"/>
                <w:rPrChange w:id="2116" w:author="Asuncion, Albert" w:date="2017-11-15T11:45:00Z">
                  <w:rPr>
                    <w:del w:id="2117" w:author="Asuncion, Albert" w:date="2017-11-18T20:23:00Z"/>
                  </w:rPr>
                </w:rPrChange>
              </w:rPr>
            </w:pPr>
            <w:moveTo w:id="2118" w:author="Asuncion, Albert" w:date="2017-11-18T20:21:00Z">
              <w:del w:id="2119" w:author="Asuncion, Albert" w:date="2017-11-18T20:23:00Z">
                <w:r w:rsidRPr="00CF1604" w:rsidDel="00AD538A">
                  <w:rPr>
                    <w:sz w:val="18"/>
                    <w:szCs w:val="18"/>
                    <w:rPrChange w:id="2120" w:author="Asuncion, Albert" w:date="2017-11-15T11:45:00Z">
                      <w:rPr/>
                    </w:rPrChange>
                  </w:rPr>
                  <w:delText>12</w:delText>
                </w:r>
              </w:del>
            </w:moveTo>
          </w:p>
        </w:tc>
        <w:tc>
          <w:tcPr>
            <w:tcW w:w="1304" w:type="dxa"/>
          </w:tcPr>
          <w:p w14:paraId="02CDCF04" w14:textId="27CD20CD"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121" w:author="Asuncion, Albert" w:date="2017-11-18T20:23:00Z"/>
                <w:sz w:val="18"/>
                <w:szCs w:val="18"/>
                <w:rPrChange w:id="2122" w:author="Asuncion, Albert" w:date="2017-11-15T11:45:00Z">
                  <w:rPr>
                    <w:del w:id="2123" w:author="Asuncion, Albert" w:date="2017-11-18T20:23:00Z"/>
                  </w:rPr>
                </w:rPrChange>
              </w:rPr>
            </w:pPr>
            <w:moveTo w:id="2124" w:author="Asuncion, Albert" w:date="2017-11-18T20:21:00Z">
              <w:del w:id="2125" w:author="Asuncion, Albert" w:date="2017-11-18T20:23:00Z">
                <w:r w:rsidRPr="00CF1604" w:rsidDel="00AD538A">
                  <w:rPr>
                    <w:sz w:val="18"/>
                    <w:szCs w:val="18"/>
                    <w:rPrChange w:id="2126" w:author="Asuncion, Albert" w:date="2017-11-15T11:45:00Z">
                      <w:rPr/>
                    </w:rPrChange>
                  </w:rPr>
                  <w:delText>Time Constraints</w:delText>
                </w:r>
              </w:del>
            </w:moveTo>
          </w:p>
        </w:tc>
        <w:tc>
          <w:tcPr>
            <w:tcW w:w="1513" w:type="dxa"/>
          </w:tcPr>
          <w:p w14:paraId="2C8B86FA" w14:textId="35441EEA"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127" w:author="Asuncion, Albert" w:date="2017-11-18T20:23:00Z"/>
                <w:sz w:val="18"/>
                <w:szCs w:val="18"/>
                <w:rPrChange w:id="2128" w:author="Asuncion, Albert" w:date="2017-11-15T11:45:00Z">
                  <w:rPr>
                    <w:del w:id="2129" w:author="Asuncion, Albert" w:date="2017-11-18T20:23:00Z"/>
                  </w:rPr>
                </w:rPrChange>
              </w:rPr>
            </w:pPr>
            <w:moveTo w:id="2130" w:author="Asuncion, Albert" w:date="2017-11-18T20:21:00Z">
              <w:del w:id="2131" w:author="Asuncion, Albert" w:date="2017-11-18T20:23:00Z">
                <w:r w:rsidRPr="00CF1604" w:rsidDel="00AD538A">
                  <w:rPr>
                    <w:sz w:val="18"/>
                    <w:szCs w:val="18"/>
                    <w:rPrChange w:id="2132" w:author="Asuncion, Albert" w:date="2017-11-15T11:45:00Z">
                      <w:rPr/>
                    </w:rPrChange>
                  </w:rPr>
                  <w:delText>Ability to choose a timestamp by a miner.</w:delText>
                </w:r>
              </w:del>
            </w:moveTo>
          </w:p>
        </w:tc>
        <w:tc>
          <w:tcPr>
            <w:tcW w:w="1082" w:type="dxa"/>
            <w:vMerge/>
          </w:tcPr>
          <w:p w14:paraId="7FC5DE79" w14:textId="376BCC1E" w:rsidR="00AD538A" w:rsidRPr="00CF1604" w:rsidDel="00AD538A" w:rsidRDefault="00AD538A" w:rsidP="00AD538A">
            <w:pPr>
              <w:cnfStyle w:val="000000000000" w:firstRow="0" w:lastRow="0" w:firstColumn="0" w:lastColumn="0" w:oddVBand="0" w:evenVBand="0" w:oddHBand="0" w:evenHBand="0" w:firstRowFirstColumn="0" w:firstRowLastColumn="0" w:lastRowFirstColumn="0" w:lastRowLastColumn="0"/>
              <w:rPr>
                <w:del w:id="2133" w:author="Asuncion, Albert" w:date="2017-11-18T20:23:00Z"/>
                <w:sz w:val="18"/>
                <w:szCs w:val="18"/>
                <w:rPrChange w:id="2134" w:author="Asuncion, Albert" w:date="2017-11-15T11:45:00Z">
                  <w:rPr>
                    <w:del w:id="2135" w:author="Asuncion, Albert" w:date="2017-11-18T20:23:00Z"/>
                  </w:rPr>
                </w:rPrChange>
              </w:rPr>
            </w:pPr>
          </w:p>
        </w:tc>
      </w:tr>
    </w:tbl>
    <w:moveToRangeEnd w:id="1835"/>
    <w:p w14:paraId="2E086BC4" w14:textId="433A1792" w:rsidR="00EC4177" w:rsidRDefault="005169F4">
      <w:pPr>
        <w:jc w:val="center"/>
        <w:rPr>
          <w:ins w:id="2136" w:author="Asuncion, Albert" w:date="2017-11-18T20:42:00Z"/>
        </w:rPr>
        <w:pPrChange w:id="2137" w:author="Asuncion, Albert" w:date="2017-12-02T16:29:00Z">
          <w:pPr/>
        </w:pPrChange>
      </w:pPr>
      <w:ins w:id="2138" w:author="Asuncion, Albert" w:date="2017-12-02T16:29:00Z">
        <w:r>
          <w:rPr>
            <w:b/>
            <w:bCs/>
            <w:sz w:val="16"/>
            <w:szCs w:val="16"/>
          </w:rPr>
          <w:t>TYPE 2 – SMART CONTRACT ATTACKS</w:t>
        </w:r>
      </w:ins>
      <w:ins w:id="2139" w:author="Asuncion, Albert" w:date="2017-11-18T20:42:00Z">
        <w:r w:rsidR="00EC4177" w:rsidRPr="7DADB2B2">
          <w:t xml:space="preserve"> </w:t>
        </w:r>
      </w:ins>
    </w:p>
    <w:p w14:paraId="038C24FC" w14:textId="77777777" w:rsidR="00EC4177" w:rsidRDefault="00EC4177" w:rsidP="00EC4177">
      <w:pPr>
        <w:rPr>
          <w:ins w:id="2140" w:author="Asuncion, Albert" w:date="2017-11-18T20:42:00Z"/>
        </w:rPr>
      </w:pPr>
    </w:p>
    <w:p w14:paraId="1B345180" w14:textId="3CA7683A" w:rsidR="00A9718A" w:rsidRDefault="00EC4177">
      <w:pPr>
        <w:ind w:firstLine="202"/>
        <w:rPr>
          <w:ins w:id="2141" w:author="Asuncion, Albert" w:date="2017-12-04T16:40:00Z"/>
        </w:rPr>
        <w:pPrChange w:id="2142" w:author="Asuncion, Albert" w:date="2017-11-18T20:47:00Z">
          <w:pPr/>
        </w:pPrChange>
      </w:pPr>
      <w:ins w:id="2143" w:author="Asuncion, Albert" w:date="2017-11-18T20:42:00Z">
        <w:r>
          <w:t xml:space="preserve">Smart contracts </w:t>
        </w:r>
      </w:ins>
      <w:ins w:id="2144" w:author="Asuncion, Albert" w:date="2017-11-18T20:49:00Z">
        <w:r w:rsidR="00B626A6">
          <w:t xml:space="preserve">allow parties to </w:t>
        </w:r>
      </w:ins>
      <w:ins w:id="2145" w:author="Asuncion, Albert" w:date="2017-11-18T20:50:00Z">
        <w:r w:rsidR="000F3851">
          <w:t>enter contractual</w:t>
        </w:r>
      </w:ins>
      <w:ins w:id="2146" w:author="Asuncion, Albert" w:date="2017-11-18T20:49:00Z">
        <w:r w:rsidR="00B626A6">
          <w:t xml:space="preserve"> arrangements without </w:t>
        </w:r>
      </w:ins>
      <w:ins w:id="2147" w:author="Asuncion, Albert" w:date="2017-11-18T20:42:00Z">
        <w:r w:rsidR="000F3851">
          <w:t xml:space="preserve">a trusted third party. </w:t>
        </w:r>
      </w:ins>
      <w:ins w:id="2148" w:author="Asuncion, Albert" w:date="2017-11-18T20:50:00Z">
        <w:r w:rsidR="000F3851">
          <w:t xml:space="preserve">Transaction fees are eliminated and parties can easily </w:t>
        </w:r>
      </w:ins>
      <w:ins w:id="2149" w:author="Asuncion, Albert" w:date="2017-11-18T20:42:00Z">
        <w:r>
          <w:t xml:space="preserve">exchange </w:t>
        </w:r>
      </w:ins>
      <w:ins w:id="2150" w:author="Asuncion, Albert" w:date="2017-11-18T20:51:00Z">
        <w:r w:rsidR="000F3851">
          <w:t xml:space="preserve">currency or anything of value. </w:t>
        </w:r>
      </w:ins>
      <w:ins w:id="2151" w:author="Asuncion, Albert" w:date="2017-11-18T20:42:00Z">
        <w:r>
          <w:t>A smart contract can be written in Solidity, Serpent, or LLL, and compiled to run in the Ethereum Virt</w:t>
        </w:r>
        <w:r w:rsidR="000F3851">
          <w:t>ual Machine (EVM)</w:t>
        </w:r>
      </w:ins>
      <w:ins w:id="2152" w:author="Asuncion, Albert" w:date="2017-12-04T15:59:00Z">
        <w:r w:rsidR="00F12F3E">
          <w:t>.</w:t>
        </w:r>
      </w:ins>
      <w:ins w:id="2153" w:author="Asuncion, Albert" w:date="2017-11-18T20:42:00Z">
        <w:r w:rsidR="000F3851">
          <w:t xml:space="preserve"> [</w:t>
        </w:r>
        <w:del w:id="2154" w:author="Lee, Mooyoung" w:date="2017-12-03T14:05:00Z">
          <w:r w:rsidR="000F3851" w:rsidDel="063A279C">
            <w:delText xml:space="preserve"> </w:delText>
          </w:r>
        </w:del>
      </w:ins>
      <w:ins w:id="2155" w:author="Lee, Mooyoung" w:date="2017-12-03T13:55:00Z">
        <w:r w:rsidR="564F4431">
          <w:t>1</w:t>
        </w:r>
      </w:ins>
      <w:ins w:id="2156" w:author="Asuncion, Albert" w:date="2017-12-04T15:56:00Z">
        <w:r w:rsidR="008B2A11">
          <w:t>3</w:t>
        </w:r>
      </w:ins>
      <w:ins w:id="2157" w:author="Lee, Mooyoung" w:date="2017-12-03T13:55:00Z">
        <w:del w:id="2158" w:author="Asuncion, Albert" w:date="2017-12-04T15:56:00Z">
          <w:r w:rsidR="564F4431" w:rsidDel="008B2A11">
            <w:delText>6</w:delText>
          </w:r>
        </w:del>
      </w:ins>
      <w:ins w:id="2159" w:author="Asuncion, Albert" w:date="2017-11-18T20:42:00Z">
        <w:del w:id="2160" w:author="Lee, Mooyoung" w:date="2017-12-03T13:55:00Z">
          <w:r w:rsidR="000F3851" w:rsidDel="564F4431">
            <w:delText>T. Chen</w:delText>
          </w:r>
        </w:del>
        <w:r w:rsidR="00F12F3E">
          <w:t>]</w:t>
        </w:r>
      </w:ins>
      <w:ins w:id="2161" w:author="Asuncion, Albert" w:date="2017-11-18T20:52:00Z">
        <w:r w:rsidR="000F3851">
          <w:t xml:space="preserve"> One know</w:t>
        </w:r>
      </w:ins>
      <w:ins w:id="2162" w:author="Asuncion, Albert" w:date="2017-11-18T20:53:00Z">
        <w:r w:rsidR="000F3851">
          <w:t>n</w:t>
        </w:r>
      </w:ins>
      <w:ins w:id="2163" w:author="Asuncion, Albert" w:date="2017-11-18T20:52:00Z">
        <w:r w:rsidR="000F3851">
          <w:t xml:space="preserve"> vulnerability </w:t>
        </w:r>
      </w:ins>
      <w:ins w:id="2164" w:author="Asuncion, Albert" w:date="2017-11-18T20:53:00Z">
        <w:r w:rsidR="002D53F7">
          <w:t>with smart contracts i</w:t>
        </w:r>
      </w:ins>
      <w:ins w:id="2165" w:author="Asuncion, Albert" w:date="2017-11-18T20:55:00Z">
        <w:r w:rsidR="002D53F7">
          <w:t xml:space="preserve">nvolves </w:t>
        </w:r>
      </w:ins>
      <w:ins w:id="2166" w:author="Asuncion, Albert" w:date="2017-11-18T20:42:00Z">
        <w:r>
          <w:t>transaction fee</w:t>
        </w:r>
      </w:ins>
      <w:ins w:id="2167" w:author="Asuncion, Albert" w:date="2017-11-18T20:55:00Z">
        <w:r w:rsidR="002D53F7">
          <w:t>s</w:t>
        </w:r>
      </w:ins>
      <w:ins w:id="2168" w:author="Asuncion, Albert" w:date="2017-12-04T15:59:00Z">
        <w:r w:rsidR="00F12F3E">
          <w:t>.</w:t>
        </w:r>
      </w:ins>
      <w:ins w:id="2169" w:author="Asuncion, Albert" w:date="2017-11-18T20:42:00Z">
        <w:r w:rsidRPr="637B6A64">
          <w:t xml:space="preserve"> [</w:t>
        </w:r>
      </w:ins>
      <w:ins w:id="2170" w:author="Lee, Mooyoung" w:date="2017-12-03T13:55:00Z">
        <w:r w:rsidR="564F4431">
          <w:t>1</w:t>
        </w:r>
      </w:ins>
      <w:ins w:id="2171" w:author="Asuncion, Albert" w:date="2017-12-04T15:57:00Z">
        <w:r w:rsidR="008B2A11">
          <w:t>4</w:t>
        </w:r>
      </w:ins>
      <w:ins w:id="2172" w:author="Lee, Mooyoung" w:date="2017-12-03T13:55:00Z">
        <w:del w:id="2173" w:author="Asuncion, Albert" w:date="2017-12-04T15:57:00Z">
          <w:r w:rsidR="564F4431" w:rsidDel="008B2A11">
            <w:delText>5</w:delText>
          </w:r>
        </w:del>
      </w:ins>
      <w:ins w:id="2174" w:author="Asuncion, Albert" w:date="2017-11-18T20:42:00Z">
        <w:del w:id="2175" w:author="Lee, Mooyoung" w:date="2017-12-03T13:55:00Z">
          <w:r w:rsidDel="564F4431">
            <w:delText>Atzei</w:delText>
          </w:r>
        </w:del>
        <w:r>
          <w:t xml:space="preserve">]  Attackers can abuse these types of errors to steal money from contracts.  DAO is a well-known case of exploiting a glitch in a smart contract.  On June 18th, 2016, an unknown attacker ran same transaction code multiple times using reentrancy vulnerability in DAO and </w:t>
        </w:r>
      </w:ins>
      <w:ins w:id="2176" w:author="Asuncion, Albert" w:date="2017-11-18T20:59:00Z">
        <w:r w:rsidR="00A9718A">
          <w:t xml:space="preserve">came away with </w:t>
        </w:r>
      </w:ins>
      <w:ins w:id="2177" w:author="Asuncion, Albert" w:date="2017-11-18T20:42:00Z">
        <w:r>
          <w:t xml:space="preserve">3.6m ether, which </w:t>
        </w:r>
      </w:ins>
      <w:ins w:id="2178" w:author="Asuncion, Albert" w:date="2017-11-18T21:00:00Z">
        <w:r w:rsidR="00A9718A">
          <w:t xml:space="preserve">was </w:t>
        </w:r>
      </w:ins>
      <w:ins w:id="2179" w:author="Asuncion, Albert" w:date="2017-11-18T20:42:00Z">
        <w:r>
          <w:t xml:space="preserve">worth about $55m </w:t>
        </w:r>
        <w:r w:rsidR="00A9718A">
          <w:t>at that time</w:t>
        </w:r>
      </w:ins>
      <w:ins w:id="2180" w:author="Asuncion, Albert" w:date="2017-12-04T16:17:00Z">
        <w:r w:rsidR="00F54BD1">
          <w:t>.</w:t>
        </w:r>
      </w:ins>
      <w:ins w:id="2181" w:author="Asuncion, Albert" w:date="2017-11-18T20:42:00Z">
        <w:r w:rsidR="00A9718A">
          <w:t xml:space="preserve"> [</w:t>
        </w:r>
      </w:ins>
      <w:ins w:id="2182" w:author="Lee, Mooyoung" w:date="2017-12-03T13:57:00Z">
        <w:r w:rsidR="22E1AD8B">
          <w:t>1</w:t>
        </w:r>
      </w:ins>
      <w:ins w:id="2183" w:author="Asuncion, Albert" w:date="2017-12-04T15:58:00Z">
        <w:r w:rsidR="00F12F3E">
          <w:t>5</w:t>
        </w:r>
      </w:ins>
      <w:ins w:id="2184" w:author="Lee, Mooyoung" w:date="2017-12-03T13:57:00Z">
        <w:del w:id="2185" w:author="Asuncion, Albert" w:date="2017-12-04T15:58:00Z">
          <w:r w:rsidR="22E1AD8B" w:rsidDel="00F12F3E">
            <w:delText>8</w:delText>
          </w:r>
        </w:del>
      </w:ins>
      <w:ins w:id="2186" w:author="Asuncion, Albert" w:date="2017-11-18T20:42:00Z">
        <w:del w:id="2187" w:author="Lee, Mooyoung" w:date="2017-12-03T13:57:00Z">
          <w:r w:rsidR="00A9718A" w:rsidDel="22E1AD8B">
            <w:delText>Anon</w:delText>
          </w:r>
        </w:del>
        <w:r w:rsidR="00A9718A" w:rsidRPr="637B6A64">
          <w:t>]</w:t>
        </w:r>
      </w:ins>
    </w:p>
    <w:p w14:paraId="3D5B77BC" w14:textId="5A3B058E" w:rsidR="002E677A" w:rsidRDefault="002E677A">
      <w:pPr>
        <w:ind w:firstLine="202"/>
        <w:rPr>
          <w:ins w:id="2188" w:author="Asuncion, Albert" w:date="2017-12-04T16:40:00Z"/>
        </w:rPr>
        <w:pPrChange w:id="2189" w:author="Asuncion, Albert" w:date="2017-11-18T20:47:00Z">
          <w:pPr/>
        </w:pPrChange>
      </w:pPr>
    </w:p>
    <w:p w14:paraId="1633BF35" w14:textId="77777777" w:rsidR="002E677A" w:rsidRDefault="002E677A">
      <w:pPr>
        <w:ind w:firstLine="202"/>
        <w:rPr>
          <w:ins w:id="2190" w:author="Asuncion, Albert" w:date="2017-12-04T16:40:00Z"/>
        </w:rPr>
        <w:pPrChange w:id="2191" w:author="Asuncion, Albert" w:date="2017-11-18T20:47:00Z">
          <w:pPr/>
        </w:pPrChange>
      </w:pPr>
    </w:p>
    <w:p w14:paraId="4833DCFD" w14:textId="77777777" w:rsidR="002E677A" w:rsidRDefault="002E677A">
      <w:pPr>
        <w:ind w:firstLine="202"/>
        <w:rPr>
          <w:ins w:id="2192" w:author="Asuncion, Albert" w:date="2017-12-04T16:40:00Z"/>
        </w:rPr>
        <w:pPrChange w:id="2193" w:author="Asuncion, Albert" w:date="2017-11-18T20:47:00Z">
          <w:pPr/>
        </w:pPrChange>
      </w:pPr>
    </w:p>
    <w:p w14:paraId="42B4629C" w14:textId="77777777" w:rsidR="002E677A" w:rsidRDefault="002E677A">
      <w:pPr>
        <w:ind w:firstLine="202"/>
        <w:rPr>
          <w:ins w:id="2194" w:author="Asuncion, Albert" w:date="2017-12-04T16:40:00Z"/>
        </w:rPr>
        <w:pPrChange w:id="2195" w:author="Asuncion, Albert" w:date="2017-11-18T20:47:00Z">
          <w:pPr/>
        </w:pPrChange>
      </w:pPr>
    </w:p>
    <w:p w14:paraId="39E3FCAB" w14:textId="77777777" w:rsidR="002E677A" w:rsidRDefault="002E677A">
      <w:pPr>
        <w:ind w:firstLine="202"/>
        <w:rPr>
          <w:ins w:id="2196" w:author="Asuncion, Albert" w:date="2017-12-04T16:40:00Z"/>
        </w:rPr>
        <w:pPrChange w:id="2197" w:author="Asuncion, Albert" w:date="2017-11-18T20:47:00Z">
          <w:pPr/>
        </w:pPrChange>
      </w:pPr>
    </w:p>
    <w:p w14:paraId="76C5987A" w14:textId="77777777" w:rsidR="002E677A" w:rsidRDefault="002E677A">
      <w:pPr>
        <w:ind w:firstLine="202"/>
        <w:rPr>
          <w:ins w:id="2198" w:author="Asuncion, Albert" w:date="2017-12-04T16:40:00Z"/>
        </w:rPr>
        <w:pPrChange w:id="2199" w:author="Asuncion, Albert" w:date="2017-11-18T20:47:00Z">
          <w:pPr/>
        </w:pPrChange>
      </w:pPr>
    </w:p>
    <w:p w14:paraId="791E3C7A" w14:textId="77777777" w:rsidR="002E677A" w:rsidRDefault="002E677A">
      <w:pPr>
        <w:ind w:firstLine="202"/>
        <w:rPr>
          <w:ins w:id="2200" w:author="Asuncion, Albert" w:date="2017-12-04T16:23:00Z"/>
        </w:rPr>
        <w:pPrChange w:id="2201" w:author="Asuncion, Albert" w:date="2017-11-18T20:47:00Z">
          <w:pPr/>
        </w:pPrChange>
      </w:pPr>
    </w:p>
    <w:p w14:paraId="092DC9E7" w14:textId="77777777" w:rsidR="008C28A3" w:rsidRDefault="008C28A3">
      <w:pPr>
        <w:ind w:firstLine="202"/>
        <w:rPr>
          <w:ins w:id="2202" w:author="Asuncion, Albert" w:date="2017-11-18T21:00:00Z"/>
        </w:rPr>
        <w:pPrChange w:id="2203" w:author="Asuncion, Albert" w:date="2017-11-18T20:47:00Z">
          <w:pPr/>
        </w:pPrChange>
      </w:pPr>
    </w:p>
    <w:p w14:paraId="32739CB5" w14:textId="74262983" w:rsidR="00EC4177" w:rsidRDefault="0074759E">
      <w:pPr>
        <w:ind w:firstLine="202"/>
        <w:rPr>
          <w:ins w:id="2204" w:author="Asuncion, Albert" w:date="2017-11-18T20:42:00Z"/>
        </w:rPr>
        <w:pPrChange w:id="2205" w:author="Asuncion, Albert" w:date="2017-11-18T20:47:00Z">
          <w:pPr/>
        </w:pPrChange>
      </w:pPr>
      <w:ins w:id="2206" w:author="Asuncion, Albert" w:date="2017-11-18T20:57:00Z">
        <w:r>
          <w:t xml:space="preserve">Other </w:t>
        </w:r>
      </w:ins>
      <w:ins w:id="2207" w:author="Asuncion, Albert" w:date="2017-11-18T20:42:00Z">
        <w:r w:rsidR="00EC4177">
          <w:t>vulnerabil</w:t>
        </w:r>
        <w:r>
          <w:t>ities of smart contract are s</w:t>
        </w:r>
      </w:ins>
      <w:ins w:id="2208" w:author="Asuncion, Albert" w:date="2017-11-18T20:57:00Z">
        <w:r>
          <w:t>ummarized</w:t>
        </w:r>
      </w:ins>
      <w:ins w:id="2209" w:author="Asuncion, Albert" w:date="2017-11-18T20:42:00Z">
        <w:r w:rsidRPr="22E1AD8B">
          <w:t xml:space="preserve"> </w:t>
        </w:r>
        <w:r w:rsidR="00EC4177">
          <w:t>below</w:t>
        </w:r>
      </w:ins>
      <w:ins w:id="2210" w:author="Asuncion, Albert" w:date="2017-12-04T16:25:00Z">
        <w:r w:rsidR="00FC0930">
          <w:t xml:space="preserve">. </w:t>
        </w:r>
      </w:ins>
      <w:ins w:id="2211" w:author="Lee, Mooyoung" w:date="2017-12-04T16:08:00Z">
        <w:del w:id="2212" w:author="Asuncion, Albert" w:date="2017-12-04T16:25:00Z">
          <w:r w:rsidR="5814984D" w:rsidDel="00FC0930">
            <w:delText xml:space="preserve"> </w:delText>
          </w:r>
        </w:del>
      </w:ins>
      <w:ins w:id="2213" w:author="Asuncion, Albert" w:date="2017-11-18T20:57:00Z">
        <w:del w:id="2214" w:author="Lee, Mooyoung" w:date="2017-12-04T16:08:00Z">
          <w:r>
            <w:delText xml:space="preserve"> </w:delText>
          </w:r>
        </w:del>
        <w:r>
          <w:t>[</w:t>
        </w:r>
      </w:ins>
      <w:ins w:id="2215" w:author="Sola Fide" w:date="2017-12-03T16:25:00Z">
        <w:r w:rsidR="003E73A9">
          <w:t>1</w:t>
        </w:r>
      </w:ins>
      <w:ins w:id="2216" w:author="Asuncion, Albert" w:date="2017-12-04T16:25:00Z">
        <w:r w:rsidR="00FC0930">
          <w:t>3</w:t>
        </w:r>
      </w:ins>
      <w:ins w:id="2217" w:author="Sola Fide" w:date="2017-12-03T16:25:00Z">
        <w:del w:id="2218" w:author="Asuncion, Albert" w:date="2017-12-04T16:25:00Z">
          <w:r w:rsidR="003E73A9" w:rsidDel="00FC0930">
            <w:delText>5</w:delText>
          </w:r>
        </w:del>
      </w:ins>
      <w:ins w:id="2219" w:author="Lee, Mooyoung" w:date="2017-12-03T13:57:00Z">
        <w:del w:id="2220" w:author="Sola Fide" w:date="2017-12-03T16:25:00Z">
          <w:r w:rsidR="22E1AD8B" w:rsidDel="003E73A9">
            <w:delText>8</w:delText>
          </w:r>
        </w:del>
      </w:ins>
      <w:ins w:id="2221" w:author="Asuncion, Albert" w:date="2017-11-18T20:57:00Z">
        <w:del w:id="2222" w:author="Lee, Mooyoung" w:date="2017-12-03T13:57:00Z">
          <w:r w:rsidDel="22E1AD8B">
            <w:delText>Li</w:delText>
          </w:r>
        </w:del>
        <w:r>
          <w:t>]</w:t>
        </w:r>
      </w:ins>
      <w:ins w:id="2223" w:author="Lee, Mooyoung" w:date="2017-12-04T16:08:00Z">
        <w:del w:id="2224" w:author="Asuncion, Albert" w:date="2017-12-04T16:25:00Z">
          <w:r w:rsidR="5814984D" w:rsidDel="00FC0930">
            <w:delText>.</w:delText>
          </w:r>
        </w:del>
      </w:ins>
      <w:ins w:id="2225" w:author="Sola Fide" w:date="2017-12-03T16:25:00Z">
        <w:del w:id="2226" w:author="Asuncion, Albert" w:date="2017-12-04T16:25:00Z">
          <w:r w:rsidR="003E73A9" w:rsidDel="00FC0930">
            <w:delText>15</w:delText>
          </w:r>
        </w:del>
      </w:ins>
      <w:ins w:id="2227" w:author="Lee, Mooyoung" w:date="2017-12-03T13:57:00Z">
        <w:del w:id="2228" w:author="Asuncion, Albert" w:date="2017-12-04T16:25:00Z">
          <w:r w:rsidR="22E1AD8B" w:rsidDel="00FC0930">
            <w:delText>8</w:delText>
          </w:r>
        </w:del>
      </w:ins>
    </w:p>
    <w:p w14:paraId="2099B525" w14:textId="1C3A40CF" w:rsidR="00D276B0" w:rsidDel="008C28A3" w:rsidRDefault="00D276B0">
      <w:pPr>
        <w:rPr>
          <w:del w:id="2229" w:author="Asuncion, Albert" w:date="2017-11-15T11:21:00Z"/>
          <w:b/>
          <w:bCs/>
        </w:rPr>
        <w:pPrChange w:id="2230" w:author="Asuncion, Albert" w:date="2017-11-18T20:42:00Z">
          <w:pPr>
            <w:ind w:firstLine="180"/>
          </w:pPr>
        </w:pPrChange>
      </w:pPr>
    </w:p>
    <w:p w14:paraId="7142182E" w14:textId="77777777" w:rsidR="00237A10" w:rsidRPr="00D276B0" w:rsidDel="00D276B0" w:rsidRDefault="00237A10">
      <w:pPr>
        <w:rPr>
          <w:ins w:id="2231" w:author="Lee, Mooyoung" w:date="2017-10-13T12:22:00Z"/>
          <w:del w:id="2232" w:author="Asuncion, Albert" w:date="2017-11-15T11:20:00Z"/>
          <w:b/>
          <w:rPrChange w:id="2233" w:author="Asuncion, Albert" w:date="2017-11-15T11:21:00Z">
            <w:rPr>
              <w:ins w:id="2234" w:author="Lee, Mooyoung" w:date="2017-10-13T12:22:00Z"/>
              <w:del w:id="2235" w:author="Asuncion, Albert" w:date="2017-11-15T11:20:00Z"/>
            </w:rPr>
          </w:rPrChange>
        </w:rPr>
      </w:pPr>
    </w:p>
    <w:p w14:paraId="6FAEACB2" w14:textId="332FE62C" w:rsidR="008630E3" w:rsidRPr="00895166" w:rsidDel="00A843CC" w:rsidRDefault="00C0334C">
      <w:pPr>
        <w:rPr>
          <w:ins w:id="2236" w:author="Lee, Mooyoung" w:date="2017-10-13T12:22:00Z"/>
          <w:del w:id="2237" w:author="Asuncion, Albert" w:date="2017-11-15T11:28:00Z"/>
        </w:rPr>
        <w:pPrChange w:id="2238" w:author="Asuncion, Albert" w:date="2017-11-18T20:42:00Z">
          <w:pPr>
            <w:ind w:firstLine="180"/>
          </w:pPr>
        </w:pPrChange>
      </w:pPr>
      <w:ins w:id="2239" w:author="Sola Fide" w:date="2017-10-14T16:39:00Z">
        <w:del w:id="2240" w:author="Asuncion, Albert" w:date="2017-11-15T11:28:00Z">
          <w:r w:rsidRPr="00895166" w:rsidDel="00A843CC">
            <w:rPr>
              <w:rPrChange w:id="2241" w:author="Asuncion, Albert" w:date="2017-10-14T19:01:00Z">
                <w:rPr>
                  <w:sz w:val="22"/>
                  <w:szCs w:val="22"/>
                </w:rPr>
              </w:rPrChange>
            </w:rPr>
            <w:delText xml:space="preserve"> </w:delText>
          </w:r>
          <w:r w:rsidRPr="008F0F90" w:rsidDel="00A843CC">
            <w:delText>[Dean]</w:delText>
          </w:r>
        </w:del>
      </w:ins>
    </w:p>
    <w:p w14:paraId="77262076" w14:textId="4F9DE659" w:rsidR="6ECAFC12" w:rsidDel="00A843CC" w:rsidRDefault="6ECAFC12">
      <w:pPr>
        <w:rPr>
          <w:del w:id="2242" w:author="Asuncion, Albert" w:date="2017-11-15T11:26:00Z"/>
        </w:rPr>
        <w:pPrChange w:id="2243" w:author="Asuncion, Albert" w:date="2017-11-18T20:42:00Z">
          <w:pPr>
            <w:ind w:firstLine="180"/>
          </w:pPr>
        </w:pPrChange>
      </w:pPr>
      <w:ins w:id="2244" w:author="Lee, Mooyoung" w:date="2017-11-07T12:40:00Z">
        <w:del w:id="2245" w:author="Asuncion, Albert" w:date="2017-11-15T11:26:00Z">
          <w:r w:rsidRPr="6ECAFC12" w:rsidDel="00A843CC">
            <w:rPr>
              <w:sz w:val="22"/>
              <w:szCs w:val="22"/>
              <w:rPrChange w:id="2246" w:author="Lee, Mooyoung" w:date="2017-11-07T12:40:00Z">
                <w:rPr/>
              </w:rPrChange>
            </w:rPr>
            <w:delText>Consensus mechanism allows everyone to agree on the transaction history and the number of coin in each address.  If one person or organization can control more than 51% of total computing power to confirm the blocks, they become the host of the entire blockchain [Dean].  They can reverse transactions and perform double spending attacks, which allows to use same coin multiple times.  Also, they can interrupt other miners from mining and refuse to confirm transactions from regular users.</w:delText>
          </w:r>
        </w:del>
      </w:ins>
    </w:p>
    <w:p w14:paraId="2FC7BDBF" w14:textId="779ABF4B" w:rsidR="008630E3" w:rsidRPr="00895166" w:rsidDel="00A843CC" w:rsidRDefault="2947FAD2">
      <w:pPr>
        <w:rPr>
          <w:ins w:id="2247" w:author="Lee, Mooyoung" w:date="2017-10-13T12:22:00Z"/>
          <w:del w:id="2248" w:author="Asuncion, Albert" w:date="2017-11-15T11:26:00Z"/>
        </w:rPr>
      </w:pPr>
      <w:ins w:id="2249" w:author="Lee, Mooyoung" w:date="2017-10-13T12:22:00Z">
        <w:del w:id="2250" w:author="Asuncion, Albert" w:date="2017-11-15T11:26:00Z">
          <w:r w:rsidRPr="00895166" w:rsidDel="00A843CC">
            <w:delText>Dean, 51% attack (2015). URL http://cryptorials.io/glossary/51-attack/</w:delText>
          </w:r>
        </w:del>
      </w:ins>
    </w:p>
    <w:p w14:paraId="79A6047E" w14:textId="3AA2BFC5" w:rsidR="008630E3" w:rsidRPr="00895166" w:rsidDel="002F10DC" w:rsidRDefault="2947FAD2">
      <w:pPr>
        <w:rPr>
          <w:ins w:id="2251" w:author="Lee, Mooyoung" w:date="2017-10-13T12:23:00Z"/>
          <w:del w:id="2252" w:author="Asuncion, Albert" w:date="2017-10-14T08:58:00Z"/>
        </w:rPr>
      </w:pPr>
      <w:ins w:id="2253" w:author="Lee, Mooyoung" w:date="2017-10-13T12:22:00Z">
        <w:del w:id="2254" w:author="Asuncion, Albert" w:date="2017-11-15T11:26:00Z">
          <w:r w:rsidRPr="00895166" w:rsidDel="00A843CC">
            <w:delText xml:space="preserve">  </w:delText>
          </w:r>
        </w:del>
      </w:ins>
    </w:p>
    <w:p w14:paraId="7AD9C7AF" w14:textId="10A3B539" w:rsidR="008630E3" w:rsidRPr="00895166" w:rsidDel="00A843CC" w:rsidRDefault="2947FAD2">
      <w:pPr>
        <w:rPr>
          <w:ins w:id="2255" w:author="Lee, Mooyoung" w:date="2017-10-13T12:22:00Z"/>
          <w:del w:id="2256" w:author="Asuncion, Albert" w:date="2017-11-15T11:26:00Z"/>
        </w:rPr>
      </w:pPr>
      <w:ins w:id="2257" w:author="Lee, Mooyoung" w:date="2017-10-13T12:22:00Z">
        <w:del w:id="2258" w:author="Asuncion, Albert" w:date="2017-11-15T11:26:00Z">
          <w:r w:rsidRPr="00895166" w:rsidDel="00A843CC">
            <w:delText xml:space="preserve"> </w:delText>
          </w:r>
        </w:del>
      </w:ins>
    </w:p>
    <w:p w14:paraId="78112A83" w14:textId="08372CD8" w:rsidR="008630E3" w:rsidRPr="00D276B0" w:rsidDel="00D276B0" w:rsidRDefault="2947FAD2">
      <w:pPr>
        <w:rPr>
          <w:del w:id="2259" w:author="Asuncion, Albert" w:date="2017-11-15T11:23:00Z"/>
          <w:b/>
          <w:bCs/>
          <w:rPrChange w:id="2260" w:author="Asuncion, Albert" w:date="2017-11-15T11:24:00Z">
            <w:rPr>
              <w:del w:id="2261" w:author="Asuncion, Albert" w:date="2017-11-15T11:23:00Z"/>
            </w:rPr>
          </w:rPrChange>
        </w:rPr>
      </w:pPr>
      <w:ins w:id="2262" w:author="Lee, Mooyoung" w:date="2017-10-13T12:22:00Z">
        <w:del w:id="2263" w:author="Asuncion, Albert" w:date="2017-10-14T18:55:00Z">
          <w:r w:rsidRPr="00D276B0" w:rsidDel="00BB25F6">
            <w:rPr>
              <w:b/>
              <w:bCs/>
              <w:rPrChange w:id="2264" w:author="Asuncion, Albert" w:date="2017-11-15T11:24:00Z">
                <w:rPr/>
              </w:rPrChange>
            </w:rPr>
            <w:delText>Double-spending</w:delText>
          </w:r>
        </w:del>
      </w:ins>
    </w:p>
    <w:p w14:paraId="4B5C6E5F" w14:textId="77777777" w:rsidR="002F10DC" w:rsidRPr="00895166" w:rsidDel="00D276B0" w:rsidRDefault="002F10DC">
      <w:pPr>
        <w:rPr>
          <w:ins w:id="2265" w:author="Lee, Mooyoung" w:date="2017-10-13T12:22:00Z"/>
          <w:del w:id="2266" w:author="Asuncion, Albert" w:date="2017-11-15T11:23:00Z"/>
        </w:rPr>
      </w:pPr>
    </w:p>
    <w:p w14:paraId="769F6A16" w14:textId="2AE1E494" w:rsidR="00C0334C" w:rsidRPr="00895166" w:rsidDel="00A843CC" w:rsidRDefault="00C0334C">
      <w:pPr>
        <w:rPr>
          <w:ins w:id="2267" w:author="Sola Fide" w:date="2017-10-14T16:40:00Z"/>
          <w:del w:id="2268" w:author="Asuncion, Albert" w:date="2017-11-15T11:26:00Z"/>
        </w:rPr>
        <w:pPrChange w:id="2269" w:author="Asuncion, Albert" w:date="2017-11-18T20:42:00Z">
          <w:pPr>
            <w:ind w:firstLine="180"/>
          </w:pPr>
        </w:pPrChange>
      </w:pPr>
      <w:ins w:id="2270" w:author="Sola Fide" w:date="2017-10-14T16:40:00Z">
        <w:del w:id="2271" w:author="Asuncion, Albert" w:date="2017-11-15T11:26:00Z">
          <w:r w:rsidRPr="00895166" w:rsidDel="00A843CC">
            <w:rPr>
              <w:rPrChange w:id="2272" w:author="Asuncion, Albert" w:date="2017-10-14T19:01:00Z">
                <w:rPr>
                  <w:sz w:val="22"/>
                  <w:szCs w:val="22"/>
                </w:rPr>
              </w:rPrChange>
            </w:rPr>
            <w:delText>Double-spending is a type of attack that a malicious client attempt to transfer coins to multiple venders before the transactions are fully verified.  The average process time of new block, which confirms the transactions, is about 10 minutes with 20 minutes of standard deviation for Bitcoin cryptocurrency</w:delText>
          </w:r>
          <w:r w:rsidRPr="008F0F90" w:rsidDel="00A843CC">
            <w:delText xml:space="preserve"> [</w:delText>
          </w:r>
          <w:r w:rsidRPr="00895166" w:rsidDel="00A843CC">
            <w:delText>G. O. Karame].  This time gap allows double-spending if a vendor provided a service before they validate the transaction fully.  Another way of double-spending is a malicious client change the transaction history and make a different version of block chain which is called a block fork</w:delText>
          </w:r>
          <w:r w:rsidRPr="008F0F90" w:rsidDel="00A843CC">
            <w:delText xml:space="preserve"> [</w:delText>
          </w:r>
          <w:r w:rsidRPr="00895166" w:rsidDel="00A843CC">
            <w:delText xml:space="preserve">G. O. Karame].  The longest block fork will become a main block chain eventually by the system, and the transactions in the canceled block forks will result some vendors to not receive a payment. </w:delText>
          </w:r>
        </w:del>
      </w:ins>
    </w:p>
    <w:p w14:paraId="3A6EFEAD" w14:textId="370AC5A7" w:rsidR="70612027" w:rsidDel="00A843CC" w:rsidRDefault="70612027">
      <w:pPr>
        <w:rPr>
          <w:del w:id="2273" w:author="Asuncion, Albert" w:date="2017-11-15T11:26:00Z"/>
        </w:rPr>
        <w:pPrChange w:id="2274" w:author="Asuncion, Albert" w:date="2017-11-18T20:42:00Z">
          <w:pPr>
            <w:ind w:firstLine="202"/>
          </w:pPr>
        </w:pPrChange>
      </w:pPr>
      <w:ins w:id="2275" w:author="Lee, Mooyoung" w:date="2017-11-07T12:41:00Z">
        <w:del w:id="2276" w:author="Asuncion, Albert" w:date="2017-11-15T11:26:00Z">
          <w:r w:rsidRPr="70612027" w:rsidDel="00A843CC">
            <w:rPr>
              <w:sz w:val="22"/>
              <w:szCs w:val="22"/>
              <w:rPrChange w:id="2277" w:author="Lee, Mooyoung" w:date="2017-11-07T12:41:00Z">
                <w:rPr/>
              </w:rPrChange>
            </w:rPr>
            <w:delText xml:space="preserve">Double-spending is a type of attack that a malicious client attempt to transfer coins to multiple venders before the transactions are fully verified.  The average process time of new block, which confirms the transactions, is about 10 minutes with 20 minutes of standard deviation for Bitcoin cryptocurrency [G. O. Karame].  This time gap allows double-spending if a vendor provided a service before they validate the transaction fully.  Another way of double-spending is a malicious client change the transaction history and make a different version of block chain which is called a block fork [G. O. Karame].  The longest block fork will become a main block chain eventually by the system, and the transactions in the canceled block forks will result some vendors to not receive a payment. </w:delText>
          </w:r>
        </w:del>
      </w:ins>
    </w:p>
    <w:p w14:paraId="7967A8B2" w14:textId="45A8FA92" w:rsidR="008630E3" w:rsidRPr="00895166" w:rsidDel="00A843CC" w:rsidRDefault="2947FAD2">
      <w:pPr>
        <w:rPr>
          <w:ins w:id="2278" w:author="Lee, Mooyoung" w:date="2017-10-14T14:16:00Z"/>
          <w:del w:id="2279" w:author="Asuncion, Albert" w:date="2017-11-15T11:28:00Z"/>
        </w:rPr>
        <w:pPrChange w:id="2280" w:author="Asuncion, Albert" w:date="2017-11-18T20:42:00Z">
          <w:pPr>
            <w:ind w:firstLine="180"/>
          </w:pPr>
        </w:pPrChange>
      </w:pPr>
      <w:ins w:id="2281" w:author="Lee, Mooyoung" w:date="2017-10-13T12:22:00Z">
        <w:del w:id="2282" w:author="Asuncion, Albert" w:date="2017-11-15T11:28:00Z">
          <w:r w:rsidRPr="00895166" w:rsidDel="00A843CC">
            <w:delText xml:space="preserve">Double-spending is a type of attack that a malicious client attempt to transfer coins to multiple venders before the transactions are fully verified.  The average process time of new block, which confirms the transactions, is about 10 minutes with 20 minutes of standard deviation for Bitcoin cryptocurrency.  This time gap allows double-spending if a vendor provided a service before they validate the transaction fully.  Another way of double-spending is a malicious client change the transaction history and make a different version of block chain which is called a block fork.  The longest block fork will become a main block chain eventually by the system, and the transactions in the canceled block forks will result some vendors to not receive a payment. </w:delText>
          </w:r>
        </w:del>
      </w:ins>
    </w:p>
    <w:p w14:paraId="09492BE0" w14:textId="7D2337A7" w:rsidR="008630E3" w:rsidRPr="00895166" w:rsidDel="00A843CC" w:rsidRDefault="2947FAD2">
      <w:pPr>
        <w:rPr>
          <w:ins w:id="2283" w:author="Lee, Mooyoung" w:date="2017-10-13T12:22:00Z"/>
          <w:del w:id="2284" w:author="Asuncion, Albert" w:date="2017-11-15T11:28:00Z"/>
        </w:rPr>
      </w:pPr>
      <w:ins w:id="2285" w:author="Lee, Mooyoung" w:date="2017-10-13T12:22:00Z">
        <w:del w:id="2286" w:author="Asuncion, Albert" w:date="2017-11-15T11:28:00Z">
          <w:r w:rsidRPr="00895166" w:rsidDel="00A843CC">
            <w:delText>G. O. Karame, E. Androulaki, M. Roeschlin, A. Gervais, and S. Čapkun, “Misbehavior in Bitcoin,” ACM Transactions on Information and System Security, vol. 18, no. 1, pp. 1–32, 2015.</w:delText>
          </w:r>
        </w:del>
      </w:ins>
    </w:p>
    <w:p w14:paraId="68099116" w14:textId="67430CD3" w:rsidR="008630E3" w:rsidRPr="00895166" w:rsidDel="00A843CC" w:rsidRDefault="2947FAD2">
      <w:pPr>
        <w:rPr>
          <w:ins w:id="2287" w:author="Lee, Mooyoung" w:date="2017-10-14T14:16:00Z"/>
          <w:del w:id="2288" w:author="Asuncion, Albert" w:date="2017-11-15T11:27:00Z"/>
        </w:rPr>
      </w:pPr>
      <w:ins w:id="2289" w:author="Lee, Mooyoung" w:date="2017-10-13T12:22:00Z">
        <w:del w:id="2290" w:author="Asuncion, Albert" w:date="2017-11-15T11:28:00Z">
          <w:r w:rsidRPr="00895166" w:rsidDel="00A843CC">
            <w:delText xml:space="preserve"> </w:delText>
          </w:r>
        </w:del>
      </w:ins>
    </w:p>
    <w:p w14:paraId="26B7D46A" w14:textId="4C72521C" w:rsidR="008630E3" w:rsidRPr="00895166" w:rsidDel="00A843CC" w:rsidRDefault="083F12BC">
      <w:pPr>
        <w:rPr>
          <w:ins w:id="2291" w:author="Lee, Mooyoung" w:date="2017-10-14T14:14:00Z"/>
          <w:del w:id="2292" w:author="Asuncion, Albert" w:date="2017-11-15T11:27:00Z"/>
        </w:rPr>
      </w:pPr>
      <w:ins w:id="2293" w:author="Lee, Mooyoung" w:date="2017-10-14T14:16:00Z">
        <w:del w:id="2294" w:author="Asuncion, Albert" w:date="2017-10-14T18:55:00Z">
          <w:r w:rsidRPr="00895166" w:rsidDel="00BB25F6">
            <w:rPr>
              <w:b/>
              <w:bCs/>
              <w:rPrChange w:id="2295" w:author="Asuncion, Albert" w:date="2017-10-14T19:01:00Z">
                <w:rPr/>
              </w:rPrChange>
            </w:rPr>
            <w:delText>Selfish Mining Attack</w:delText>
          </w:r>
        </w:del>
      </w:ins>
    </w:p>
    <w:p w14:paraId="0A36A5DB" w14:textId="3B4C1880" w:rsidR="00C0334C" w:rsidRPr="00895166" w:rsidDel="00A843CC" w:rsidRDefault="00C0334C">
      <w:pPr>
        <w:rPr>
          <w:ins w:id="2296" w:author="Sola Fide" w:date="2017-10-14T16:41:00Z"/>
          <w:del w:id="2297" w:author="Asuncion, Albert" w:date="2017-11-15T11:27:00Z"/>
          <w:rPrChange w:id="2298" w:author="Asuncion, Albert" w:date="2017-10-14T19:01:00Z">
            <w:rPr>
              <w:ins w:id="2299" w:author="Sola Fide" w:date="2017-10-14T16:41:00Z"/>
              <w:del w:id="2300" w:author="Asuncion, Albert" w:date="2017-11-15T11:27:00Z"/>
              <w:sz w:val="22"/>
              <w:szCs w:val="22"/>
            </w:rPr>
          </w:rPrChange>
        </w:rPr>
      </w:pPr>
    </w:p>
    <w:p w14:paraId="3051A5B2" w14:textId="5F425FF9" w:rsidR="00C0334C" w:rsidRPr="00895166" w:rsidDel="00A843CC" w:rsidRDefault="00C0334C">
      <w:pPr>
        <w:rPr>
          <w:ins w:id="2301" w:author="Sola Fide" w:date="2017-10-14T16:41:00Z"/>
          <w:del w:id="2302" w:author="Asuncion, Albert" w:date="2017-11-15T11:27:00Z"/>
        </w:rPr>
      </w:pPr>
      <w:ins w:id="2303" w:author="Sola Fide" w:date="2017-10-14T16:41:00Z">
        <w:del w:id="2304" w:author="Asuncion, Albert" w:date="2017-11-15T11:27:00Z">
          <w:r w:rsidRPr="00895166" w:rsidDel="00A843CC">
            <w:rPr>
              <w:rPrChange w:id="2305" w:author="Asuncion, Albert" w:date="2017-10-14T19:01:00Z">
                <w:rPr>
                  <w:sz w:val="22"/>
                  <w:szCs w:val="22"/>
                </w:rPr>
              </w:rPrChange>
            </w:rPr>
            <w:delText>Selfish mining is an indecent way of abuse mining mechanism.  A selfish miner can create a block fork and work privately.  The selfish miner keeps working privately until the public block chain length is about to catch the miner’s private block chain length, and the selfish miner publishes his branch</w:delText>
          </w:r>
          <w:r w:rsidRPr="008F0F90" w:rsidDel="00A843CC">
            <w:delText xml:space="preserve"> [P. Franco]</w:delText>
          </w:r>
          <w:r w:rsidRPr="00895166" w:rsidDel="00A843CC">
            <w:rPr>
              <w:rPrChange w:id="2306" w:author="Asuncion, Albert" w:date="2017-10-14T19:01:00Z">
                <w:rPr>
                  <w:sz w:val="22"/>
                  <w:szCs w:val="22"/>
                </w:rPr>
              </w:rPrChange>
            </w:rPr>
            <w:delText xml:space="preserve">.  This makes the existing public branch invalid and the selfish miner takes all credit for the overlapped works.  </w:delText>
          </w:r>
        </w:del>
      </w:ins>
    </w:p>
    <w:p w14:paraId="174CEA8C" w14:textId="58C4D436" w:rsidR="70612027" w:rsidDel="00A843CC" w:rsidRDefault="70612027">
      <w:pPr>
        <w:rPr>
          <w:del w:id="2307" w:author="Asuncion, Albert" w:date="2017-11-15T11:27:00Z"/>
        </w:rPr>
      </w:pPr>
      <w:ins w:id="2308" w:author="Lee, Mooyoung" w:date="2017-11-07T12:41:00Z">
        <w:del w:id="2309" w:author="Asuncion, Albert" w:date="2017-11-15T11:27:00Z">
          <w:r w:rsidRPr="70612027" w:rsidDel="00A843CC">
            <w:rPr>
              <w:sz w:val="22"/>
              <w:szCs w:val="22"/>
              <w:rPrChange w:id="2310" w:author="Lee, Mooyoung" w:date="2017-11-07T12:41:00Z">
                <w:rPr/>
              </w:rPrChange>
            </w:rPr>
            <w:delText xml:space="preserve">Selfish mining is an indecent way of abuse mining mechanism.  A selfish miner can create a block fork and work privately.  The selfish miner keeps working privately until the public block chain length is about to catch the miner’s private block chain length, and the selfish miner publishes his branch [P. Franco].  This makes the existing public branch invalid and the selfish miner takes all credit for the overlapped works.  </w:delText>
          </w:r>
        </w:del>
      </w:ins>
    </w:p>
    <w:p w14:paraId="7DC56EE0" w14:textId="267B92EC" w:rsidR="008630E3" w:rsidRPr="00895166" w:rsidDel="00A843CC" w:rsidRDefault="4DFDBE34">
      <w:pPr>
        <w:rPr>
          <w:ins w:id="2311" w:author="Lee, Mooyoung" w:date="2017-10-14T14:14:00Z"/>
          <w:del w:id="2312" w:author="Asuncion, Albert" w:date="2017-11-15T11:28:00Z"/>
        </w:rPr>
      </w:pPr>
      <w:ins w:id="2313" w:author="Lee, Mooyoung" w:date="2017-10-14T14:14:00Z">
        <w:del w:id="2314" w:author="Asuncion, Albert" w:date="2017-11-15T11:28:00Z">
          <w:r w:rsidRPr="00895166" w:rsidDel="00A843CC">
            <w:delText>Selfish mining is an indecent way of abuse mining mechanism.  A selfish miner can create a block fork and work privately.  The selfish miner keep</w:delText>
          </w:r>
        </w:del>
      </w:ins>
      <w:ins w:id="2315" w:author="Lee, Mooyoung" w:date="2017-10-14T14:16:00Z">
        <w:del w:id="2316" w:author="Asuncion, Albert" w:date="2017-11-15T11:28:00Z">
          <w:r w:rsidR="083F12BC" w:rsidRPr="00895166" w:rsidDel="00A843CC">
            <w:delText>s</w:delText>
          </w:r>
        </w:del>
      </w:ins>
      <w:ins w:id="2317" w:author="Lee, Mooyoung" w:date="2017-10-14T14:14:00Z">
        <w:del w:id="2318" w:author="Asuncion, Albert" w:date="2017-11-15T11:28:00Z">
          <w:r w:rsidRPr="00895166" w:rsidDel="00A843CC">
            <w:delText xml:space="preserve"> working privately until the public block chain length is about to catch the miner’s private block chain length, and the selfish miner publishes his branch.  This makes the existing public branch invalid and the selfish miner takes all credit for the overlapped works.  </w:delText>
          </w:r>
        </w:del>
      </w:ins>
    </w:p>
    <w:p w14:paraId="2036CC27" w14:textId="71A0E30E" w:rsidR="008630E3" w:rsidRPr="00895166" w:rsidDel="00A843CC" w:rsidRDefault="4DFDBE34">
      <w:pPr>
        <w:rPr>
          <w:ins w:id="2319" w:author="Lee, Mooyoung" w:date="2017-10-14T14:14:00Z"/>
          <w:del w:id="2320" w:author="Asuncion, Albert" w:date="2017-11-15T11:28:00Z"/>
        </w:rPr>
      </w:pPr>
      <w:ins w:id="2321" w:author="Lee, Mooyoung" w:date="2017-10-14T14:14:00Z">
        <w:del w:id="2322" w:author="Asuncion, Albert" w:date="2017-11-15T11:28:00Z">
          <w:r w:rsidRPr="00895166" w:rsidDel="00A843CC">
            <w:delText>P. Franco. Understanding Bitcoin Cryptography, Engineering and Economics. Hoboken, Wiley, p.156, 2014.</w:delText>
          </w:r>
        </w:del>
      </w:ins>
    </w:p>
    <w:p w14:paraId="73F80007" w14:textId="44338EB7" w:rsidR="008630E3" w:rsidRPr="00895166" w:rsidDel="00A843CC" w:rsidRDefault="008630E3">
      <w:pPr>
        <w:rPr>
          <w:ins w:id="2323" w:author="Lee, Mooyoung" w:date="2017-10-13T12:22:00Z"/>
          <w:del w:id="2324" w:author="Asuncion, Albert" w:date="2017-11-15T11:28:00Z"/>
        </w:rPr>
      </w:pPr>
    </w:p>
    <w:p w14:paraId="1008C663" w14:textId="08F6E9A9" w:rsidR="4DFDBE34" w:rsidRPr="00895166" w:rsidDel="00A843CC" w:rsidRDefault="4DFDBE34">
      <w:pPr>
        <w:rPr>
          <w:del w:id="2325" w:author="Asuncion, Albert" w:date="2017-11-15T11:28:00Z"/>
        </w:rPr>
      </w:pPr>
    </w:p>
    <w:p w14:paraId="574451B3" w14:textId="0752DC58" w:rsidR="008630E3" w:rsidRPr="00895166" w:rsidDel="002F10DC" w:rsidRDefault="2947FAD2">
      <w:pPr>
        <w:rPr>
          <w:ins w:id="2326" w:author="Lee, Mooyoung" w:date="2017-10-13T12:22:00Z"/>
          <w:del w:id="2327" w:author="Asuncion, Albert" w:date="2017-10-14T08:59:00Z"/>
        </w:rPr>
        <w:pPrChange w:id="2328" w:author="Asuncion, Albert" w:date="2017-11-18T20:42:00Z">
          <w:pPr>
            <w:ind w:firstLine="180"/>
          </w:pPr>
        </w:pPrChange>
      </w:pPr>
      <w:ins w:id="2329" w:author="Lee, Mooyoung" w:date="2017-10-13T12:22:00Z">
        <w:del w:id="2330" w:author="Asuncion, Albert" w:date="2017-10-14T18:55:00Z">
          <w:r w:rsidRPr="00895166" w:rsidDel="00BB25F6">
            <w:rPr>
              <w:b/>
              <w:bCs/>
              <w:rPrChange w:id="2331" w:author="Asuncion, Albert" w:date="2017-10-14T19:01:00Z">
                <w:rPr/>
              </w:rPrChange>
            </w:rPr>
            <w:delText>Transaction privacy leakage</w:delText>
          </w:r>
          <w:r w:rsidRPr="00895166" w:rsidDel="00BB25F6">
            <w:delText xml:space="preserve"> </w:delText>
          </w:r>
        </w:del>
        <w:del w:id="2332" w:author="Asuncion, Albert" w:date="2017-10-14T08:58:00Z">
          <w:r w:rsidRPr="00895166" w:rsidDel="002F10DC">
            <w:delText>-</w:delText>
          </w:r>
        </w:del>
        <w:del w:id="2333" w:author="Asuncion, Albert" w:date="2017-11-15T11:28:00Z">
          <w:r w:rsidRPr="00895166" w:rsidDel="00A843CC">
            <w:delText>Transaction design fla</w:delText>
          </w:r>
        </w:del>
        <w:del w:id="2334" w:author="Asuncion, Albert" w:date="2017-10-14T08:59:00Z">
          <w:r w:rsidRPr="00895166" w:rsidDel="002F10DC">
            <w:delText>w</w:delText>
          </w:r>
        </w:del>
      </w:ins>
    </w:p>
    <w:p w14:paraId="300AFFDF" w14:textId="6AE24834" w:rsidR="008630E3" w:rsidRPr="00895166" w:rsidDel="00A843CC" w:rsidRDefault="2947FAD2">
      <w:pPr>
        <w:rPr>
          <w:ins w:id="2335" w:author="Lee, Mooyoung" w:date="2017-10-13T12:22:00Z"/>
          <w:del w:id="2336" w:author="Asuncion, Albert" w:date="2017-11-15T11:28:00Z"/>
        </w:rPr>
        <w:pPrChange w:id="2337" w:author="Asuncion, Albert" w:date="2017-11-18T20:42:00Z">
          <w:pPr>
            <w:ind w:firstLine="180"/>
          </w:pPr>
        </w:pPrChange>
      </w:pPr>
      <w:ins w:id="2338" w:author="Lee, Mooyoung" w:date="2017-10-13T12:22:00Z">
        <w:del w:id="2339" w:author="Asuncion, Albert" w:date="2017-11-15T11:28:00Z">
          <w:r w:rsidRPr="00895166" w:rsidDel="00A843CC">
            <w:delText>Bitcoin protect the real identity by hiding the Bitcoin addresses using a hash function.  The real identity can be revealed by encountering an attacker through many methods such as  ‘taint analysis and tracking payments’, IP address monitoring, and  web-spidering for example</w:delText>
          </w:r>
        </w:del>
      </w:ins>
      <w:ins w:id="2340" w:author="Sola Fide" w:date="2017-10-14T16:42:00Z">
        <w:del w:id="2341" w:author="Asuncion, Albert" w:date="2017-11-15T11:28:00Z">
          <w:r w:rsidR="00C0334C" w:rsidRPr="5183B0FA" w:rsidDel="00A843CC">
            <w:rPr>
              <w:rPrChange w:id="2342" w:author="Karanja, Alice" w:date="2017-11-13T18:30:00Z">
                <w:rPr>
                  <w:sz w:val="22"/>
                  <w:szCs w:val="22"/>
                </w:rPr>
              </w:rPrChange>
            </w:rPr>
            <w:delText xml:space="preserve"> </w:delText>
          </w:r>
          <w:r w:rsidR="00C0334C" w:rsidRPr="008F0F90" w:rsidDel="00A843CC">
            <w:delText xml:space="preserve">[M. </w:delText>
          </w:r>
          <w:r w:rsidR="00C0334C" w:rsidRPr="00895166" w:rsidDel="00A843CC">
            <w:delText>Conti]</w:delText>
          </w:r>
        </w:del>
      </w:ins>
      <w:ins w:id="2343" w:author="Lee, Mooyoung" w:date="2017-10-13T12:22:00Z">
        <w:del w:id="2344" w:author="Asuncion, Albert" w:date="2017-11-15T11:28:00Z">
          <w:r w:rsidRPr="00895166" w:rsidDel="00A843CC">
            <w:delText>.  On top of that the if attacker have a private information from a vendor such as email or shipping addresses, then the attacker can link the Bincoin address and the real identity</w:delText>
          </w:r>
        </w:del>
      </w:ins>
      <w:ins w:id="2345" w:author="Sola Fide" w:date="2017-10-14T16:42:00Z">
        <w:del w:id="2346" w:author="Asuncion, Albert" w:date="2017-11-15T11:28:00Z">
          <w:r w:rsidR="00C0334C" w:rsidRPr="5183B0FA" w:rsidDel="00A843CC">
            <w:rPr>
              <w:rPrChange w:id="2347" w:author="Karanja, Alice" w:date="2017-11-13T18:30:00Z">
                <w:rPr>
                  <w:sz w:val="22"/>
                  <w:szCs w:val="22"/>
                </w:rPr>
              </w:rPrChange>
            </w:rPr>
            <w:delText xml:space="preserve"> </w:delText>
          </w:r>
          <w:r w:rsidR="00C0334C" w:rsidRPr="008F0F90" w:rsidDel="00A843CC">
            <w:delText xml:space="preserve">[M. </w:delText>
          </w:r>
          <w:r w:rsidR="00C0334C" w:rsidRPr="00895166" w:rsidDel="00A843CC">
            <w:delText>Conti]</w:delText>
          </w:r>
        </w:del>
      </w:ins>
      <w:ins w:id="2348" w:author="Lee, Mooyoung" w:date="2017-10-13T12:22:00Z">
        <w:del w:id="2349" w:author="Asuncion, Albert" w:date="2017-11-15T11:28:00Z">
          <w:r w:rsidRPr="5183B0FA" w:rsidDel="00A843CC">
            <w:delText xml:space="preserve">.  </w:delText>
          </w:r>
        </w:del>
      </w:ins>
    </w:p>
    <w:p w14:paraId="4609900A" w14:textId="375C9674" w:rsidR="008630E3" w:rsidRPr="00895166" w:rsidDel="00A843CC" w:rsidRDefault="2947FAD2">
      <w:pPr>
        <w:rPr>
          <w:ins w:id="2350" w:author="Lee, Mooyoung" w:date="2017-10-13T12:22:00Z"/>
          <w:del w:id="2351" w:author="Asuncion, Albert" w:date="2017-11-15T11:28:00Z"/>
        </w:rPr>
      </w:pPr>
      <w:ins w:id="2352" w:author="Lee, Mooyoung" w:date="2017-10-13T12:22:00Z">
        <w:del w:id="2353" w:author="Asuncion, Albert" w:date="2017-11-15T11:28:00Z">
          <w:r w:rsidRPr="00895166" w:rsidDel="00A843CC">
            <w:delText>M. Conti, S. Kumar E, C. Lal, S. Ruj. “A Survey on Security and Privacy Issues of Bitcoin.” 2017. arXiv:1706.00916v2</w:delText>
          </w:r>
        </w:del>
      </w:ins>
    </w:p>
    <w:p w14:paraId="0D40AF9D" w14:textId="06264CC5" w:rsidR="008630E3" w:rsidRPr="00895166" w:rsidDel="00F003CD" w:rsidRDefault="2B9DBB69">
      <w:pPr>
        <w:rPr>
          <w:ins w:id="2354" w:author="Lee, Mooyoung" w:date="2017-10-13T12:22:00Z"/>
          <w:del w:id="2355" w:author="Asuncion, Albert" w:date="2017-11-15T11:29:00Z"/>
        </w:rPr>
      </w:pPr>
      <w:ins w:id="2356" w:author="Lee, Mooyoung" w:date="2017-11-07T12:41:00Z">
        <w:del w:id="2357" w:author="Asuncion, Albert" w:date="2017-11-15T11:28:00Z">
          <w:r w:rsidRPr="5AFF006C" w:rsidDel="00A843CC">
            <w:rPr>
              <w:sz w:val="22"/>
              <w:szCs w:val="22"/>
              <w:rPrChange w:id="2358" w:author="Lee, Mooyoung" w:date="2017-11-07T12:42:00Z">
                <w:rPr/>
              </w:rPrChange>
            </w:rPr>
            <w:delText xml:space="preserve"> </w:delText>
          </w:r>
        </w:del>
      </w:ins>
    </w:p>
    <w:p w14:paraId="595225D4" w14:textId="065BE289" w:rsidR="2B9DBB69" w:rsidDel="00F003CD" w:rsidRDefault="2B9DBB69">
      <w:pPr>
        <w:rPr>
          <w:del w:id="2359" w:author="Asuncion, Albert" w:date="2017-11-15T11:29:00Z"/>
          <w:sz w:val="22"/>
          <w:szCs w:val="22"/>
          <w:rPrChange w:id="2360" w:author="Lee, Mooyoung" w:date="2017-11-07T12:42:00Z">
            <w:rPr>
              <w:del w:id="2361" w:author="Asuncion, Albert" w:date="2017-11-15T11:29:00Z"/>
            </w:rPr>
          </w:rPrChange>
        </w:rPr>
      </w:pPr>
    </w:p>
    <w:p w14:paraId="0A6D058D" w14:textId="57618224" w:rsidR="008630E3" w:rsidRPr="00895166" w:rsidDel="00F003CD" w:rsidRDefault="2947FAD2">
      <w:pPr>
        <w:rPr>
          <w:del w:id="2362" w:author="Asuncion, Albert" w:date="2017-11-15T11:29:00Z"/>
          <w:b/>
          <w:bCs/>
          <w:rPrChange w:id="2363" w:author="Karanja, Alice" w:date="2017-11-12T08:00:00Z">
            <w:rPr>
              <w:del w:id="2364" w:author="Asuncion, Albert" w:date="2017-11-15T11:29:00Z"/>
            </w:rPr>
          </w:rPrChange>
        </w:rPr>
      </w:pPr>
      <w:ins w:id="2365" w:author="Lee, Mooyoung" w:date="2017-10-13T12:22:00Z">
        <w:del w:id="2366" w:author="Asuncion, Albert" w:date="2017-10-14T18:56:00Z">
          <w:r w:rsidRPr="00895166" w:rsidDel="00BB25F6">
            <w:rPr>
              <w:b/>
              <w:bCs/>
              <w:rPrChange w:id="2367" w:author="Asuncion, Albert" w:date="2017-10-14T19:01:00Z">
                <w:rPr/>
              </w:rPrChange>
            </w:rPr>
            <w:delText>DoS(denial of service) Attack</w:delText>
          </w:r>
        </w:del>
      </w:ins>
    </w:p>
    <w:p w14:paraId="22224C69" w14:textId="52CA9085" w:rsidR="002F10DC" w:rsidRPr="00895166" w:rsidDel="00F003CD" w:rsidRDefault="002F10DC">
      <w:pPr>
        <w:rPr>
          <w:ins w:id="2368" w:author="Lee, Mooyoung" w:date="2017-10-13T12:22:00Z"/>
          <w:del w:id="2369" w:author="Asuncion, Albert" w:date="2017-11-15T11:29:00Z"/>
        </w:rPr>
      </w:pPr>
    </w:p>
    <w:p w14:paraId="352492C5" w14:textId="146FC765" w:rsidR="008630E3" w:rsidDel="008E0E62" w:rsidRDefault="00C0334C">
      <w:pPr>
        <w:rPr>
          <w:del w:id="2370" w:author="Asuncion, Albert" w:date="2017-11-15T11:29:00Z"/>
        </w:rPr>
      </w:pPr>
      <w:ins w:id="2371" w:author="Sola Fide" w:date="2017-10-14T16:42:00Z">
        <w:del w:id="2372" w:author="Asuncion, Albert" w:date="2017-11-15T11:29:00Z">
          <w:r w:rsidRPr="00895166" w:rsidDel="00F003CD">
            <w:rPr>
              <w:rPrChange w:id="2373" w:author="Asuncion, Albert" w:date="2017-10-14T19:01:00Z">
                <w:rPr>
                  <w:sz w:val="22"/>
                  <w:szCs w:val="22"/>
                </w:rPr>
              </w:rPrChange>
            </w:rPr>
            <w:delText xml:space="preserve"> </w:delText>
          </w:r>
          <w:r w:rsidRPr="008F0F90" w:rsidDel="00F003CD">
            <w:delText xml:space="preserve">[O. </w:delText>
          </w:r>
          <w:r w:rsidRPr="00895166" w:rsidDel="00F003CD">
            <w:delText>Oluwoye]</w:delText>
          </w:r>
        </w:del>
      </w:ins>
      <w:ins w:id="2374" w:author="Sola Fide" w:date="2017-10-14T16:43:00Z">
        <w:del w:id="2375" w:author="Asuncion, Albert" w:date="2017-11-15T11:29:00Z">
          <w:r w:rsidRPr="00895166" w:rsidDel="00F003CD">
            <w:rPr>
              <w:rPrChange w:id="2376" w:author="Asuncion, Albert" w:date="2017-10-14T19:01:00Z">
                <w:rPr>
                  <w:sz w:val="22"/>
                  <w:szCs w:val="22"/>
                </w:rPr>
              </w:rPrChange>
            </w:rPr>
            <w:delText xml:space="preserve"> </w:delText>
          </w:r>
          <w:r w:rsidRPr="008F0F90" w:rsidDel="00F003CD">
            <w:delText xml:space="preserve">[O. </w:delText>
          </w:r>
          <w:r w:rsidRPr="00895166" w:rsidDel="00F003CD">
            <w:delText>Oluwoye]</w:delText>
          </w:r>
          <w:r w:rsidRPr="00895166" w:rsidDel="00F003CD">
            <w:rPr>
              <w:rPrChange w:id="2377" w:author="Asuncion, Albert" w:date="2017-10-14T19:01:00Z">
                <w:rPr>
                  <w:sz w:val="22"/>
                  <w:szCs w:val="22"/>
                </w:rPr>
              </w:rPrChange>
            </w:rPr>
            <w:delText xml:space="preserve"> </w:delText>
          </w:r>
          <w:r w:rsidRPr="008F0F90" w:rsidDel="00F003CD">
            <w:delText xml:space="preserve">[O. </w:delText>
          </w:r>
          <w:r w:rsidRPr="00895166" w:rsidDel="00F003CD">
            <w:delText>Oluwoye]</w:delText>
          </w:r>
        </w:del>
      </w:ins>
      <w:ins w:id="2378" w:author="Lee, Mooyoung" w:date="2017-11-07T12:42:00Z">
        <w:del w:id="2379" w:author="Asuncion, Albert" w:date="2017-11-15T11:29:00Z">
          <w:r w:rsidR="3D4F3F5A" w:rsidRPr="3D4F3F5A" w:rsidDel="00F003CD">
            <w:rPr>
              <w:sz w:val="22"/>
              <w:szCs w:val="22"/>
              <w:rPrChange w:id="2380" w:author="Lee, Mooyoung" w:date="2017-11-07T12:42:00Z">
                <w:rPr/>
              </w:rPrChange>
            </w:rPr>
            <w:delText xml:space="preserve">DoS attack is a well-known type of attack in internet based services.  DoS in Bitcoin have many different types.  One is slowing down large mining pools so that the pool where the attacker supports have more mining power to win reward Bitcoins.  60% of the large pools have been attacked using DoS; whereas, only 17% of the small pools have been DoSed [O. Oluwoye].  Another type is delaying the transaction confirmation process so that the attacker gain more time to do double-spend [O. Oluwoye]. Third type is attacking a target company.  The oldest Bitcoin exchange in China, BTCCC, announced they suffered from the DDoS attack so they had difficulties with their services [O. Oluwoye]. </w:delText>
          </w:r>
        </w:del>
      </w:ins>
    </w:p>
    <w:p w14:paraId="06B1D20A" w14:textId="77777777" w:rsidR="008E0E62" w:rsidRDefault="008E0E62">
      <w:pPr>
        <w:rPr>
          <w:ins w:id="2381" w:author="Asuncion, Albert" w:date="2017-11-18T20:38:00Z"/>
        </w:rPr>
        <w:pPrChange w:id="2382" w:author="Asuncion, Albert" w:date="2017-11-18T20:42:00Z">
          <w:pPr>
            <w:ind w:firstLine="180"/>
          </w:pPr>
        </w:pPrChange>
      </w:pPr>
    </w:p>
    <w:p w14:paraId="7FBB68B3" w14:textId="250C56F1" w:rsidR="004776B2" w:rsidRDefault="004776B2">
      <w:pPr>
        <w:pStyle w:val="Caption"/>
        <w:keepNext/>
        <w:rPr>
          <w:ins w:id="2383" w:author="Asuncion, Albert" w:date="2017-11-18T20:47:00Z"/>
        </w:rPr>
        <w:pPrChange w:id="2384" w:author="Asuncion, Albert" w:date="2017-11-18T20:47:00Z">
          <w:pPr/>
        </w:pPrChange>
      </w:pPr>
      <w:ins w:id="2385" w:author="Asuncion, Albert" w:date="2017-11-18T20:47:00Z">
        <w:r>
          <w:t xml:space="preserve">Table </w:t>
        </w:r>
        <w:r>
          <w:fldChar w:fldCharType="begin"/>
        </w:r>
        <w:r>
          <w:instrText xml:space="preserve"> SEQ Table \* ARABIC </w:instrText>
        </w:r>
      </w:ins>
      <w:r>
        <w:fldChar w:fldCharType="separate"/>
      </w:r>
      <w:ins w:id="2386" w:author="Asuncion, Albert" w:date="2017-12-02T11:29:00Z">
        <w:r w:rsidR="0053365C">
          <w:rPr>
            <w:noProof/>
          </w:rPr>
          <w:t>4</w:t>
        </w:r>
      </w:ins>
      <w:ins w:id="2387" w:author="Asuncion, Albert" w:date="2017-11-18T20:47:00Z">
        <w:r>
          <w:fldChar w:fldCharType="end"/>
        </w:r>
        <w:r>
          <w:t xml:space="preserve"> - Smart Contracts Vulnerabilities</w:t>
        </w:r>
      </w:ins>
    </w:p>
    <w:tbl>
      <w:tblPr>
        <w:tblStyle w:val="GridTable41"/>
        <w:tblW w:w="5000" w:type="pct"/>
        <w:tblLook w:val="04A0" w:firstRow="1" w:lastRow="0" w:firstColumn="1" w:lastColumn="0" w:noHBand="0" w:noVBand="1"/>
        <w:tblPrChange w:id="2388" w:author="Sola Fide" w:date="2017-12-09T21:34:00Z">
          <w:tblPr>
            <w:tblStyle w:val="GridTable41"/>
            <w:tblW w:w="5000" w:type="pct"/>
            <w:tblLook w:val="04A0" w:firstRow="1" w:lastRow="0" w:firstColumn="1" w:lastColumn="0" w:noHBand="0" w:noVBand="1"/>
          </w:tblPr>
        </w:tblPrChange>
      </w:tblPr>
      <w:tblGrid>
        <w:gridCol w:w="918"/>
        <w:gridCol w:w="1440"/>
        <w:gridCol w:w="1862"/>
        <w:gridCol w:w="1036"/>
        <w:tblGridChange w:id="2389">
          <w:tblGrid>
            <w:gridCol w:w="360"/>
            <w:gridCol w:w="360"/>
            <w:gridCol w:w="198"/>
            <w:gridCol w:w="162"/>
            <w:gridCol w:w="360"/>
            <w:gridCol w:w="1188"/>
            <w:gridCol w:w="1592"/>
            <w:gridCol w:w="1036"/>
          </w:tblGrid>
        </w:tblGridChange>
      </w:tblGrid>
      <w:tr w:rsidR="00EC4177" w:rsidRPr="00A52C4D" w14:paraId="4EA7CE24" w14:textId="77777777" w:rsidTr="00463143">
        <w:trPr>
          <w:cnfStyle w:val="100000000000" w:firstRow="1" w:lastRow="0" w:firstColumn="0" w:lastColumn="0" w:oddVBand="0" w:evenVBand="0" w:oddHBand="0" w:evenHBand="0" w:firstRowFirstColumn="0" w:firstRowLastColumn="0" w:lastRowFirstColumn="0" w:lastRowLastColumn="0"/>
          <w:ins w:id="2390" w:author="Asuncion, Albert" w:date="2017-11-18T20:44:00Z"/>
          <w:trPrChange w:id="2391" w:author="Sola Fide" w:date="2017-12-09T21:34:00Z">
            <w:trPr>
              <w:gridAfter w:val="0"/>
            </w:trPr>
          </w:trPrChange>
        </w:trPr>
        <w:tc>
          <w:tcPr>
            <w:cnfStyle w:val="001000000000" w:firstRow="0" w:lastRow="0" w:firstColumn="1" w:lastColumn="0" w:oddVBand="0" w:evenVBand="0" w:oddHBand="0" w:evenHBand="0" w:firstRowFirstColumn="0" w:firstRowLastColumn="0" w:lastRowFirstColumn="0" w:lastRowLastColumn="0"/>
            <w:tcW w:w="873" w:type="pct"/>
            <w:tcPrChange w:id="2392" w:author="Sola Fide" w:date="2017-12-09T21:34:00Z">
              <w:tcPr>
                <w:tcW w:w="0" w:type="auto"/>
              </w:tcPr>
            </w:tcPrChange>
          </w:tcPr>
          <w:p w14:paraId="5C3DCB31" w14:textId="77777777" w:rsidR="00EC4177" w:rsidRPr="00A52C4D" w:rsidRDefault="00EC4177" w:rsidP="00770D9A">
            <w:pPr>
              <w:cnfStyle w:val="101000000000" w:firstRow="1" w:lastRow="0" w:firstColumn="1" w:lastColumn="0" w:oddVBand="0" w:evenVBand="0" w:oddHBand="0" w:evenHBand="0" w:firstRowFirstColumn="0" w:firstRowLastColumn="0" w:lastRowFirstColumn="0" w:lastRowLastColumn="0"/>
              <w:rPr>
                <w:ins w:id="2393" w:author="Asuncion, Albert" w:date="2017-11-18T20:44:00Z"/>
                <w:sz w:val="18"/>
                <w:szCs w:val="18"/>
              </w:rPr>
            </w:pPr>
            <w:ins w:id="2394" w:author="Asuncion, Albert" w:date="2017-11-18T20:44:00Z">
              <w:r w:rsidRPr="00A52C4D">
                <w:rPr>
                  <w:sz w:val="18"/>
                  <w:szCs w:val="18"/>
                </w:rPr>
                <w:t>Number</w:t>
              </w:r>
            </w:ins>
          </w:p>
        </w:tc>
        <w:tc>
          <w:tcPr>
            <w:tcW w:w="1370" w:type="pct"/>
            <w:tcPrChange w:id="2395" w:author="Sola Fide" w:date="2017-12-09T21:34:00Z">
              <w:tcPr>
                <w:tcW w:w="1429" w:type="pct"/>
              </w:tcPr>
            </w:tcPrChange>
          </w:tcPr>
          <w:p w14:paraId="49A90804" w14:textId="77777777" w:rsidR="00EC4177" w:rsidRPr="00A52C4D" w:rsidRDefault="00EC4177" w:rsidP="00770D9A">
            <w:pPr>
              <w:cnfStyle w:val="100000000000" w:firstRow="1" w:lastRow="0" w:firstColumn="0" w:lastColumn="0" w:oddVBand="0" w:evenVBand="0" w:oddHBand="0" w:evenHBand="0" w:firstRowFirstColumn="0" w:firstRowLastColumn="0" w:lastRowFirstColumn="0" w:lastRowLastColumn="0"/>
              <w:rPr>
                <w:ins w:id="2396" w:author="Asuncion, Albert" w:date="2017-11-18T20:44:00Z"/>
                <w:sz w:val="18"/>
                <w:szCs w:val="18"/>
              </w:rPr>
            </w:pPr>
            <w:ins w:id="2397" w:author="Asuncion, Albert" w:date="2017-11-18T20:44:00Z">
              <w:r w:rsidRPr="00A52C4D">
                <w:rPr>
                  <w:sz w:val="18"/>
                  <w:szCs w:val="18"/>
                </w:rPr>
                <w:t>Vulnerability</w:t>
              </w:r>
            </w:ins>
          </w:p>
        </w:tc>
        <w:tc>
          <w:tcPr>
            <w:tcW w:w="1771" w:type="pct"/>
            <w:tcPrChange w:id="2398" w:author="Sola Fide" w:date="2017-12-09T21:34:00Z">
              <w:tcPr>
                <w:tcW w:w="1515" w:type="pct"/>
                <w:gridSpan w:val="2"/>
              </w:tcPr>
            </w:tcPrChange>
          </w:tcPr>
          <w:p w14:paraId="74A56CE6" w14:textId="77777777" w:rsidR="00EC4177" w:rsidRPr="00A52C4D" w:rsidRDefault="00EC4177" w:rsidP="00770D9A">
            <w:pPr>
              <w:cnfStyle w:val="100000000000" w:firstRow="1" w:lastRow="0" w:firstColumn="0" w:lastColumn="0" w:oddVBand="0" w:evenVBand="0" w:oddHBand="0" w:evenHBand="0" w:firstRowFirstColumn="0" w:firstRowLastColumn="0" w:lastRowFirstColumn="0" w:lastRowLastColumn="0"/>
              <w:rPr>
                <w:ins w:id="2399" w:author="Asuncion, Albert" w:date="2017-11-18T20:44:00Z"/>
                <w:sz w:val="18"/>
                <w:szCs w:val="18"/>
              </w:rPr>
            </w:pPr>
            <w:ins w:id="2400" w:author="Asuncion, Albert" w:date="2017-11-18T20:44:00Z">
              <w:r w:rsidRPr="00A52C4D">
                <w:rPr>
                  <w:sz w:val="18"/>
                  <w:szCs w:val="18"/>
                </w:rPr>
                <w:t>Cause</w:t>
              </w:r>
            </w:ins>
          </w:p>
        </w:tc>
        <w:tc>
          <w:tcPr>
            <w:tcW w:w="986" w:type="pct"/>
            <w:tcPrChange w:id="2401" w:author="Sola Fide" w:date="2017-12-09T21:34:00Z">
              <w:tcPr>
                <w:tcW w:w="1241" w:type="pct"/>
              </w:tcPr>
            </w:tcPrChange>
          </w:tcPr>
          <w:p w14:paraId="094F9F88" w14:textId="77777777" w:rsidR="00EC4177" w:rsidRPr="00A52C4D" w:rsidRDefault="00EC4177" w:rsidP="00770D9A">
            <w:pPr>
              <w:cnfStyle w:val="100000000000" w:firstRow="1" w:lastRow="0" w:firstColumn="0" w:lastColumn="0" w:oddVBand="0" w:evenVBand="0" w:oddHBand="0" w:evenHBand="0" w:firstRowFirstColumn="0" w:firstRowLastColumn="0" w:lastRowFirstColumn="0" w:lastRowLastColumn="0"/>
              <w:rPr>
                <w:ins w:id="2402" w:author="Asuncion, Albert" w:date="2017-11-18T20:44:00Z"/>
                <w:sz w:val="18"/>
                <w:szCs w:val="18"/>
              </w:rPr>
            </w:pPr>
            <w:ins w:id="2403" w:author="Asuncion, Albert" w:date="2017-11-18T20:44:00Z">
              <w:r w:rsidRPr="00A52C4D">
                <w:rPr>
                  <w:sz w:val="18"/>
                  <w:szCs w:val="18"/>
                </w:rPr>
                <w:t>Level</w:t>
              </w:r>
            </w:ins>
          </w:p>
        </w:tc>
      </w:tr>
      <w:tr w:rsidR="00463143" w:rsidRPr="00A52C4D" w14:paraId="4AFC8F23" w14:textId="77777777" w:rsidTr="00463143">
        <w:trPr>
          <w:cnfStyle w:val="000000100000" w:firstRow="0" w:lastRow="0" w:firstColumn="0" w:lastColumn="0" w:oddVBand="0" w:evenVBand="0" w:oddHBand="1" w:evenHBand="0" w:firstRowFirstColumn="0" w:firstRowLastColumn="0" w:lastRowFirstColumn="0" w:lastRowLastColumn="0"/>
          <w:ins w:id="2404"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05" w:author="Sola Fide" w:date="2017-12-09T21:34:00Z">
              <w:tcPr>
                <w:tcW w:w="873" w:type="pct"/>
                <w:gridSpan w:val="3"/>
              </w:tcPr>
            </w:tcPrChange>
          </w:tcPr>
          <w:p w14:paraId="169C1B97"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406" w:author="Asuncion, Albert" w:date="2017-11-18T20:44:00Z"/>
                <w:sz w:val="18"/>
                <w:szCs w:val="18"/>
              </w:rPr>
            </w:pPr>
            <w:ins w:id="2407" w:author="Asuncion, Albert" w:date="2017-11-18T20:44:00Z">
              <w:r w:rsidRPr="00A52C4D">
                <w:rPr>
                  <w:sz w:val="18"/>
                  <w:szCs w:val="18"/>
                </w:rPr>
                <w:t>1</w:t>
              </w:r>
            </w:ins>
          </w:p>
        </w:tc>
        <w:tc>
          <w:tcPr>
            <w:tcW w:w="1370" w:type="pct"/>
            <w:tcPrChange w:id="2408" w:author="Sola Fide" w:date="2017-12-09T21:34:00Z">
              <w:tcPr>
                <w:tcW w:w="1627" w:type="pct"/>
                <w:gridSpan w:val="3"/>
              </w:tcPr>
            </w:tcPrChange>
          </w:tcPr>
          <w:p w14:paraId="7DDB2188"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09" w:author="Asuncion, Albert" w:date="2017-11-18T20:44:00Z"/>
                <w:sz w:val="18"/>
                <w:szCs w:val="18"/>
              </w:rPr>
            </w:pPr>
            <w:ins w:id="2410" w:author="Asuncion, Albert" w:date="2017-11-18T20:44:00Z">
              <w:r w:rsidRPr="00A52C4D">
                <w:rPr>
                  <w:sz w:val="18"/>
                  <w:szCs w:val="18"/>
                </w:rPr>
                <w:t>Call to the unknown</w:t>
              </w:r>
            </w:ins>
          </w:p>
        </w:tc>
        <w:tc>
          <w:tcPr>
            <w:tcW w:w="1771" w:type="pct"/>
            <w:tcPrChange w:id="2411" w:author="Sola Fide" w:date="2017-12-09T21:34:00Z">
              <w:tcPr>
                <w:tcW w:w="1514" w:type="pct"/>
              </w:tcPr>
            </w:tcPrChange>
          </w:tcPr>
          <w:p w14:paraId="5AA248A7"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12" w:author="Asuncion, Albert" w:date="2017-11-18T20:44:00Z"/>
                <w:sz w:val="18"/>
                <w:szCs w:val="18"/>
              </w:rPr>
            </w:pPr>
            <w:ins w:id="2413" w:author="Asuncion, Albert" w:date="2017-11-18T20:44:00Z">
              <w:r w:rsidRPr="00A52C4D">
                <w:rPr>
                  <w:sz w:val="18"/>
                  <w:szCs w:val="18"/>
                </w:rPr>
                <w:t>Invoked function not exiting</w:t>
              </w:r>
            </w:ins>
          </w:p>
        </w:tc>
        <w:tc>
          <w:tcPr>
            <w:tcW w:w="986" w:type="pct"/>
            <w:vMerge w:val="restart"/>
            <w:shd w:val="clear" w:color="auto" w:fill="auto"/>
            <w:tcPrChange w:id="2414" w:author="Sola Fide" w:date="2017-12-09T21:34:00Z">
              <w:tcPr>
                <w:tcW w:w="986" w:type="pct"/>
                <w:vMerge w:val="restart"/>
              </w:tcPr>
            </w:tcPrChange>
          </w:tcPr>
          <w:p w14:paraId="315650BC" w14:textId="77777777" w:rsidR="00463143" w:rsidRDefault="00463143" w:rsidP="00770D9A">
            <w:pPr>
              <w:cnfStyle w:val="000000100000" w:firstRow="0" w:lastRow="0" w:firstColumn="0" w:lastColumn="0" w:oddVBand="0" w:evenVBand="0" w:oddHBand="1" w:evenHBand="0" w:firstRowFirstColumn="0" w:firstRowLastColumn="0" w:lastRowFirstColumn="0" w:lastRowLastColumn="0"/>
              <w:rPr>
                <w:ins w:id="2415" w:author="Sola Fide" w:date="2017-12-09T21:34:00Z"/>
                <w:sz w:val="18"/>
                <w:szCs w:val="18"/>
              </w:rPr>
            </w:pPr>
          </w:p>
          <w:p w14:paraId="38E77F3A" w14:textId="77777777" w:rsidR="00463143" w:rsidRDefault="00463143" w:rsidP="00770D9A">
            <w:pPr>
              <w:cnfStyle w:val="000000100000" w:firstRow="0" w:lastRow="0" w:firstColumn="0" w:lastColumn="0" w:oddVBand="0" w:evenVBand="0" w:oddHBand="1" w:evenHBand="0" w:firstRowFirstColumn="0" w:firstRowLastColumn="0" w:lastRowFirstColumn="0" w:lastRowLastColumn="0"/>
              <w:rPr>
                <w:ins w:id="2416" w:author="Sola Fide" w:date="2017-12-09T21:34:00Z"/>
                <w:sz w:val="18"/>
                <w:szCs w:val="18"/>
              </w:rPr>
            </w:pPr>
          </w:p>
          <w:p w14:paraId="1ECA1E63" w14:textId="09A69A10"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17" w:author="Asuncion, Albert" w:date="2017-11-18T20:44:00Z"/>
                <w:sz w:val="18"/>
                <w:szCs w:val="18"/>
              </w:rPr>
            </w:pPr>
            <w:ins w:id="2418" w:author="Asuncion, Albert" w:date="2017-11-18T20:44:00Z">
              <w:r w:rsidRPr="00A52C4D">
                <w:rPr>
                  <w:sz w:val="18"/>
                  <w:szCs w:val="18"/>
                </w:rPr>
                <w:t>Script source code</w:t>
              </w:r>
              <w:r>
                <w:rPr>
                  <w:sz w:val="18"/>
                  <w:szCs w:val="18"/>
                </w:rPr>
                <w:t xml:space="preserve"> </w:t>
              </w:r>
              <w:r w:rsidRPr="008E0E62">
                <w:rPr>
                  <w:sz w:val="18"/>
                  <w:szCs w:val="18"/>
                </w:rPr>
                <w:t>(Solidity, etc.)</w:t>
              </w:r>
            </w:ins>
          </w:p>
        </w:tc>
      </w:tr>
      <w:tr w:rsidR="00463143" w:rsidRPr="00A52C4D" w14:paraId="3BACAA0B" w14:textId="77777777" w:rsidTr="00463143">
        <w:trPr>
          <w:ins w:id="2419"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20" w:author="Sola Fide" w:date="2017-12-09T21:34:00Z">
              <w:tcPr>
                <w:tcW w:w="873" w:type="pct"/>
                <w:gridSpan w:val="3"/>
              </w:tcPr>
            </w:tcPrChange>
          </w:tcPr>
          <w:p w14:paraId="560BFD04" w14:textId="77777777" w:rsidR="00463143" w:rsidRPr="00A52C4D" w:rsidRDefault="00463143" w:rsidP="00770D9A">
            <w:pPr>
              <w:rPr>
                <w:ins w:id="2421" w:author="Asuncion, Albert" w:date="2017-11-18T20:44:00Z"/>
                <w:sz w:val="18"/>
                <w:szCs w:val="18"/>
              </w:rPr>
            </w:pPr>
            <w:ins w:id="2422" w:author="Asuncion, Albert" w:date="2017-11-18T20:44:00Z">
              <w:r w:rsidRPr="00A52C4D">
                <w:rPr>
                  <w:sz w:val="18"/>
                  <w:szCs w:val="18"/>
                </w:rPr>
                <w:t>2</w:t>
              </w:r>
            </w:ins>
          </w:p>
        </w:tc>
        <w:tc>
          <w:tcPr>
            <w:tcW w:w="1370" w:type="pct"/>
            <w:tcPrChange w:id="2423" w:author="Sola Fide" w:date="2017-12-09T21:34:00Z">
              <w:tcPr>
                <w:tcW w:w="1627" w:type="pct"/>
                <w:gridSpan w:val="3"/>
              </w:tcPr>
            </w:tcPrChange>
          </w:tcPr>
          <w:p w14:paraId="24F67159"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24" w:author="Asuncion, Albert" w:date="2017-11-18T20:44:00Z"/>
                <w:sz w:val="18"/>
                <w:szCs w:val="18"/>
              </w:rPr>
            </w:pPr>
            <w:ins w:id="2425" w:author="Asuncion, Albert" w:date="2017-11-18T20:44:00Z">
              <w:r w:rsidRPr="00A52C4D">
                <w:rPr>
                  <w:sz w:val="18"/>
                  <w:szCs w:val="18"/>
                </w:rPr>
                <w:t>Gasless send</w:t>
              </w:r>
            </w:ins>
          </w:p>
        </w:tc>
        <w:tc>
          <w:tcPr>
            <w:tcW w:w="1771" w:type="pct"/>
            <w:tcPrChange w:id="2426" w:author="Sola Fide" w:date="2017-12-09T21:34:00Z">
              <w:tcPr>
                <w:tcW w:w="1514" w:type="pct"/>
              </w:tcPr>
            </w:tcPrChange>
          </w:tcPr>
          <w:p w14:paraId="1D673694"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27" w:author="Asuncion, Albert" w:date="2017-11-18T20:44:00Z"/>
                <w:sz w:val="18"/>
                <w:szCs w:val="18"/>
              </w:rPr>
            </w:pPr>
            <w:ins w:id="2428" w:author="Asuncion, Albert" w:date="2017-11-18T20:44:00Z">
              <w:r w:rsidRPr="00A52C4D">
                <w:rPr>
                  <w:sz w:val="18"/>
                  <w:szCs w:val="18"/>
                </w:rPr>
                <w:t>Fee for the fallback function is expensive than 2300 gas limit to send function.</w:t>
              </w:r>
            </w:ins>
          </w:p>
        </w:tc>
        <w:tc>
          <w:tcPr>
            <w:tcW w:w="986" w:type="pct"/>
            <w:vMerge/>
            <w:shd w:val="clear" w:color="auto" w:fill="auto"/>
            <w:tcPrChange w:id="2429" w:author="Sola Fide" w:date="2017-12-09T21:34:00Z">
              <w:tcPr>
                <w:tcW w:w="986" w:type="pct"/>
                <w:vMerge/>
              </w:tcPr>
            </w:tcPrChange>
          </w:tcPr>
          <w:p w14:paraId="1BA59E0A"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30" w:author="Asuncion, Albert" w:date="2017-11-18T20:44:00Z"/>
                <w:sz w:val="18"/>
                <w:szCs w:val="18"/>
              </w:rPr>
            </w:pPr>
          </w:p>
        </w:tc>
      </w:tr>
      <w:tr w:rsidR="00463143" w:rsidRPr="00A52C4D" w14:paraId="73E554C7" w14:textId="77777777" w:rsidTr="00463143">
        <w:trPr>
          <w:cnfStyle w:val="000000100000" w:firstRow="0" w:lastRow="0" w:firstColumn="0" w:lastColumn="0" w:oddVBand="0" w:evenVBand="0" w:oddHBand="1" w:evenHBand="0" w:firstRowFirstColumn="0" w:firstRowLastColumn="0" w:lastRowFirstColumn="0" w:lastRowLastColumn="0"/>
          <w:ins w:id="2431"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32" w:author="Sola Fide" w:date="2017-12-09T21:34:00Z">
              <w:tcPr>
                <w:tcW w:w="873" w:type="pct"/>
                <w:gridSpan w:val="3"/>
              </w:tcPr>
            </w:tcPrChange>
          </w:tcPr>
          <w:p w14:paraId="6A043B9D"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433" w:author="Asuncion, Albert" w:date="2017-11-18T20:44:00Z"/>
                <w:sz w:val="18"/>
                <w:szCs w:val="18"/>
              </w:rPr>
            </w:pPr>
            <w:ins w:id="2434" w:author="Asuncion, Albert" w:date="2017-11-18T20:44:00Z">
              <w:r w:rsidRPr="00A52C4D">
                <w:rPr>
                  <w:sz w:val="18"/>
                  <w:szCs w:val="18"/>
                </w:rPr>
                <w:t>3</w:t>
              </w:r>
            </w:ins>
          </w:p>
        </w:tc>
        <w:tc>
          <w:tcPr>
            <w:tcW w:w="1370" w:type="pct"/>
            <w:tcPrChange w:id="2435" w:author="Sola Fide" w:date="2017-12-09T21:34:00Z">
              <w:tcPr>
                <w:tcW w:w="1627" w:type="pct"/>
                <w:gridSpan w:val="3"/>
              </w:tcPr>
            </w:tcPrChange>
          </w:tcPr>
          <w:p w14:paraId="3F6FEB26"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36" w:author="Asuncion, Albert" w:date="2017-11-18T20:44:00Z"/>
                <w:sz w:val="18"/>
                <w:szCs w:val="18"/>
              </w:rPr>
            </w:pPr>
            <w:ins w:id="2437" w:author="Asuncion, Albert" w:date="2017-11-18T20:44:00Z">
              <w:r w:rsidRPr="00A52C4D">
                <w:rPr>
                  <w:sz w:val="18"/>
                  <w:szCs w:val="18"/>
                </w:rPr>
                <w:t>Exception disorders</w:t>
              </w:r>
            </w:ins>
          </w:p>
        </w:tc>
        <w:tc>
          <w:tcPr>
            <w:tcW w:w="1771" w:type="pct"/>
            <w:tcPrChange w:id="2438" w:author="Sola Fide" w:date="2017-12-09T21:34:00Z">
              <w:tcPr>
                <w:tcW w:w="1514" w:type="pct"/>
              </w:tcPr>
            </w:tcPrChange>
          </w:tcPr>
          <w:p w14:paraId="439CE6F9"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39" w:author="Asuncion, Albert" w:date="2017-11-18T20:44:00Z"/>
                <w:sz w:val="18"/>
                <w:szCs w:val="18"/>
              </w:rPr>
            </w:pPr>
            <w:ins w:id="2440" w:author="Asuncion, Albert" w:date="2017-11-18T20:44:00Z">
              <w:r w:rsidRPr="00A52C4D">
                <w:rPr>
                  <w:sz w:val="18"/>
                  <w:szCs w:val="18"/>
                </w:rPr>
                <w:t>Inconsistency in exception handling</w:t>
              </w:r>
            </w:ins>
          </w:p>
        </w:tc>
        <w:tc>
          <w:tcPr>
            <w:tcW w:w="986" w:type="pct"/>
            <w:vMerge/>
            <w:shd w:val="clear" w:color="auto" w:fill="auto"/>
            <w:tcPrChange w:id="2441" w:author="Sola Fide" w:date="2017-12-09T21:34:00Z">
              <w:tcPr>
                <w:tcW w:w="986" w:type="pct"/>
                <w:vMerge/>
              </w:tcPr>
            </w:tcPrChange>
          </w:tcPr>
          <w:p w14:paraId="7555B3F3"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42" w:author="Asuncion, Albert" w:date="2017-11-18T20:44:00Z"/>
                <w:sz w:val="18"/>
                <w:szCs w:val="18"/>
              </w:rPr>
            </w:pPr>
          </w:p>
        </w:tc>
      </w:tr>
      <w:tr w:rsidR="00463143" w:rsidRPr="00A52C4D" w14:paraId="37048EEA" w14:textId="77777777" w:rsidTr="00463143">
        <w:trPr>
          <w:ins w:id="2443"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44" w:author="Sola Fide" w:date="2017-12-09T21:34:00Z">
              <w:tcPr>
                <w:tcW w:w="873" w:type="pct"/>
                <w:gridSpan w:val="3"/>
              </w:tcPr>
            </w:tcPrChange>
          </w:tcPr>
          <w:p w14:paraId="3FF25EE3" w14:textId="77777777" w:rsidR="00463143" w:rsidRPr="00A52C4D" w:rsidRDefault="00463143" w:rsidP="00770D9A">
            <w:pPr>
              <w:rPr>
                <w:ins w:id="2445" w:author="Asuncion, Albert" w:date="2017-11-18T20:44:00Z"/>
                <w:sz w:val="18"/>
                <w:szCs w:val="18"/>
              </w:rPr>
            </w:pPr>
            <w:ins w:id="2446" w:author="Asuncion, Albert" w:date="2017-11-18T20:44:00Z">
              <w:r w:rsidRPr="00A52C4D">
                <w:rPr>
                  <w:sz w:val="18"/>
                  <w:szCs w:val="18"/>
                </w:rPr>
                <w:t>4</w:t>
              </w:r>
            </w:ins>
          </w:p>
        </w:tc>
        <w:tc>
          <w:tcPr>
            <w:tcW w:w="1370" w:type="pct"/>
            <w:tcPrChange w:id="2447" w:author="Sola Fide" w:date="2017-12-09T21:34:00Z">
              <w:tcPr>
                <w:tcW w:w="1627" w:type="pct"/>
                <w:gridSpan w:val="3"/>
              </w:tcPr>
            </w:tcPrChange>
          </w:tcPr>
          <w:p w14:paraId="502F0966"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48" w:author="Asuncion, Albert" w:date="2017-11-18T20:44:00Z"/>
                <w:sz w:val="18"/>
                <w:szCs w:val="18"/>
              </w:rPr>
            </w:pPr>
            <w:ins w:id="2449" w:author="Asuncion, Albert" w:date="2017-11-18T20:44:00Z">
              <w:r w:rsidRPr="00A52C4D">
                <w:rPr>
                  <w:sz w:val="18"/>
                  <w:szCs w:val="18"/>
                </w:rPr>
                <w:t>Type casts</w:t>
              </w:r>
            </w:ins>
          </w:p>
        </w:tc>
        <w:tc>
          <w:tcPr>
            <w:tcW w:w="1771" w:type="pct"/>
            <w:tcPrChange w:id="2450" w:author="Sola Fide" w:date="2017-12-09T21:34:00Z">
              <w:tcPr>
                <w:tcW w:w="1514" w:type="pct"/>
              </w:tcPr>
            </w:tcPrChange>
          </w:tcPr>
          <w:p w14:paraId="37886D37"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51" w:author="Asuncion, Albert" w:date="2017-11-18T20:44:00Z"/>
                <w:sz w:val="18"/>
                <w:szCs w:val="18"/>
              </w:rPr>
            </w:pPr>
            <w:ins w:id="2452" w:author="Asuncion, Albert" w:date="2017-11-18T20:44:00Z">
              <w:r w:rsidRPr="00A52C4D">
                <w:rPr>
                  <w:sz w:val="18"/>
                  <w:szCs w:val="18"/>
                </w:rPr>
                <w:t xml:space="preserve">Type handler not showing errors. </w:t>
              </w:r>
            </w:ins>
          </w:p>
        </w:tc>
        <w:tc>
          <w:tcPr>
            <w:tcW w:w="986" w:type="pct"/>
            <w:vMerge/>
            <w:shd w:val="clear" w:color="auto" w:fill="auto"/>
            <w:tcPrChange w:id="2453" w:author="Sola Fide" w:date="2017-12-09T21:34:00Z">
              <w:tcPr>
                <w:tcW w:w="986" w:type="pct"/>
                <w:vMerge/>
              </w:tcPr>
            </w:tcPrChange>
          </w:tcPr>
          <w:p w14:paraId="07D2A4AF"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54" w:author="Asuncion, Albert" w:date="2017-11-18T20:44:00Z"/>
                <w:sz w:val="18"/>
                <w:szCs w:val="18"/>
              </w:rPr>
            </w:pPr>
          </w:p>
        </w:tc>
      </w:tr>
      <w:tr w:rsidR="00463143" w:rsidRPr="00A52C4D" w14:paraId="710953BB" w14:textId="77777777" w:rsidTr="00463143">
        <w:trPr>
          <w:cnfStyle w:val="000000100000" w:firstRow="0" w:lastRow="0" w:firstColumn="0" w:lastColumn="0" w:oddVBand="0" w:evenVBand="0" w:oddHBand="1" w:evenHBand="0" w:firstRowFirstColumn="0" w:firstRowLastColumn="0" w:lastRowFirstColumn="0" w:lastRowLastColumn="0"/>
          <w:ins w:id="2455"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56" w:author="Sola Fide" w:date="2017-12-09T21:34:00Z">
              <w:tcPr>
                <w:tcW w:w="873" w:type="pct"/>
                <w:gridSpan w:val="3"/>
              </w:tcPr>
            </w:tcPrChange>
          </w:tcPr>
          <w:p w14:paraId="44EB6978"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457" w:author="Asuncion, Albert" w:date="2017-11-18T20:44:00Z"/>
                <w:sz w:val="18"/>
                <w:szCs w:val="18"/>
              </w:rPr>
            </w:pPr>
            <w:ins w:id="2458" w:author="Asuncion, Albert" w:date="2017-11-18T20:44:00Z">
              <w:r w:rsidRPr="00A52C4D">
                <w:rPr>
                  <w:sz w:val="18"/>
                  <w:szCs w:val="18"/>
                </w:rPr>
                <w:t>5</w:t>
              </w:r>
            </w:ins>
          </w:p>
        </w:tc>
        <w:tc>
          <w:tcPr>
            <w:tcW w:w="1370" w:type="pct"/>
            <w:tcPrChange w:id="2459" w:author="Sola Fide" w:date="2017-12-09T21:34:00Z">
              <w:tcPr>
                <w:tcW w:w="1627" w:type="pct"/>
                <w:gridSpan w:val="3"/>
              </w:tcPr>
            </w:tcPrChange>
          </w:tcPr>
          <w:p w14:paraId="1639FEDB"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60" w:author="Asuncion, Albert" w:date="2017-11-18T20:44:00Z"/>
                <w:sz w:val="18"/>
                <w:szCs w:val="18"/>
              </w:rPr>
            </w:pPr>
            <w:ins w:id="2461" w:author="Asuncion, Albert" w:date="2017-11-18T20:44:00Z">
              <w:r w:rsidRPr="00A52C4D">
                <w:rPr>
                  <w:sz w:val="18"/>
                  <w:szCs w:val="18"/>
                </w:rPr>
                <w:t>Reentrancy</w:t>
              </w:r>
            </w:ins>
          </w:p>
        </w:tc>
        <w:tc>
          <w:tcPr>
            <w:tcW w:w="1771" w:type="pct"/>
            <w:tcPrChange w:id="2462" w:author="Sola Fide" w:date="2017-12-09T21:34:00Z">
              <w:tcPr>
                <w:tcW w:w="1514" w:type="pct"/>
              </w:tcPr>
            </w:tcPrChange>
          </w:tcPr>
          <w:p w14:paraId="49F2DE5E"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63" w:author="Asuncion, Albert" w:date="2017-11-18T20:44:00Z"/>
                <w:sz w:val="18"/>
                <w:szCs w:val="18"/>
              </w:rPr>
            </w:pPr>
            <w:ins w:id="2464" w:author="Asuncion, Albert" w:date="2017-11-18T20:44:00Z">
              <w:r w:rsidRPr="00A52C4D">
                <w:rPr>
                  <w:sz w:val="18"/>
                  <w:szCs w:val="18"/>
                </w:rPr>
                <w:t>Fallback allow to re-enter function. (e.g. DAO attack.)</w:t>
              </w:r>
            </w:ins>
          </w:p>
        </w:tc>
        <w:tc>
          <w:tcPr>
            <w:tcW w:w="986" w:type="pct"/>
            <w:vMerge/>
            <w:shd w:val="clear" w:color="auto" w:fill="auto"/>
            <w:tcPrChange w:id="2465" w:author="Sola Fide" w:date="2017-12-09T21:34:00Z">
              <w:tcPr>
                <w:tcW w:w="986" w:type="pct"/>
                <w:vMerge/>
              </w:tcPr>
            </w:tcPrChange>
          </w:tcPr>
          <w:p w14:paraId="05498894"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66" w:author="Asuncion, Albert" w:date="2017-11-18T20:44:00Z"/>
                <w:sz w:val="18"/>
                <w:szCs w:val="18"/>
              </w:rPr>
            </w:pPr>
          </w:p>
        </w:tc>
      </w:tr>
      <w:tr w:rsidR="00463143" w:rsidRPr="00A52C4D" w14:paraId="796782B5" w14:textId="77777777" w:rsidTr="00463143">
        <w:trPr>
          <w:ins w:id="2467"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68" w:author="Sola Fide" w:date="2017-12-09T21:34:00Z">
              <w:tcPr>
                <w:tcW w:w="873" w:type="pct"/>
                <w:gridSpan w:val="3"/>
              </w:tcPr>
            </w:tcPrChange>
          </w:tcPr>
          <w:p w14:paraId="0DDE0F18" w14:textId="77777777" w:rsidR="00463143" w:rsidRPr="00A52C4D" w:rsidRDefault="00463143" w:rsidP="00770D9A">
            <w:pPr>
              <w:rPr>
                <w:ins w:id="2469" w:author="Asuncion, Albert" w:date="2017-11-18T20:44:00Z"/>
                <w:sz w:val="18"/>
                <w:szCs w:val="18"/>
              </w:rPr>
            </w:pPr>
            <w:ins w:id="2470" w:author="Asuncion, Albert" w:date="2017-11-18T20:44:00Z">
              <w:r w:rsidRPr="00A52C4D">
                <w:rPr>
                  <w:sz w:val="18"/>
                  <w:szCs w:val="18"/>
                </w:rPr>
                <w:t>6</w:t>
              </w:r>
            </w:ins>
          </w:p>
        </w:tc>
        <w:tc>
          <w:tcPr>
            <w:tcW w:w="1370" w:type="pct"/>
            <w:tcPrChange w:id="2471" w:author="Sola Fide" w:date="2017-12-09T21:34:00Z">
              <w:tcPr>
                <w:tcW w:w="1627" w:type="pct"/>
                <w:gridSpan w:val="3"/>
              </w:tcPr>
            </w:tcPrChange>
          </w:tcPr>
          <w:p w14:paraId="1AF5BD66"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72" w:author="Asuncion, Albert" w:date="2017-11-18T20:44:00Z"/>
                <w:sz w:val="18"/>
                <w:szCs w:val="18"/>
              </w:rPr>
            </w:pPr>
            <w:ins w:id="2473" w:author="Asuncion, Albert" w:date="2017-11-18T20:44:00Z">
              <w:r w:rsidRPr="00A52C4D">
                <w:rPr>
                  <w:sz w:val="18"/>
                  <w:szCs w:val="18"/>
                </w:rPr>
                <w:t>Keeping secrets</w:t>
              </w:r>
            </w:ins>
          </w:p>
        </w:tc>
        <w:tc>
          <w:tcPr>
            <w:tcW w:w="1771" w:type="pct"/>
            <w:tcPrChange w:id="2474" w:author="Sola Fide" w:date="2017-12-09T21:34:00Z">
              <w:tcPr>
                <w:tcW w:w="1514" w:type="pct"/>
              </w:tcPr>
            </w:tcPrChange>
          </w:tcPr>
          <w:p w14:paraId="606FB5F0"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75" w:author="Asuncion, Albert" w:date="2017-11-18T20:44:00Z"/>
                <w:sz w:val="18"/>
                <w:szCs w:val="18"/>
              </w:rPr>
            </w:pPr>
            <w:ins w:id="2476" w:author="Asuncion, Albert" w:date="2017-11-18T20:44:00Z">
              <w:r w:rsidRPr="00A52C4D">
                <w:rPr>
                  <w:sz w:val="18"/>
                  <w:szCs w:val="18"/>
                </w:rPr>
                <w:t>Secret field can be revealed by cryptanalysis.</w:t>
              </w:r>
            </w:ins>
          </w:p>
        </w:tc>
        <w:tc>
          <w:tcPr>
            <w:tcW w:w="986" w:type="pct"/>
            <w:vMerge/>
            <w:shd w:val="clear" w:color="auto" w:fill="auto"/>
            <w:tcPrChange w:id="2477" w:author="Sola Fide" w:date="2017-12-09T21:34:00Z">
              <w:tcPr>
                <w:tcW w:w="986" w:type="pct"/>
                <w:vMerge/>
              </w:tcPr>
            </w:tcPrChange>
          </w:tcPr>
          <w:p w14:paraId="38A3A7C2"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78" w:author="Asuncion, Albert" w:date="2017-11-18T20:44:00Z"/>
                <w:sz w:val="18"/>
                <w:szCs w:val="18"/>
              </w:rPr>
            </w:pPr>
          </w:p>
        </w:tc>
      </w:tr>
      <w:tr w:rsidR="00463143" w:rsidRPr="00A52C4D" w14:paraId="7CE2F7EC" w14:textId="77777777" w:rsidTr="00463143">
        <w:trPr>
          <w:cnfStyle w:val="000000100000" w:firstRow="0" w:lastRow="0" w:firstColumn="0" w:lastColumn="0" w:oddVBand="0" w:evenVBand="0" w:oddHBand="1" w:evenHBand="0" w:firstRowFirstColumn="0" w:firstRowLastColumn="0" w:lastRowFirstColumn="0" w:lastRowLastColumn="0"/>
          <w:ins w:id="2479"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80" w:author="Sola Fide" w:date="2017-12-09T21:34:00Z">
              <w:tcPr>
                <w:tcW w:w="873" w:type="pct"/>
                <w:gridSpan w:val="3"/>
              </w:tcPr>
            </w:tcPrChange>
          </w:tcPr>
          <w:p w14:paraId="130E53AA"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481" w:author="Asuncion, Albert" w:date="2017-11-18T20:44:00Z"/>
                <w:sz w:val="18"/>
                <w:szCs w:val="18"/>
              </w:rPr>
            </w:pPr>
            <w:ins w:id="2482" w:author="Asuncion, Albert" w:date="2017-11-18T20:44:00Z">
              <w:r w:rsidRPr="00A52C4D">
                <w:rPr>
                  <w:sz w:val="18"/>
                  <w:szCs w:val="18"/>
                </w:rPr>
                <w:t>7</w:t>
              </w:r>
            </w:ins>
          </w:p>
        </w:tc>
        <w:tc>
          <w:tcPr>
            <w:tcW w:w="1370" w:type="pct"/>
            <w:tcPrChange w:id="2483" w:author="Sola Fide" w:date="2017-12-09T21:34:00Z">
              <w:tcPr>
                <w:tcW w:w="1627" w:type="pct"/>
                <w:gridSpan w:val="3"/>
              </w:tcPr>
            </w:tcPrChange>
          </w:tcPr>
          <w:p w14:paraId="27AC689E"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84" w:author="Asuncion, Albert" w:date="2017-11-18T20:44:00Z"/>
                <w:sz w:val="18"/>
                <w:szCs w:val="18"/>
              </w:rPr>
            </w:pPr>
            <w:ins w:id="2485" w:author="Asuncion, Albert" w:date="2017-11-18T20:44:00Z">
              <w:r w:rsidRPr="00A52C4D">
                <w:rPr>
                  <w:sz w:val="18"/>
                  <w:szCs w:val="18"/>
                </w:rPr>
                <w:t>Immutable bugs</w:t>
              </w:r>
            </w:ins>
          </w:p>
        </w:tc>
        <w:tc>
          <w:tcPr>
            <w:tcW w:w="1771" w:type="pct"/>
            <w:tcPrChange w:id="2486" w:author="Sola Fide" w:date="2017-12-09T21:34:00Z">
              <w:tcPr>
                <w:tcW w:w="1514" w:type="pct"/>
              </w:tcPr>
            </w:tcPrChange>
          </w:tcPr>
          <w:p w14:paraId="1C36304B"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87" w:author="Asuncion, Albert" w:date="2017-11-18T20:44:00Z"/>
                <w:sz w:val="18"/>
                <w:szCs w:val="18"/>
              </w:rPr>
            </w:pPr>
            <w:ins w:id="2488" w:author="Asuncion, Albert" w:date="2017-11-18T20:44:00Z">
              <w:r w:rsidRPr="00A52C4D">
                <w:rPr>
                  <w:sz w:val="18"/>
                  <w:szCs w:val="18"/>
                </w:rPr>
                <w:t>Consequence of contracts with a bug cannot be corrected.</w:t>
              </w:r>
            </w:ins>
          </w:p>
        </w:tc>
        <w:tc>
          <w:tcPr>
            <w:tcW w:w="986" w:type="pct"/>
            <w:vMerge w:val="restart"/>
            <w:shd w:val="clear" w:color="auto" w:fill="auto"/>
            <w:tcPrChange w:id="2489" w:author="Sola Fide" w:date="2017-12-09T21:34:00Z">
              <w:tcPr>
                <w:tcW w:w="986" w:type="pct"/>
                <w:vMerge w:val="restart"/>
              </w:tcPr>
            </w:tcPrChange>
          </w:tcPr>
          <w:p w14:paraId="3EA29CE7" w14:textId="77777777" w:rsidR="00463143" w:rsidRDefault="00463143" w:rsidP="00770D9A">
            <w:pPr>
              <w:cnfStyle w:val="000000100000" w:firstRow="0" w:lastRow="0" w:firstColumn="0" w:lastColumn="0" w:oddVBand="0" w:evenVBand="0" w:oddHBand="1" w:evenHBand="0" w:firstRowFirstColumn="0" w:firstRowLastColumn="0" w:lastRowFirstColumn="0" w:lastRowLastColumn="0"/>
              <w:rPr>
                <w:ins w:id="2490" w:author="Sola Fide" w:date="2017-12-09T21:34:00Z"/>
                <w:sz w:val="18"/>
                <w:szCs w:val="18"/>
              </w:rPr>
            </w:pPr>
          </w:p>
          <w:p w14:paraId="38B87010" w14:textId="77777777" w:rsidR="00463143" w:rsidRDefault="00463143" w:rsidP="00770D9A">
            <w:pPr>
              <w:cnfStyle w:val="000000100000" w:firstRow="0" w:lastRow="0" w:firstColumn="0" w:lastColumn="0" w:oddVBand="0" w:evenVBand="0" w:oddHBand="1" w:evenHBand="0" w:firstRowFirstColumn="0" w:firstRowLastColumn="0" w:lastRowFirstColumn="0" w:lastRowLastColumn="0"/>
              <w:rPr>
                <w:ins w:id="2491" w:author="Sola Fide" w:date="2017-12-09T21:34:00Z"/>
                <w:sz w:val="18"/>
                <w:szCs w:val="18"/>
              </w:rPr>
            </w:pPr>
          </w:p>
          <w:p w14:paraId="65E77E3E" w14:textId="1405AC8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492" w:author="Asuncion, Albert" w:date="2017-11-18T20:44:00Z"/>
                <w:sz w:val="18"/>
                <w:szCs w:val="18"/>
              </w:rPr>
            </w:pPr>
            <w:ins w:id="2493" w:author="Asuncion, Albert" w:date="2017-11-18T20:44:00Z">
              <w:r w:rsidRPr="00A52C4D">
                <w:rPr>
                  <w:sz w:val="18"/>
                  <w:szCs w:val="18"/>
                </w:rPr>
                <w:t>EVM bytecode</w:t>
              </w:r>
            </w:ins>
          </w:p>
        </w:tc>
      </w:tr>
      <w:tr w:rsidR="00463143" w:rsidRPr="00A52C4D" w14:paraId="3B5AD75F" w14:textId="77777777" w:rsidTr="00463143">
        <w:trPr>
          <w:ins w:id="2494"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495" w:author="Sola Fide" w:date="2017-12-09T21:34:00Z">
              <w:tcPr>
                <w:tcW w:w="873" w:type="pct"/>
                <w:gridSpan w:val="3"/>
              </w:tcPr>
            </w:tcPrChange>
          </w:tcPr>
          <w:p w14:paraId="2A4E0C0D" w14:textId="77777777" w:rsidR="00463143" w:rsidRPr="00A52C4D" w:rsidRDefault="00463143" w:rsidP="00770D9A">
            <w:pPr>
              <w:rPr>
                <w:ins w:id="2496" w:author="Asuncion, Albert" w:date="2017-11-18T20:44:00Z"/>
                <w:sz w:val="18"/>
                <w:szCs w:val="18"/>
              </w:rPr>
            </w:pPr>
            <w:ins w:id="2497" w:author="Asuncion, Albert" w:date="2017-11-18T20:44:00Z">
              <w:r w:rsidRPr="00A52C4D">
                <w:rPr>
                  <w:sz w:val="18"/>
                  <w:szCs w:val="18"/>
                </w:rPr>
                <w:t>8</w:t>
              </w:r>
            </w:ins>
          </w:p>
        </w:tc>
        <w:tc>
          <w:tcPr>
            <w:tcW w:w="1370" w:type="pct"/>
            <w:tcPrChange w:id="2498" w:author="Sola Fide" w:date="2017-12-09T21:34:00Z">
              <w:tcPr>
                <w:tcW w:w="1627" w:type="pct"/>
                <w:gridSpan w:val="3"/>
              </w:tcPr>
            </w:tcPrChange>
          </w:tcPr>
          <w:p w14:paraId="0F31172E"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499" w:author="Asuncion, Albert" w:date="2017-11-18T20:44:00Z"/>
                <w:sz w:val="18"/>
                <w:szCs w:val="18"/>
              </w:rPr>
            </w:pPr>
            <w:ins w:id="2500" w:author="Asuncion, Albert" w:date="2017-11-18T20:44:00Z">
              <w:r w:rsidRPr="00A52C4D">
                <w:rPr>
                  <w:sz w:val="18"/>
                  <w:szCs w:val="18"/>
                </w:rPr>
                <w:t>Ether lost in transfer</w:t>
              </w:r>
            </w:ins>
          </w:p>
        </w:tc>
        <w:tc>
          <w:tcPr>
            <w:tcW w:w="1771" w:type="pct"/>
            <w:tcPrChange w:id="2501" w:author="Sola Fide" w:date="2017-12-09T21:34:00Z">
              <w:tcPr>
                <w:tcW w:w="1514" w:type="pct"/>
              </w:tcPr>
            </w:tcPrChange>
          </w:tcPr>
          <w:p w14:paraId="69530BFC"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02" w:author="Asuncion, Albert" w:date="2017-11-18T20:44:00Z"/>
                <w:sz w:val="18"/>
                <w:szCs w:val="18"/>
              </w:rPr>
            </w:pPr>
            <w:ins w:id="2503" w:author="Asuncion, Albert" w:date="2017-11-18T20:44:00Z">
              <w:r w:rsidRPr="00A52C4D">
                <w:rPr>
                  <w:sz w:val="18"/>
                  <w:szCs w:val="18"/>
                </w:rPr>
                <w:t>Specifying wrong recipient address.</w:t>
              </w:r>
            </w:ins>
          </w:p>
        </w:tc>
        <w:tc>
          <w:tcPr>
            <w:tcW w:w="986" w:type="pct"/>
            <w:vMerge/>
            <w:shd w:val="clear" w:color="auto" w:fill="auto"/>
            <w:tcPrChange w:id="2504" w:author="Sola Fide" w:date="2017-12-09T21:34:00Z">
              <w:tcPr>
                <w:tcW w:w="986" w:type="pct"/>
                <w:vMerge/>
              </w:tcPr>
            </w:tcPrChange>
          </w:tcPr>
          <w:p w14:paraId="31FFBF4E"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05" w:author="Asuncion, Albert" w:date="2017-11-18T20:44:00Z"/>
                <w:sz w:val="18"/>
                <w:szCs w:val="18"/>
              </w:rPr>
            </w:pPr>
          </w:p>
        </w:tc>
      </w:tr>
      <w:tr w:rsidR="00463143" w:rsidRPr="00A52C4D" w14:paraId="6C0E85E3" w14:textId="77777777" w:rsidTr="00463143">
        <w:trPr>
          <w:cnfStyle w:val="000000100000" w:firstRow="0" w:lastRow="0" w:firstColumn="0" w:lastColumn="0" w:oddVBand="0" w:evenVBand="0" w:oddHBand="1" w:evenHBand="0" w:firstRowFirstColumn="0" w:firstRowLastColumn="0" w:lastRowFirstColumn="0" w:lastRowLastColumn="0"/>
          <w:ins w:id="2506"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507" w:author="Sola Fide" w:date="2017-12-09T21:34:00Z">
              <w:tcPr>
                <w:tcW w:w="873" w:type="pct"/>
                <w:gridSpan w:val="3"/>
              </w:tcPr>
            </w:tcPrChange>
          </w:tcPr>
          <w:p w14:paraId="27052EA8"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508" w:author="Asuncion, Albert" w:date="2017-11-18T20:44:00Z"/>
                <w:sz w:val="18"/>
                <w:szCs w:val="18"/>
              </w:rPr>
            </w:pPr>
            <w:ins w:id="2509" w:author="Asuncion, Albert" w:date="2017-11-18T20:44:00Z">
              <w:r w:rsidRPr="00A52C4D">
                <w:rPr>
                  <w:sz w:val="18"/>
                  <w:szCs w:val="18"/>
                </w:rPr>
                <w:t>9</w:t>
              </w:r>
            </w:ins>
          </w:p>
        </w:tc>
        <w:tc>
          <w:tcPr>
            <w:tcW w:w="1370" w:type="pct"/>
            <w:tcPrChange w:id="2510" w:author="Sola Fide" w:date="2017-12-09T21:34:00Z">
              <w:tcPr>
                <w:tcW w:w="1627" w:type="pct"/>
                <w:gridSpan w:val="3"/>
              </w:tcPr>
            </w:tcPrChange>
          </w:tcPr>
          <w:p w14:paraId="0CDBA007"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11" w:author="Asuncion, Albert" w:date="2017-11-18T20:44:00Z"/>
                <w:sz w:val="18"/>
                <w:szCs w:val="18"/>
              </w:rPr>
            </w:pPr>
            <w:ins w:id="2512" w:author="Asuncion, Albert" w:date="2017-11-18T20:44:00Z">
              <w:r w:rsidRPr="00A52C4D">
                <w:rPr>
                  <w:sz w:val="18"/>
                  <w:szCs w:val="18"/>
                </w:rPr>
                <w:t>Stack size limit</w:t>
              </w:r>
            </w:ins>
          </w:p>
        </w:tc>
        <w:tc>
          <w:tcPr>
            <w:tcW w:w="1771" w:type="pct"/>
            <w:tcPrChange w:id="2513" w:author="Sola Fide" w:date="2017-12-09T21:34:00Z">
              <w:tcPr>
                <w:tcW w:w="1514" w:type="pct"/>
              </w:tcPr>
            </w:tcPrChange>
          </w:tcPr>
          <w:p w14:paraId="6096DA79"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14" w:author="Asuncion, Albert" w:date="2017-11-18T20:44:00Z"/>
                <w:sz w:val="18"/>
                <w:szCs w:val="18"/>
              </w:rPr>
            </w:pPr>
            <w:ins w:id="2515" w:author="Asuncion, Albert" w:date="2017-11-18T20:44:00Z">
              <w:r w:rsidRPr="00A52C4D">
                <w:rPr>
                  <w:sz w:val="18"/>
                  <w:szCs w:val="18"/>
                </w:rPr>
                <w:t>Call stack bounded to 1024 frames. Exploit exceptions with higher stack.</w:t>
              </w:r>
            </w:ins>
          </w:p>
        </w:tc>
        <w:tc>
          <w:tcPr>
            <w:tcW w:w="986" w:type="pct"/>
            <w:vMerge/>
            <w:shd w:val="clear" w:color="auto" w:fill="auto"/>
            <w:tcPrChange w:id="2516" w:author="Sola Fide" w:date="2017-12-09T21:34:00Z">
              <w:tcPr>
                <w:tcW w:w="986" w:type="pct"/>
                <w:vMerge/>
              </w:tcPr>
            </w:tcPrChange>
          </w:tcPr>
          <w:p w14:paraId="16483B10"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17" w:author="Asuncion, Albert" w:date="2017-11-18T20:44:00Z"/>
                <w:sz w:val="18"/>
                <w:szCs w:val="18"/>
              </w:rPr>
            </w:pPr>
          </w:p>
        </w:tc>
      </w:tr>
      <w:tr w:rsidR="00463143" w:rsidRPr="00A52C4D" w14:paraId="7902BCE9" w14:textId="77777777" w:rsidTr="00463143">
        <w:trPr>
          <w:ins w:id="2518"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519" w:author="Sola Fide" w:date="2017-12-09T21:34:00Z">
              <w:tcPr>
                <w:tcW w:w="873" w:type="pct"/>
                <w:gridSpan w:val="3"/>
              </w:tcPr>
            </w:tcPrChange>
          </w:tcPr>
          <w:p w14:paraId="043354B2" w14:textId="77777777" w:rsidR="00463143" w:rsidRPr="00A52C4D" w:rsidRDefault="00463143" w:rsidP="00770D9A">
            <w:pPr>
              <w:rPr>
                <w:ins w:id="2520" w:author="Asuncion, Albert" w:date="2017-11-18T20:44:00Z"/>
                <w:sz w:val="18"/>
                <w:szCs w:val="18"/>
              </w:rPr>
            </w:pPr>
            <w:ins w:id="2521" w:author="Asuncion, Albert" w:date="2017-11-18T20:44:00Z">
              <w:r w:rsidRPr="00A52C4D">
                <w:rPr>
                  <w:sz w:val="18"/>
                  <w:szCs w:val="18"/>
                </w:rPr>
                <w:t>10</w:t>
              </w:r>
            </w:ins>
          </w:p>
        </w:tc>
        <w:tc>
          <w:tcPr>
            <w:tcW w:w="1370" w:type="pct"/>
            <w:tcPrChange w:id="2522" w:author="Sola Fide" w:date="2017-12-09T21:34:00Z">
              <w:tcPr>
                <w:tcW w:w="1627" w:type="pct"/>
                <w:gridSpan w:val="3"/>
              </w:tcPr>
            </w:tcPrChange>
          </w:tcPr>
          <w:p w14:paraId="4044F4A0"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23" w:author="Asuncion, Albert" w:date="2017-11-18T20:44:00Z"/>
                <w:sz w:val="18"/>
                <w:szCs w:val="18"/>
              </w:rPr>
            </w:pPr>
            <w:ins w:id="2524" w:author="Asuncion, Albert" w:date="2017-11-18T20:44:00Z">
              <w:r w:rsidRPr="00A52C4D">
                <w:rPr>
                  <w:sz w:val="18"/>
                  <w:szCs w:val="18"/>
                </w:rPr>
                <w:t>Unpredictable state</w:t>
              </w:r>
            </w:ins>
          </w:p>
        </w:tc>
        <w:tc>
          <w:tcPr>
            <w:tcW w:w="1771" w:type="pct"/>
            <w:tcPrChange w:id="2525" w:author="Sola Fide" w:date="2017-12-09T21:34:00Z">
              <w:tcPr>
                <w:tcW w:w="1514" w:type="pct"/>
              </w:tcPr>
            </w:tcPrChange>
          </w:tcPr>
          <w:p w14:paraId="30696E4D"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26" w:author="Asuncion, Albert" w:date="2017-11-18T20:44:00Z"/>
                <w:sz w:val="18"/>
                <w:szCs w:val="18"/>
              </w:rPr>
            </w:pPr>
            <w:ins w:id="2527" w:author="Asuncion, Albert" w:date="2017-11-18T20:44:00Z">
              <w:r w:rsidRPr="00A52C4D">
                <w:rPr>
                  <w:sz w:val="18"/>
                  <w:szCs w:val="18"/>
                </w:rPr>
                <w:t>State of contract from a short branch of a fork can be reverted</w:t>
              </w:r>
            </w:ins>
          </w:p>
        </w:tc>
        <w:tc>
          <w:tcPr>
            <w:tcW w:w="986" w:type="pct"/>
            <w:vMerge w:val="restart"/>
            <w:tcPrChange w:id="2528" w:author="Sola Fide" w:date="2017-12-09T21:34:00Z">
              <w:tcPr>
                <w:tcW w:w="986" w:type="pct"/>
                <w:vMerge w:val="restart"/>
              </w:tcPr>
            </w:tcPrChange>
          </w:tcPr>
          <w:p w14:paraId="15F816E7" w14:textId="77777777" w:rsidR="00463143" w:rsidRDefault="00463143" w:rsidP="00770D9A">
            <w:pPr>
              <w:cnfStyle w:val="000000000000" w:firstRow="0" w:lastRow="0" w:firstColumn="0" w:lastColumn="0" w:oddVBand="0" w:evenVBand="0" w:oddHBand="0" w:evenHBand="0" w:firstRowFirstColumn="0" w:firstRowLastColumn="0" w:lastRowFirstColumn="0" w:lastRowLastColumn="0"/>
              <w:rPr>
                <w:ins w:id="2529" w:author="Sola Fide" w:date="2017-12-09T21:34:00Z"/>
                <w:sz w:val="18"/>
                <w:szCs w:val="18"/>
              </w:rPr>
            </w:pPr>
          </w:p>
          <w:p w14:paraId="0B329BE5" w14:textId="77777777" w:rsidR="00463143" w:rsidRDefault="00463143" w:rsidP="00770D9A">
            <w:pPr>
              <w:cnfStyle w:val="000000000000" w:firstRow="0" w:lastRow="0" w:firstColumn="0" w:lastColumn="0" w:oddVBand="0" w:evenVBand="0" w:oddHBand="0" w:evenHBand="0" w:firstRowFirstColumn="0" w:firstRowLastColumn="0" w:lastRowFirstColumn="0" w:lastRowLastColumn="0"/>
              <w:rPr>
                <w:ins w:id="2530" w:author="Sola Fide" w:date="2017-12-09T21:34:00Z"/>
                <w:sz w:val="18"/>
                <w:szCs w:val="18"/>
              </w:rPr>
            </w:pPr>
          </w:p>
          <w:p w14:paraId="57B94116" w14:textId="219FD171"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31" w:author="Asuncion, Albert" w:date="2017-11-18T20:44:00Z"/>
                <w:sz w:val="18"/>
                <w:szCs w:val="18"/>
              </w:rPr>
            </w:pPr>
            <w:ins w:id="2532" w:author="Asuncion, Albert" w:date="2017-11-18T20:44:00Z">
              <w:r w:rsidRPr="00A52C4D">
                <w:rPr>
                  <w:sz w:val="18"/>
                  <w:szCs w:val="18"/>
                </w:rPr>
                <w:t>Blockchain system</w:t>
              </w:r>
            </w:ins>
          </w:p>
        </w:tc>
      </w:tr>
      <w:tr w:rsidR="00463143" w:rsidRPr="00A52C4D" w14:paraId="07C8D4AF" w14:textId="77777777" w:rsidTr="00463143">
        <w:trPr>
          <w:cnfStyle w:val="000000100000" w:firstRow="0" w:lastRow="0" w:firstColumn="0" w:lastColumn="0" w:oddVBand="0" w:evenVBand="0" w:oddHBand="1" w:evenHBand="0" w:firstRowFirstColumn="0" w:firstRowLastColumn="0" w:lastRowFirstColumn="0" w:lastRowLastColumn="0"/>
          <w:ins w:id="2533"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534" w:author="Sola Fide" w:date="2017-12-09T21:34:00Z">
              <w:tcPr>
                <w:tcW w:w="873" w:type="pct"/>
                <w:gridSpan w:val="3"/>
              </w:tcPr>
            </w:tcPrChange>
          </w:tcPr>
          <w:p w14:paraId="79162144" w14:textId="77777777" w:rsidR="00463143" w:rsidRPr="00A52C4D" w:rsidRDefault="00463143" w:rsidP="00770D9A">
            <w:pPr>
              <w:cnfStyle w:val="001000100000" w:firstRow="0" w:lastRow="0" w:firstColumn="1" w:lastColumn="0" w:oddVBand="0" w:evenVBand="0" w:oddHBand="1" w:evenHBand="0" w:firstRowFirstColumn="0" w:firstRowLastColumn="0" w:lastRowFirstColumn="0" w:lastRowLastColumn="0"/>
              <w:rPr>
                <w:ins w:id="2535" w:author="Asuncion, Albert" w:date="2017-11-18T20:44:00Z"/>
                <w:sz w:val="18"/>
                <w:szCs w:val="18"/>
              </w:rPr>
            </w:pPr>
            <w:ins w:id="2536" w:author="Asuncion, Albert" w:date="2017-11-18T20:44:00Z">
              <w:r w:rsidRPr="00A52C4D">
                <w:rPr>
                  <w:sz w:val="18"/>
                  <w:szCs w:val="18"/>
                </w:rPr>
                <w:t>11</w:t>
              </w:r>
            </w:ins>
          </w:p>
        </w:tc>
        <w:tc>
          <w:tcPr>
            <w:tcW w:w="1370" w:type="pct"/>
            <w:tcPrChange w:id="2537" w:author="Sola Fide" w:date="2017-12-09T21:34:00Z">
              <w:tcPr>
                <w:tcW w:w="1627" w:type="pct"/>
                <w:gridSpan w:val="3"/>
              </w:tcPr>
            </w:tcPrChange>
          </w:tcPr>
          <w:p w14:paraId="610719D3"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38" w:author="Asuncion, Albert" w:date="2017-11-18T20:44:00Z"/>
                <w:sz w:val="18"/>
                <w:szCs w:val="18"/>
              </w:rPr>
            </w:pPr>
            <w:ins w:id="2539" w:author="Asuncion, Albert" w:date="2017-11-18T20:44:00Z">
              <w:r w:rsidRPr="00A52C4D">
                <w:rPr>
                  <w:sz w:val="18"/>
                  <w:szCs w:val="18"/>
                </w:rPr>
                <w:t>Generating randomness</w:t>
              </w:r>
            </w:ins>
          </w:p>
        </w:tc>
        <w:tc>
          <w:tcPr>
            <w:tcW w:w="1771" w:type="pct"/>
            <w:tcPrChange w:id="2540" w:author="Sola Fide" w:date="2017-12-09T21:34:00Z">
              <w:tcPr>
                <w:tcW w:w="1514" w:type="pct"/>
              </w:tcPr>
            </w:tcPrChange>
          </w:tcPr>
          <w:p w14:paraId="687691AF"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41" w:author="Asuncion, Albert" w:date="2017-11-18T20:44:00Z"/>
                <w:sz w:val="18"/>
                <w:szCs w:val="18"/>
              </w:rPr>
            </w:pPr>
            <w:ins w:id="2542" w:author="Asuncion, Albert" w:date="2017-11-18T20:44:00Z">
              <w:r w:rsidRPr="00A52C4D">
                <w:rPr>
                  <w:sz w:val="18"/>
                  <w:szCs w:val="18"/>
                </w:rPr>
                <w:t>Craft block to bias PRNG for distribution.</w:t>
              </w:r>
            </w:ins>
          </w:p>
        </w:tc>
        <w:tc>
          <w:tcPr>
            <w:tcW w:w="986" w:type="pct"/>
            <w:vMerge/>
            <w:tcPrChange w:id="2543" w:author="Sola Fide" w:date="2017-12-09T21:34:00Z">
              <w:tcPr>
                <w:tcW w:w="986" w:type="pct"/>
                <w:vMerge/>
              </w:tcPr>
            </w:tcPrChange>
          </w:tcPr>
          <w:p w14:paraId="27BFE534" w14:textId="77777777" w:rsidR="00463143" w:rsidRPr="00A52C4D" w:rsidRDefault="00463143" w:rsidP="00770D9A">
            <w:pPr>
              <w:cnfStyle w:val="000000100000" w:firstRow="0" w:lastRow="0" w:firstColumn="0" w:lastColumn="0" w:oddVBand="0" w:evenVBand="0" w:oddHBand="1" w:evenHBand="0" w:firstRowFirstColumn="0" w:firstRowLastColumn="0" w:lastRowFirstColumn="0" w:lastRowLastColumn="0"/>
              <w:rPr>
                <w:ins w:id="2544" w:author="Asuncion, Albert" w:date="2017-11-18T20:44:00Z"/>
                <w:sz w:val="18"/>
                <w:szCs w:val="18"/>
              </w:rPr>
            </w:pPr>
          </w:p>
        </w:tc>
      </w:tr>
      <w:tr w:rsidR="00463143" w:rsidRPr="00A52C4D" w14:paraId="59C17E6F" w14:textId="77777777" w:rsidTr="00463143">
        <w:trPr>
          <w:ins w:id="2545" w:author="Asuncion, Albert" w:date="2017-11-18T20:44:00Z"/>
        </w:trPr>
        <w:tc>
          <w:tcPr>
            <w:cnfStyle w:val="001000000000" w:firstRow="0" w:lastRow="0" w:firstColumn="1" w:lastColumn="0" w:oddVBand="0" w:evenVBand="0" w:oddHBand="0" w:evenHBand="0" w:firstRowFirstColumn="0" w:firstRowLastColumn="0" w:lastRowFirstColumn="0" w:lastRowLastColumn="0"/>
            <w:tcW w:w="873" w:type="pct"/>
            <w:tcPrChange w:id="2546" w:author="Sola Fide" w:date="2017-12-09T21:34:00Z">
              <w:tcPr>
                <w:tcW w:w="873" w:type="pct"/>
                <w:gridSpan w:val="3"/>
              </w:tcPr>
            </w:tcPrChange>
          </w:tcPr>
          <w:p w14:paraId="3E93FA6B" w14:textId="77777777" w:rsidR="00463143" w:rsidRPr="00A52C4D" w:rsidRDefault="00463143" w:rsidP="00770D9A">
            <w:pPr>
              <w:rPr>
                <w:ins w:id="2547" w:author="Asuncion, Albert" w:date="2017-11-18T20:44:00Z"/>
                <w:sz w:val="18"/>
                <w:szCs w:val="18"/>
              </w:rPr>
            </w:pPr>
            <w:ins w:id="2548" w:author="Asuncion, Albert" w:date="2017-11-18T20:44:00Z">
              <w:r w:rsidRPr="002E0236">
                <w:t>12</w:t>
              </w:r>
            </w:ins>
          </w:p>
        </w:tc>
        <w:tc>
          <w:tcPr>
            <w:tcW w:w="1370" w:type="pct"/>
            <w:tcPrChange w:id="2549" w:author="Sola Fide" w:date="2017-12-09T21:34:00Z">
              <w:tcPr>
                <w:tcW w:w="1627" w:type="pct"/>
                <w:gridSpan w:val="3"/>
              </w:tcPr>
            </w:tcPrChange>
          </w:tcPr>
          <w:p w14:paraId="4DFAA13A"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50" w:author="Asuncion, Albert" w:date="2017-11-18T20:44:00Z"/>
                <w:sz w:val="18"/>
                <w:szCs w:val="18"/>
              </w:rPr>
            </w:pPr>
            <w:ins w:id="2551" w:author="Asuncion, Albert" w:date="2017-11-18T20:44:00Z">
              <w:r w:rsidRPr="002E0236">
                <w:t>Time Constraints</w:t>
              </w:r>
            </w:ins>
          </w:p>
        </w:tc>
        <w:tc>
          <w:tcPr>
            <w:tcW w:w="1771" w:type="pct"/>
            <w:tcPrChange w:id="2552" w:author="Sola Fide" w:date="2017-12-09T21:34:00Z">
              <w:tcPr>
                <w:tcW w:w="1514" w:type="pct"/>
              </w:tcPr>
            </w:tcPrChange>
          </w:tcPr>
          <w:p w14:paraId="23081D6A"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53" w:author="Asuncion, Albert" w:date="2017-11-18T20:44:00Z"/>
                <w:sz w:val="18"/>
                <w:szCs w:val="18"/>
              </w:rPr>
            </w:pPr>
            <w:ins w:id="2554" w:author="Asuncion, Albert" w:date="2017-11-18T20:44:00Z">
              <w:r w:rsidRPr="002E0236">
                <w:t>Ability to choose a timestamp by a miner.</w:t>
              </w:r>
            </w:ins>
          </w:p>
        </w:tc>
        <w:tc>
          <w:tcPr>
            <w:tcW w:w="986" w:type="pct"/>
            <w:vMerge/>
            <w:tcPrChange w:id="2555" w:author="Sola Fide" w:date="2017-12-09T21:34:00Z">
              <w:tcPr>
                <w:tcW w:w="986" w:type="pct"/>
                <w:vMerge/>
              </w:tcPr>
            </w:tcPrChange>
          </w:tcPr>
          <w:p w14:paraId="095D4234" w14:textId="77777777" w:rsidR="00463143" w:rsidRPr="00A52C4D" w:rsidRDefault="00463143" w:rsidP="00770D9A">
            <w:pPr>
              <w:cnfStyle w:val="000000000000" w:firstRow="0" w:lastRow="0" w:firstColumn="0" w:lastColumn="0" w:oddVBand="0" w:evenVBand="0" w:oddHBand="0" w:evenHBand="0" w:firstRowFirstColumn="0" w:firstRowLastColumn="0" w:lastRowFirstColumn="0" w:lastRowLastColumn="0"/>
              <w:rPr>
                <w:ins w:id="2556" w:author="Asuncion, Albert" w:date="2017-11-18T20:44:00Z"/>
                <w:sz w:val="18"/>
                <w:szCs w:val="18"/>
              </w:rPr>
            </w:pPr>
          </w:p>
        </w:tc>
      </w:tr>
    </w:tbl>
    <w:p w14:paraId="3961207A" w14:textId="77777777" w:rsidR="008E0E62" w:rsidRPr="00895166" w:rsidRDefault="008E0E62">
      <w:pPr>
        <w:rPr>
          <w:ins w:id="2557" w:author="Asuncion, Albert" w:date="2017-11-18T20:38:00Z"/>
        </w:rPr>
        <w:pPrChange w:id="2558" w:author="Asuncion, Albert" w:date="2017-11-18T20:38:00Z">
          <w:pPr>
            <w:ind w:firstLine="180"/>
          </w:pPr>
        </w:pPrChange>
      </w:pPr>
    </w:p>
    <w:p w14:paraId="6E37B778" w14:textId="77777777" w:rsidR="3D4F3F5A" w:rsidDel="008E0E62" w:rsidRDefault="3D4F3F5A">
      <w:pPr>
        <w:pStyle w:val="ListParagraph"/>
        <w:ind w:left="0"/>
        <w:rPr>
          <w:del w:id="2559" w:author="Asuncion, Albert" w:date="2017-11-18T20:38:00Z"/>
        </w:rPr>
        <w:pPrChange w:id="2560" w:author="Asuncion, Albert" w:date="2017-11-18T20:38:00Z">
          <w:pPr>
            <w:ind w:firstLine="180"/>
          </w:pPr>
        </w:pPrChange>
      </w:pPr>
    </w:p>
    <w:p w14:paraId="4CD02CA9" w14:textId="77777777" w:rsidR="00C0334C" w:rsidDel="007A24B5" w:rsidRDefault="00C0334C">
      <w:pPr>
        <w:pStyle w:val="ListParagraph"/>
        <w:ind w:left="0"/>
        <w:rPr>
          <w:del w:id="2561" w:author="Asuncion, Albert" w:date="2017-10-14T18:35:00Z"/>
        </w:rPr>
        <w:pPrChange w:id="2562" w:author="Asuncion, Albert" w:date="2017-11-18T20:38:00Z">
          <w:pPr/>
        </w:pPrChange>
      </w:pPr>
    </w:p>
    <w:p w14:paraId="06D72A07" w14:textId="377DA52F" w:rsidR="00C0334C" w:rsidRPr="00895166" w:rsidDel="007E353A" w:rsidRDefault="00C0334C" w:rsidP="008630E3">
      <w:pPr>
        <w:rPr>
          <w:ins w:id="2563" w:author="Sola Fide" w:date="2017-10-14T16:43:00Z"/>
          <w:del w:id="2564" w:author="Asuncion, Albert" w:date="2017-10-14T18:35:00Z"/>
          <w:rPrChange w:id="2565" w:author="Asuncion, Albert" w:date="2017-10-14T19:01:00Z">
            <w:rPr>
              <w:ins w:id="2566" w:author="Sola Fide" w:date="2017-10-14T16:43:00Z"/>
              <w:del w:id="2567" w:author="Asuncion, Albert" w:date="2017-10-14T18:35:00Z"/>
              <w:sz w:val="22"/>
              <w:szCs w:val="22"/>
            </w:rPr>
          </w:rPrChange>
        </w:rPr>
      </w:pPr>
    </w:p>
    <w:p w14:paraId="462BD5BB" w14:textId="31266682" w:rsidR="008630E3" w:rsidRPr="00895166" w:rsidDel="00EC4177" w:rsidRDefault="2947FAD2" w:rsidP="59A9E7C4">
      <w:pPr>
        <w:rPr>
          <w:ins w:id="2568" w:author="Lee, Mooyoung" w:date="2017-10-13T12:22:00Z"/>
          <w:del w:id="2569" w:author="Asuncion, Albert" w:date="2017-11-18T20:41:00Z"/>
        </w:rPr>
      </w:pPr>
      <w:ins w:id="2570" w:author="Lee, Mooyoung" w:date="2017-10-13T12:22:00Z">
        <w:del w:id="2571" w:author="Asuncion, Albert" w:date="2017-11-18T20:41:00Z">
          <w:r w:rsidRPr="00895166" w:rsidDel="00EC4177">
            <w:delText>O. Oluwoye, Xiang, J. Fu, Y. Fu, B.Herbert. “Digital Cryptocurrencies: The Design and Network Analysis of the Bitcoin Infrastructure.” Digital Cryptocurrencies: The Design and Network Analysis of the Bitcoin Infrastructure, pp. ProQuest Dissertations and Theses, 2016.</w:delText>
          </w:r>
        </w:del>
      </w:ins>
    </w:p>
    <w:p w14:paraId="5DB3C824" w14:textId="29375B33" w:rsidR="008630E3" w:rsidRPr="00895166" w:rsidDel="00EC4177" w:rsidRDefault="008630E3" w:rsidP="008630E3">
      <w:pPr>
        <w:rPr>
          <w:del w:id="2572" w:author="Asuncion, Albert" w:date="2017-11-18T20:41:00Z"/>
        </w:rPr>
      </w:pPr>
    </w:p>
    <w:p w14:paraId="76A51074" w14:textId="4BB2826D" w:rsidR="008630E3" w:rsidRPr="00895166" w:rsidDel="00EC4177" w:rsidRDefault="008630E3">
      <w:pPr>
        <w:pStyle w:val="ListParagraph"/>
        <w:numPr>
          <w:ilvl w:val="0"/>
          <w:numId w:val="4"/>
        </w:numPr>
        <w:rPr>
          <w:del w:id="2573" w:author="Asuncion, Albert" w:date="2017-11-18T20:41:00Z"/>
        </w:rPr>
        <w:pPrChange w:id="2574" w:author="Lee, Mooyoung" w:date="2017-10-12T11:04:00Z">
          <w:pPr/>
        </w:pPrChange>
      </w:pPr>
    </w:p>
    <w:p w14:paraId="6F907870" w14:textId="1A4273B4" w:rsidR="008630E3" w:rsidRPr="00895166" w:rsidDel="00EC4177" w:rsidRDefault="008630E3">
      <w:pPr>
        <w:pStyle w:val="ListParagraph"/>
        <w:numPr>
          <w:ilvl w:val="1"/>
          <w:numId w:val="4"/>
        </w:numPr>
        <w:rPr>
          <w:del w:id="2575" w:author="Asuncion, Albert" w:date="2017-11-18T20:41:00Z"/>
        </w:rPr>
        <w:pPrChange w:id="2576" w:author="Lee, Mooyoung" w:date="2017-10-12T11:04:00Z">
          <w:pPr/>
        </w:pPrChange>
      </w:pPr>
    </w:p>
    <w:p w14:paraId="4EEEF09D" w14:textId="025D8DA5" w:rsidR="008630E3" w:rsidRPr="00895166" w:rsidDel="00EC4177" w:rsidRDefault="008630E3">
      <w:pPr>
        <w:pStyle w:val="ListParagraph"/>
        <w:numPr>
          <w:ilvl w:val="1"/>
          <w:numId w:val="4"/>
        </w:numPr>
        <w:rPr>
          <w:del w:id="2577" w:author="Asuncion, Albert" w:date="2017-11-18T20:41:00Z"/>
        </w:rPr>
        <w:pPrChange w:id="2578" w:author="Lee, Mooyoung" w:date="2017-10-12T11:04:00Z">
          <w:pPr/>
        </w:pPrChange>
      </w:pPr>
    </w:p>
    <w:p w14:paraId="2F666C00" w14:textId="5A0FB0D5" w:rsidR="008630E3" w:rsidRPr="00895166" w:rsidDel="00EC4177" w:rsidRDefault="008630E3" w:rsidP="008630E3">
      <w:pPr>
        <w:rPr>
          <w:del w:id="2579" w:author="Asuncion, Albert" w:date="2017-11-18T20:41:00Z"/>
        </w:rPr>
      </w:pPr>
    </w:p>
    <w:p w14:paraId="2498CE36" w14:textId="26FFB692" w:rsidR="008630E3" w:rsidRPr="00895166" w:rsidDel="00EC4177" w:rsidRDefault="008630E3">
      <w:pPr>
        <w:pStyle w:val="ListParagraph"/>
        <w:numPr>
          <w:ilvl w:val="1"/>
          <w:numId w:val="4"/>
        </w:numPr>
        <w:rPr>
          <w:del w:id="2580" w:author="Asuncion, Albert" w:date="2017-11-18T20:41:00Z"/>
        </w:rPr>
        <w:pPrChange w:id="2581" w:author="Lee, Mooyoung" w:date="2017-10-12T11:04:00Z">
          <w:pPr/>
        </w:pPrChange>
      </w:pPr>
    </w:p>
    <w:p w14:paraId="6BADBADB" w14:textId="3B0BCBB1" w:rsidR="008630E3" w:rsidRPr="00895166" w:rsidDel="00EC4177" w:rsidRDefault="008630E3">
      <w:pPr>
        <w:pStyle w:val="ListParagraph"/>
        <w:numPr>
          <w:ilvl w:val="1"/>
          <w:numId w:val="4"/>
        </w:numPr>
        <w:rPr>
          <w:del w:id="2582" w:author="Asuncion, Albert" w:date="2017-11-18T20:41:00Z"/>
        </w:rPr>
        <w:pPrChange w:id="2583" w:author="Lee, Mooyoung" w:date="2017-10-12T11:04:00Z">
          <w:pPr/>
        </w:pPrChange>
      </w:pPr>
    </w:p>
    <w:p w14:paraId="22BCEE96" w14:textId="4E92182C" w:rsidR="008630E3" w:rsidRPr="00895166" w:rsidDel="00EC4177" w:rsidRDefault="008630E3">
      <w:pPr>
        <w:pStyle w:val="ListParagraph"/>
        <w:numPr>
          <w:ilvl w:val="0"/>
          <w:numId w:val="4"/>
        </w:numPr>
        <w:rPr>
          <w:del w:id="2584" w:author="Asuncion, Albert" w:date="2017-11-18T20:41:00Z"/>
        </w:rPr>
        <w:pPrChange w:id="2585" w:author="Lee, Mooyoung" w:date="2017-10-12T11:04:00Z">
          <w:pPr/>
        </w:pPrChange>
      </w:pPr>
    </w:p>
    <w:p w14:paraId="43CA6C0A" w14:textId="55B625C7" w:rsidR="008630E3" w:rsidRPr="00895166" w:rsidDel="00EC4177" w:rsidRDefault="008630E3" w:rsidP="008630E3">
      <w:pPr>
        <w:rPr>
          <w:del w:id="2586" w:author="Asuncion, Albert" w:date="2017-11-18T20:41:00Z"/>
        </w:rPr>
      </w:pPr>
    </w:p>
    <w:p w14:paraId="7C92F5D3" w14:textId="47D41C4F" w:rsidR="008630E3" w:rsidRPr="00895166" w:rsidDel="00EC4177" w:rsidRDefault="008630E3" w:rsidP="008630E3">
      <w:pPr>
        <w:rPr>
          <w:del w:id="2587" w:author="Asuncion, Albert" w:date="2017-11-18T20:41:00Z"/>
        </w:rPr>
      </w:pPr>
    </w:p>
    <w:p w14:paraId="11CC8498" w14:textId="2F4ED473" w:rsidR="008630E3" w:rsidRPr="00895166" w:rsidDel="00EC4177" w:rsidRDefault="008630E3">
      <w:pPr>
        <w:pStyle w:val="ListParagraph"/>
        <w:numPr>
          <w:ilvl w:val="0"/>
          <w:numId w:val="4"/>
        </w:numPr>
        <w:rPr>
          <w:del w:id="2588" w:author="Asuncion, Albert" w:date="2017-11-18T20:41:00Z"/>
        </w:rPr>
        <w:pPrChange w:id="2589" w:author="Lee, Mooyoung" w:date="2017-10-12T11:04:00Z">
          <w:pPr/>
        </w:pPrChange>
      </w:pPr>
    </w:p>
    <w:p w14:paraId="058F7095" w14:textId="7E38F9C5" w:rsidR="008630E3" w:rsidRPr="00895166" w:rsidDel="00EC4177" w:rsidRDefault="008630E3">
      <w:pPr>
        <w:ind w:left="720"/>
        <w:rPr>
          <w:del w:id="2590" w:author="Asuncion, Albert" w:date="2017-11-18T20:41:00Z"/>
        </w:rPr>
        <w:pPrChange w:id="2591" w:author="Lee, Mooyoung" w:date="2017-10-12T11:04:00Z">
          <w:pPr/>
        </w:pPrChange>
      </w:pPr>
    </w:p>
    <w:p w14:paraId="731AACD7" w14:textId="77777777" w:rsidR="2947FAD2" w:rsidRPr="00895166" w:rsidDel="002F10DC" w:rsidRDefault="2947FAD2">
      <w:pPr>
        <w:rPr>
          <w:del w:id="2592" w:author="Asuncion, Albert" w:date="2017-10-14T09:00:00Z"/>
        </w:rPr>
      </w:pPr>
    </w:p>
    <w:p w14:paraId="1EAB1076" w14:textId="2D3A43D9" w:rsidR="008630E3" w:rsidRPr="00895166" w:rsidDel="007A24B5" w:rsidRDefault="4F7F3774" w:rsidP="008630E3">
      <w:pPr>
        <w:rPr>
          <w:ins w:id="2593" w:author="Lee, Mooyoung" w:date="2017-10-12T11:04:00Z"/>
          <w:del w:id="2594" w:author="Asuncion, Albert" w:date="2017-11-15T11:34:00Z"/>
        </w:rPr>
      </w:pPr>
      <w:ins w:id="2595" w:author="Lee, Mooyoung" w:date="2017-10-12T11:04:00Z">
        <w:del w:id="2596" w:author="Asuncion, Albert" w:date="2017-10-14T09:00:00Z">
          <w:r w:rsidRPr="00895166" w:rsidDel="002F10DC">
            <w:delText xml:space="preserve"> </w:delText>
          </w:r>
        </w:del>
      </w:ins>
    </w:p>
    <w:p w14:paraId="5B6CA711" w14:textId="4D9C3B7C" w:rsidR="002F10DC" w:rsidRPr="00895166" w:rsidDel="007A24B5" w:rsidRDefault="4F7F3774">
      <w:pPr>
        <w:rPr>
          <w:ins w:id="2597" w:author="Lee, Mooyoung" w:date="2017-10-13T13:21:00Z"/>
          <w:del w:id="2598" w:author="Asuncion, Albert" w:date="2017-11-15T11:35:00Z"/>
        </w:rPr>
      </w:pPr>
      <w:ins w:id="2599" w:author="Lee, Mooyoung" w:date="2017-10-12T11:04:00Z">
        <w:del w:id="2600" w:author="Asuncion, Albert" w:date="2017-10-14T09:00:00Z">
          <w:r w:rsidRPr="00895166" w:rsidDel="002F10DC">
            <w:rPr>
              <w:u w:val="single"/>
              <w:rPrChange w:id="2601" w:author="Asuncion, Albert" w:date="2017-10-14T19:01:00Z">
                <w:rPr/>
              </w:rPrChange>
            </w:rPr>
            <w:delText xml:space="preserve"> </w:delText>
          </w:r>
        </w:del>
      </w:ins>
      <w:ins w:id="2602" w:author="Lee, Mooyoung" w:date="2017-10-13T13:21:00Z">
        <w:del w:id="2603" w:author="Asuncion, Albert" w:date="2017-11-15T11:34:00Z">
          <w:r w:rsidR="18398E7F" w:rsidRPr="00895166" w:rsidDel="007A24B5">
            <w:rPr>
              <w:u w:val="single"/>
              <w:rPrChange w:id="2604" w:author="Asuncion, Albert" w:date="2017-10-14T19:01:00Z">
                <w:rPr/>
              </w:rPrChange>
            </w:rPr>
            <w:delText>Type 2. Smart Contract Application issues</w:delText>
          </w:r>
        </w:del>
      </w:ins>
    </w:p>
    <w:p w14:paraId="1598712C" w14:textId="21F5AEE0" w:rsidR="00C0334C" w:rsidRPr="00895166" w:rsidDel="007A24B5" w:rsidRDefault="00C0334C">
      <w:pPr>
        <w:jc w:val="center"/>
        <w:rPr>
          <w:del w:id="2605" w:author="Asuncion, Albert" w:date="2017-11-15T11:35:00Z"/>
          <w:b/>
          <w:bCs/>
          <w:rPrChange w:id="2606" w:author="Karanja, Alice" w:date="2017-11-12T08:00:00Z">
            <w:rPr>
              <w:del w:id="2607" w:author="Asuncion, Albert" w:date="2017-11-15T11:35:00Z"/>
            </w:rPr>
          </w:rPrChange>
        </w:rPr>
        <w:pPrChange w:id="2608" w:author="Asuncion, Albert" w:date="2017-11-15T11:35:00Z">
          <w:pPr/>
        </w:pPrChange>
      </w:pPr>
      <w:ins w:id="2609" w:author="Sola Fide" w:date="2017-10-14T16:43:00Z">
        <w:del w:id="2610" w:author="Asuncion, Albert" w:date="2017-10-14T18:57:00Z">
          <w:r w:rsidRPr="00895166" w:rsidDel="00BB25F6">
            <w:rPr>
              <w:b/>
            </w:rPr>
            <w:delText>Smart Contract Vulnerability</w:delText>
          </w:r>
        </w:del>
      </w:ins>
    </w:p>
    <w:p w14:paraId="6DF80147" w14:textId="6AD2EB08" w:rsidR="00C0334C" w:rsidRPr="00895166" w:rsidDel="00EC4177" w:rsidRDefault="00C0334C">
      <w:pPr>
        <w:rPr>
          <w:ins w:id="2611" w:author="Sola Fide" w:date="2017-10-14T16:43:00Z"/>
          <w:del w:id="2612" w:author="Asuncion, Albert" w:date="2017-11-18T20:41:00Z"/>
          <w:rPrChange w:id="2613" w:author="Asuncion, Albert" w:date="2017-10-14T19:01:00Z">
            <w:rPr>
              <w:ins w:id="2614" w:author="Sola Fide" w:date="2017-10-14T16:43:00Z"/>
              <w:del w:id="2615" w:author="Asuncion, Albert" w:date="2017-11-18T20:41:00Z"/>
              <w:sz w:val="22"/>
              <w:szCs w:val="22"/>
            </w:rPr>
          </w:rPrChange>
        </w:rPr>
        <w:pPrChange w:id="2616" w:author="Asuncion, Albert" w:date="2017-11-15T11:35:00Z">
          <w:pPr>
            <w:ind w:firstLine="180"/>
          </w:pPr>
        </w:pPrChange>
      </w:pPr>
    </w:p>
    <w:p w14:paraId="4E4A8D75" w14:textId="664488A0" w:rsidR="00C0334C" w:rsidRPr="00895166" w:rsidDel="00EC4177" w:rsidRDefault="00C0334C">
      <w:pPr>
        <w:ind w:firstLine="202"/>
        <w:rPr>
          <w:ins w:id="2617" w:author="Sola Fide" w:date="2017-10-14T16:44:00Z"/>
          <w:del w:id="2618" w:author="Asuncion, Albert" w:date="2017-11-18T20:41:00Z"/>
        </w:rPr>
        <w:pPrChange w:id="2619" w:author="Sola Fide" w:date="2017-10-14T16:44:00Z">
          <w:pPr/>
        </w:pPrChange>
      </w:pPr>
      <w:ins w:id="2620" w:author="Sola Fide" w:date="2017-10-14T16:44:00Z">
        <w:del w:id="2621" w:author="Asuncion, Albert" w:date="2017-11-18T20:41:00Z">
          <w:r w:rsidRPr="00895166" w:rsidDel="00EC4177">
            <w:delText>Smart contracts able to establish a contract between two parties without a trusted third party.   It eliminates a fee to the middleman and helps to easily exchange money and anything that is valuable.  A smart contract can be written in Solidity, Serpent, or LLL, and the script need to be compiled to run in the Etherreum Virtual Machine (EVM) [ T. Chen].   When the smart contracts is being used for transactions, some vulnerabilities are causing to complete a transaction with a loss of transaction fee [N. Atzei].  Attackers can abuse these types of errors to steal money from contracts.  The major vulnerabilities of smart contract are same as below.</w:delText>
          </w:r>
        </w:del>
      </w:ins>
    </w:p>
    <w:p w14:paraId="5EAE44EC" w14:textId="71FDD77D" w:rsidR="495273AE" w:rsidDel="008E0E62" w:rsidRDefault="495273AE">
      <w:pPr>
        <w:ind w:firstLine="202"/>
        <w:rPr>
          <w:del w:id="2622" w:author="Asuncion, Albert" w:date="2017-11-15T11:44:00Z"/>
          <w:sz w:val="22"/>
          <w:szCs w:val="22"/>
        </w:rPr>
      </w:pPr>
      <w:ins w:id="2623" w:author="Lee, Mooyoung" w:date="2017-11-07T12:43:00Z">
        <w:del w:id="2624" w:author="Asuncion, Albert" w:date="2017-11-18T20:41:00Z">
          <w:r w:rsidRPr="495273AE" w:rsidDel="00EC4177">
            <w:rPr>
              <w:sz w:val="22"/>
              <w:szCs w:val="22"/>
              <w:rPrChange w:id="2625" w:author="Lee, Mooyoung" w:date="2017-11-07T12:43:00Z">
                <w:rPr/>
              </w:rPrChange>
            </w:rPr>
            <w:delText xml:space="preserve">Smart contracts able to establish a contract between two parties without a trusted third party.   It eliminates a fee to the middleman and helps to easily exchange money and anything that is valuable.  A smart contract can be written in Solidity, Serpent, or LLL, and the script need to be compiled to run in the Ethereum Virtual Machine (EVM) [ T. Chen].   When the smart contracts is being used for transactions, some vulnerabilities are causing to complete a transaction with a loss of transaction fee [N. Atzei].  </w:delText>
          </w:r>
        </w:del>
      </w:ins>
      <w:ins w:id="2626" w:author="Lee, Mooyoung" w:date="2017-11-08T12:10:00Z">
        <w:del w:id="2627" w:author="Asuncion, Albert" w:date="2017-11-18T20:41:00Z">
          <w:r w:rsidR="34263D1C" w:rsidRPr="34263D1C" w:rsidDel="00EC4177">
            <w:rPr>
              <w:sz w:val="22"/>
              <w:szCs w:val="22"/>
              <w:rPrChange w:id="2628" w:author="Lee, Mooyoung" w:date="2017-11-08T12:10:00Z">
                <w:rPr/>
              </w:rPrChange>
            </w:rPr>
            <w:delText>Attackers can abuse these types of errors to steal money from contracts.  DAO is a well-known case of exploiting a glitch in a smart contract.  On June 18</w:delText>
          </w:r>
          <w:r w:rsidR="34263D1C" w:rsidRPr="34263D1C" w:rsidDel="00EC4177">
            <w:rPr>
              <w:sz w:val="22"/>
              <w:szCs w:val="22"/>
              <w:vertAlign w:val="superscript"/>
              <w:rPrChange w:id="2629" w:author="Lee, Mooyoung" w:date="2017-11-08T12:10:00Z">
                <w:rPr/>
              </w:rPrChange>
            </w:rPr>
            <w:delText>th</w:delText>
          </w:r>
          <w:r w:rsidR="34263D1C" w:rsidRPr="34263D1C" w:rsidDel="00EC4177">
            <w:rPr>
              <w:sz w:val="22"/>
              <w:szCs w:val="22"/>
              <w:rPrChange w:id="2630" w:author="Lee, Mooyoung" w:date="2017-11-08T12:10:00Z">
                <w:rPr/>
              </w:rPrChange>
            </w:rPr>
            <w:delText>, 2016, an unknown attacker ran same transaction code multiple times using reentrancy vulnerability in DAO and caused to lose 3.6m ether, which worth about $55m at that time [Anon].  The major vulnerabilities of smart contract are same as below.</w:delText>
          </w:r>
        </w:del>
      </w:ins>
    </w:p>
    <w:p w14:paraId="5D8AB8F4" w14:textId="1FA5A930" w:rsidR="495273AE" w:rsidDel="00EC4177" w:rsidRDefault="495273AE">
      <w:pPr>
        <w:rPr>
          <w:del w:id="2631" w:author="Asuncion, Albert" w:date="2017-11-18T20:45:00Z"/>
        </w:rPr>
      </w:pPr>
    </w:p>
    <w:p w14:paraId="30A4A403" w14:textId="31584B1D" w:rsidR="34263D1C" w:rsidDel="00EC4177" w:rsidRDefault="34263D1C">
      <w:pPr>
        <w:rPr>
          <w:del w:id="2632" w:author="Asuncion, Albert" w:date="2017-11-18T20:45:00Z"/>
          <w:sz w:val="22"/>
          <w:szCs w:val="22"/>
          <w:rPrChange w:id="2633" w:author="Karanja, Alice" w:date="2017-11-15T17:54:00Z">
            <w:rPr>
              <w:del w:id="2634" w:author="Asuncion, Albert" w:date="2017-11-18T20:45:00Z"/>
            </w:rPr>
          </w:rPrChange>
        </w:rPr>
      </w:pPr>
    </w:p>
    <w:p w14:paraId="356A7B4E" w14:textId="5295BAA0" w:rsidR="002F10DC" w:rsidDel="00717A23" w:rsidRDefault="18398E7F">
      <w:pPr>
        <w:rPr>
          <w:ins w:id="2635" w:author="Lee, Mooyoung" w:date="2017-10-13T13:21:00Z"/>
          <w:del w:id="2636" w:author="Asuncion, Albert" w:date="2017-10-14T09:10:00Z"/>
        </w:rPr>
        <w:pPrChange w:id="2637" w:author="Asuncion, Albert" w:date="2017-11-18T20:45:00Z">
          <w:pPr>
            <w:ind w:firstLine="180"/>
          </w:pPr>
        </w:pPrChange>
      </w:pPr>
      <w:ins w:id="2638" w:author="Lee, Mooyoung" w:date="2017-10-13T13:21:00Z">
        <w:del w:id="2639" w:author="Asuncion, Albert" w:date="2017-11-18T20:45:00Z">
          <w:r w:rsidRPr="18398E7F" w:rsidDel="00EC4177">
            <w:rPr>
              <w:sz w:val="22"/>
              <w:szCs w:val="22"/>
              <w:rPrChange w:id="2640" w:author="Lee, Mooyoung" w:date="2017-10-13T13:21:00Z">
                <w:rPr/>
              </w:rPrChange>
            </w:rPr>
            <w:delText>Smart contracts able to establish a contract between two parties without a trusted third party.   It eliminates a fee to the middleman and helps to easily exchange money and anything that is valuable.  The major vulnerabilities of smart contract are same as below.</w:delText>
          </w:r>
        </w:del>
      </w:ins>
    </w:p>
    <w:p w14:paraId="44432ACC" w14:textId="55257BB1" w:rsidR="008630E3" w:rsidDel="008E0E62" w:rsidRDefault="18398E7F">
      <w:pPr>
        <w:rPr>
          <w:ins w:id="2641" w:author="Lee, Mooyoung" w:date="2017-10-13T13:21:00Z"/>
          <w:del w:id="2642" w:author="Asuncion, Albert" w:date="2017-11-18T20:31:00Z"/>
        </w:rPr>
      </w:pPr>
      <w:ins w:id="2643" w:author="Lee, Mooyoung" w:date="2017-10-13T13:21:00Z">
        <w:del w:id="2644" w:author="Asuncion, Albert" w:date="2017-10-14T09:10:00Z">
          <w:r w:rsidRPr="18398E7F" w:rsidDel="00717A23">
            <w:rPr>
              <w:sz w:val="22"/>
              <w:szCs w:val="22"/>
              <w:rPrChange w:id="2645" w:author="Lee, Mooyoung" w:date="2017-10-13T13:21:00Z">
                <w:rPr/>
              </w:rPrChange>
            </w:rPr>
            <w:delText>Table x. Vulnerability in smart contract</w:delText>
          </w:r>
        </w:del>
      </w:ins>
    </w:p>
    <w:tbl>
      <w:tblPr>
        <w:tblW w:w="0" w:type="auto"/>
        <w:tblLook w:val="0420" w:firstRow="1" w:lastRow="0" w:firstColumn="0" w:lastColumn="0" w:noHBand="0" w:noVBand="1"/>
        <w:tblPrChange w:id="2646" w:author="Lee, Mooyoung" w:date="2017-10-14T14:14:00Z">
          <w:tblPr>
            <w:tblW w:w="0" w:type="auto"/>
            <w:tblLook w:val="04A0" w:firstRow="1" w:lastRow="0" w:firstColumn="1" w:lastColumn="0" w:noHBand="0" w:noVBand="1"/>
          </w:tblPr>
        </w:tblPrChange>
      </w:tblPr>
      <w:tblGrid>
        <w:gridCol w:w="872"/>
        <w:gridCol w:w="1477"/>
        <w:gridCol w:w="1636"/>
        <w:gridCol w:w="1271"/>
        <w:tblGridChange w:id="2647">
          <w:tblGrid>
            <w:gridCol w:w="928"/>
            <w:gridCol w:w="1648"/>
            <w:gridCol w:w="1243"/>
            <w:gridCol w:w="1211"/>
          </w:tblGrid>
        </w:tblGridChange>
      </w:tblGrid>
      <w:tr w:rsidR="006C7858" w:rsidDel="00EC4177" w14:paraId="2518C822" w14:textId="2F1A5CE5" w:rsidTr="083F12BC">
        <w:trPr>
          <w:ins w:id="2648" w:author="Lee, Mooyoung" w:date="2017-10-13T13:21:00Z"/>
          <w:del w:id="2649" w:author="Asuncion, Albert" w:date="2017-11-18T20:45:00Z"/>
        </w:trPr>
        <w:tc>
          <w:tcPr>
            <w:tcW w:w="0" w:type="auto"/>
            <w:tcPrChange w:id="2650" w:author="Lee, Mooyoung" w:date="2017-10-14T14:14:00Z">
              <w:tcPr>
                <w:tcW w:w="864" w:type="dxa"/>
              </w:tcPr>
            </w:tcPrChange>
          </w:tcPr>
          <w:p w14:paraId="6EBDAECC" w14:textId="7DB4C1F5" w:rsidR="18398E7F" w:rsidDel="00EC4177" w:rsidRDefault="18398E7F">
            <w:pPr>
              <w:rPr>
                <w:ins w:id="2651" w:author="Lee, Mooyoung" w:date="2017-10-13T13:21:00Z"/>
                <w:del w:id="2652" w:author="Asuncion, Albert" w:date="2017-11-18T20:45:00Z"/>
              </w:rPr>
            </w:pPr>
            <w:ins w:id="2653" w:author="Lee, Mooyoung" w:date="2017-10-13T13:21:00Z">
              <w:del w:id="2654" w:author="Asuncion, Albert" w:date="2017-10-14T09:01:00Z">
                <w:r w:rsidDel="006C7858">
                  <w:delText>Number</w:delText>
                </w:r>
              </w:del>
            </w:ins>
          </w:p>
        </w:tc>
        <w:tc>
          <w:tcPr>
            <w:tcW w:w="0" w:type="auto"/>
            <w:tcPrChange w:id="2655" w:author="Lee, Mooyoung" w:date="2017-10-14T14:14:00Z">
              <w:tcPr>
                <w:tcW w:w="1648" w:type="dxa"/>
              </w:tcPr>
            </w:tcPrChange>
          </w:tcPr>
          <w:p w14:paraId="131E5FBC" w14:textId="7FF95CA2" w:rsidR="18398E7F" w:rsidDel="00EC4177" w:rsidRDefault="18398E7F">
            <w:pPr>
              <w:rPr>
                <w:ins w:id="2656" w:author="Lee, Mooyoung" w:date="2017-10-13T13:21:00Z"/>
                <w:del w:id="2657" w:author="Asuncion, Albert" w:date="2017-11-18T20:45:00Z"/>
              </w:rPr>
            </w:pPr>
            <w:ins w:id="2658" w:author="Lee, Mooyoung" w:date="2017-10-13T13:21:00Z">
              <w:del w:id="2659" w:author="Asuncion, Albert" w:date="2017-11-18T20:45:00Z">
                <w:r w:rsidDel="00EC4177">
                  <w:delText>Vulnerability</w:delText>
                </w:r>
              </w:del>
            </w:ins>
          </w:p>
        </w:tc>
        <w:tc>
          <w:tcPr>
            <w:tcW w:w="0" w:type="auto"/>
            <w:tcPrChange w:id="2660" w:author="Lee, Mooyoung" w:date="2017-10-14T14:14:00Z">
              <w:tcPr>
                <w:tcW w:w="1243" w:type="dxa"/>
              </w:tcPr>
            </w:tcPrChange>
          </w:tcPr>
          <w:p w14:paraId="298A769F" w14:textId="676FD8CA" w:rsidR="18398E7F" w:rsidDel="00EC4177" w:rsidRDefault="18398E7F">
            <w:pPr>
              <w:rPr>
                <w:ins w:id="2661" w:author="Lee, Mooyoung" w:date="2017-10-13T13:21:00Z"/>
                <w:del w:id="2662" w:author="Asuncion, Albert" w:date="2017-11-18T20:45:00Z"/>
              </w:rPr>
            </w:pPr>
            <w:ins w:id="2663" w:author="Lee, Mooyoung" w:date="2017-10-13T13:21:00Z">
              <w:del w:id="2664" w:author="Asuncion, Albert" w:date="2017-11-18T20:45:00Z">
                <w:r w:rsidDel="00EC4177">
                  <w:delText>Cause</w:delText>
                </w:r>
              </w:del>
            </w:ins>
          </w:p>
        </w:tc>
        <w:tc>
          <w:tcPr>
            <w:tcW w:w="0" w:type="auto"/>
            <w:tcPrChange w:id="2665" w:author="Lee, Mooyoung" w:date="2017-10-14T14:14:00Z">
              <w:tcPr>
                <w:tcW w:w="1211" w:type="dxa"/>
              </w:tcPr>
            </w:tcPrChange>
          </w:tcPr>
          <w:p w14:paraId="781EB40B" w14:textId="421FD457" w:rsidR="18398E7F" w:rsidDel="00EC4177" w:rsidRDefault="18398E7F">
            <w:pPr>
              <w:rPr>
                <w:ins w:id="2666" w:author="Lee, Mooyoung" w:date="2017-10-13T13:21:00Z"/>
                <w:del w:id="2667" w:author="Asuncion, Albert" w:date="2017-11-18T20:45:00Z"/>
              </w:rPr>
            </w:pPr>
            <w:ins w:id="2668" w:author="Lee, Mooyoung" w:date="2017-10-13T13:21:00Z">
              <w:del w:id="2669" w:author="Asuncion, Albert" w:date="2017-11-18T20:45:00Z">
                <w:r w:rsidDel="00EC4177">
                  <w:delText>Level</w:delText>
                </w:r>
              </w:del>
            </w:ins>
          </w:p>
        </w:tc>
      </w:tr>
      <w:tr w:rsidR="006C7858" w:rsidDel="00EC4177" w14:paraId="284782FF" w14:textId="76F11385" w:rsidTr="083F12BC">
        <w:trPr>
          <w:ins w:id="2670" w:author="Lee, Mooyoung" w:date="2017-10-13T13:21:00Z"/>
          <w:del w:id="2671" w:author="Asuncion, Albert" w:date="2017-11-18T20:45:00Z"/>
        </w:trPr>
        <w:tc>
          <w:tcPr>
            <w:tcW w:w="0" w:type="auto"/>
            <w:tcPrChange w:id="2672" w:author="Lee, Mooyoung" w:date="2017-10-14T14:14:00Z">
              <w:tcPr>
                <w:tcW w:w="864" w:type="dxa"/>
              </w:tcPr>
            </w:tcPrChange>
          </w:tcPr>
          <w:p w14:paraId="64FA6B65" w14:textId="1F5F85B4" w:rsidR="18398E7F" w:rsidDel="00EC4177" w:rsidRDefault="18398E7F">
            <w:pPr>
              <w:rPr>
                <w:ins w:id="2673" w:author="Lee, Mooyoung" w:date="2017-10-13T13:21:00Z"/>
                <w:del w:id="2674" w:author="Asuncion, Albert" w:date="2017-11-18T20:45:00Z"/>
              </w:rPr>
            </w:pPr>
            <w:ins w:id="2675" w:author="Lee, Mooyoung" w:date="2017-10-13T13:21:00Z">
              <w:del w:id="2676" w:author="Asuncion, Albert" w:date="2017-11-18T20:45:00Z">
                <w:r w:rsidDel="00EC4177">
                  <w:delText>1</w:delText>
                </w:r>
              </w:del>
            </w:ins>
          </w:p>
        </w:tc>
        <w:tc>
          <w:tcPr>
            <w:tcW w:w="0" w:type="auto"/>
            <w:tcPrChange w:id="2677" w:author="Lee, Mooyoung" w:date="2017-10-14T14:14:00Z">
              <w:tcPr>
                <w:tcW w:w="1648" w:type="dxa"/>
              </w:tcPr>
            </w:tcPrChange>
          </w:tcPr>
          <w:p w14:paraId="50E79EDA" w14:textId="2579BA17" w:rsidR="18398E7F" w:rsidDel="00EC4177" w:rsidRDefault="18398E7F">
            <w:pPr>
              <w:rPr>
                <w:ins w:id="2678" w:author="Lee, Mooyoung" w:date="2017-10-13T13:21:00Z"/>
                <w:del w:id="2679" w:author="Asuncion, Albert" w:date="2017-11-18T20:45:00Z"/>
              </w:rPr>
            </w:pPr>
            <w:ins w:id="2680" w:author="Lee, Mooyoung" w:date="2017-10-13T13:21:00Z">
              <w:del w:id="2681" w:author="Asuncion, Albert" w:date="2017-11-18T20:45:00Z">
                <w:r w:rsidDel="00EC4177">
                  <w:delText>Call to the unknown</w:delText>
                </w:r>
              </w:del>
            </w:ins>
          </w:p>
        </w:tc>
        <w:tc>
          <w:tcPr>
            <w:tcW w:w="0" w:type="auto"/>
            <w:tcPrChange w:id="2682" w:author="Lee, Mooyoung" w:date="2017-10-14T14:14:00Z">
              <w:tcPr>
                <w:tcW w:w="1243" w:type="dxa"/>
              </w:tcPr>
            </w:tcPrChange>
          </w:tcPr>
          <w:p w14:paraId="539AEB06" w14:textId="26225D7D" w:rsidR="18398E7F" w:rsidDel="00EC4177" w:rsidRDefault="18398E7F">
            <w:pPr>
              <w:rPr>
                <w:ins w:id="2683" w:author="Lee, Mooyoung" w:date="2017-10-13T13:21:00Z"/>
                <w:del w:id="2684" w:author="Asuncion, Albert" w:date="2017-11-18T20:45:00Z"/>
              </w:rPr>
            </w:pPr>
            <w:ins w:id="2685" w:author="Lee, Mooyoung" w:date="2017-10-13T13:21:00Z">
              <w:del w:id="2686" w:author="Asuncion, Albert" w:date="2017-11-18T20:45:00Z">
                <w:r w:rsidDel="00EC4177">
                  <w:delText>The called function doesn’t exist</w:delText>
                </w:r>
              </w:del>
            </w:ins>
          </w:p>
        </w:tc>
        <w:tc>
          <w:tcPr>
            <w:tcW w:w="0" w:type="auto"/>
            <w:tcPrChange w:id="2687" w:author="Lee, Mooyoung" w:date="2017-10-14T14:14:00Z">
              <w:tcPr>
                <w:tcW w:w="1211" w:type="dxa"/>
              </w:tcPr>
            </w:tcPrChange>
          </w:tcPr>
          <w:p w14:paraId="708938A0" w14:textId="31D82806" w:rsidR="18398E7F" w:rsidDel="00EC4177" w:rsidRDefault="18398E7F">
            <w:pPr>
              <w:rPr>
                <w:ins w:id="2688" w:author="Lee, Mooyoung" w:date="2017-10-13T13:21:00Z"/>
                <w:del w:id="2689" w:author="Asuncion, Albert" w:date="2017-11-18T20:45:00Z"/>
              </w:rPr>
            </w:pPr>
            <w:ins w:id="2690" w:author="Lee, Mooyoung" w:date="2017-10-13T13:21:00Z">
              <w:del w:id="2691" w:author="Asuncion, Albert" w:date="2017-11-18T20:45:00Z">
                <w:r w:rsidDel="00EC4177">
                  <w:delText>Contract source code</w:delText>
                </w:r>
              </w:del>
            </w:ins>
          </w:p>
          <w:p w14:paraId="40885C0B" w14:textId="4C844F10" w:rsidR="18398E7F" w:rsidDel="00EC4177" w:rsidRDefault="18398E7F">
            <w:pPr>
              <w:rPr>
                <w:ins w:id="2692" w:author="Lee, Mooyoung" w:date="2017-10-13T13:21:00Z"/>
                <w:del w:id="2693" w:author="Asuncion, Albert" w:date="2017-11-18T20:45:00Z"/>
              </w:rPr>
            </w:pPr>
            <w:ins w:id="2694" w:author="Lee, Mooyoung" w:date="2017-10-13T13:21:00Z">
              <w:del w:id="2695" w:author="Asuncion, Albert" w:date="2017-11-18T20:45:00Z">
                <w:r w:rsidRPr="771B967D" w:rsidDel="00EC4177">
                  <w:delText xml:space="preserve"> </w:delText>
                </w:r>
              </w:del>
            </w:ins>
          </w:p>
        </w:tc>
      </w:tr>
      <w:tr w:rsidR="006C7858" w:rsidDel="00EC4177" w14:paraId="47EC1514" w14:textId="5C5587FE" w:rsidTr="083F12BC">
        <w:trPr>
          <w:ins w:id="2696" w:author="Lee, Mooyoung" w:date="2017-10-13T13:21:00Z"/>
          <w:del w:id="2697" w:author="Asuncion, Albert" w:date="2017-11-18T20:45:00Z"/>
        </w:trPr>
        <w:tc>
          <w:tcPr>
            <w:tcW w:w="0" w:type="auto"/>
            <w:tcPrChange w:id="2698" w:author="Lee, Mooyoung" w:date="2017-10-14T14:14:00Z">
              <w:tcPr>
                <w:tcW w:w="864" w:type="dxa"/>
              </w:tcPr>
            </w:tcPrChange>
          </w:tcPr>
          <w:p w14:paraId="3CAAC7E2" w14:textId="415B670D" w:rsidR="18398E7F" w:rsidDel="00EC4177" w:rsidRDefault="18398E7F">
            <w:pPr>
              <w:rPr>
                <w:ins w:id="2699" w:author="Lee, Mooyoung" w:date="2017-10-13T13:21:00Z"/>
                <w:del w:id="2700" w:author="Asuncion, Albert" w:date="2017-11-18T20:45:00Z"/>
              </w:rPr>
            </w:pPr>
            <w:ins w:id="2701" w:author="Lee, Mooyoung" w:date="2017-10-13T13:21:00Z">
              <w:del w:id="2702" w:author="Asuncion, Albert" w:date="2017-11-18T20:45:00Z">
                <w:r w:rsidDel="00EC4177">
                  <w:delText>2</w:delText>
                </w:r>
              </w:del>
            </w:ins>
          </w:p>
        </w:tc>
        <w:tc>
          <w:tcPr>
            <w:tcW w:w="0" w:type="auto"/>
            <w:tcPrChange w:id="2703" w:author="Lee, Mooyoung" w:date="2017-10-14T14:14:00Z">
              <w:tcPr>
                <w:tcW w:w="1648" w:type="dxa"/>
              </w:tcPr>
            </w:tcPrChange>
          </w:tcPr>
          <w:p w14:paraId="003D8452" w14:textId="4FA56375" w:rsidR="18398E7F" w:rsidDel="00EC4177" w:rsidRDefault="18398E7F">
            <w:pPr>
              <w:rPr>
                <w:ins w:id="2704" w:author="Lee, Mooyoung" w:date="2017-10-13T13:21:00Z"/>
                <w:del w:id="2705" w:author="Asuncion, Albert" w:date="2017-11-18T20:45:00Z"/>
              </w:rPr>
            </w:pPr>
            <w:ins w:id="2706" w:author="Lee, Mooyoung" w:date="2017-10-13T13:21:00Z">
              <w:del w:id="2707" w:author="Asuncion, Albert" w:date="2017-11-18T20:45:00Z">
                <w:r w:rsidDel="00EC4177">
                  <w:delText>Out-of-gas send</w:delText>
                </w:r>
              </w:del>
            </w:ins>
          </w:p>
        </w:tc>
        <w:tc>
          <w:tcPr>
            <w:tcW w:w="0" w:type="auto"/>
            <w:tcPrChange w:id="2708" w:author="Lee, Mooyoung" w:date="2017-10-14T14:14:00Z">
              <w:tcPr>
                <w:tcW w:w="1243" w:type="dxa"/>
              </w:tcPr>
            </w:tcPrChange>
          </w:tcPr>
          <w:p w14:paraId="750EDD2D" w14:textId="3145800B" w:rsidR="18398E7F" w:rsidDel="00EC4177" w:rsidRDefault="18398E7F">
            <w:pPr>
              <w:rPr>
                <w:ins w:id="2709" w:author="Lee, Mooyoung" w:date="2017-10-13T13:21:00Z"/>
                <w:del w:id="2710" w:author="Asuncion, Albert" w:date="2017-11-18T20:45:00Z"/>
              </w:rPr>
            </w:pPr>
            <w:ins w:id="2711" w:author="Lee, Mooyoung" w:date="2017-10-13T13:21:00Z">
              <w:del w:id="2712" w:author="Asuncion, Albert" w:date="2017-11-18T20:45:00Z">
                <w:r w:rsidDel="00EC4177">
                  <w:delText>Fallback of the callee is executed</w:delText>
                </w:r>
              </w:del>
            </w:ins>
          </w:p>
        </w:tc>
        <w:tc>
          <w:tcPr>
            <w:tcW w:w="0" w:type="auto"/>
            <w:tcPrChange w:id="2713" w:author="Lee, Mooyoung" w:date="2017-10-14T14:14:00Z">
              <w:tcPr>
                <w:tcW w:w="1211" w:type="dxa"/>
              </w:tcPr>
            </w:tcPrChange>
          </w:tcPr>
          <w:p w14:paraId="5789974D" w14:textId="3DC11899" w:rsidR="18398E7F" w:rsidDel="00EC4177" w:rsidRDefault="18398E7F">
            <w:pPr>
              <w:rPr>
                <w:ins w:id="2714" w:author="Lee, Mooyoung" w:date="2017-10-13T13:21:00Z"/>
                <w:del w:id="2715" w:author="Asuncion, Albert" w:date="2017-11-18T20:45:00Z"/>
              </w:rPr>
            </w:pPr>
          </w:p>
        </w:tc>
      </w:tr>
      <w:tr w:rsidR="006C7858" w:rsidDel="00EC4177" w14:paraId="6434EE94" w14:textId="64BB7099" w:rsidTr="083F12BC">
        <w:trPr>
          <w:ins w:id="2716" w:author="Lee, Mooyoung" w:date="2017-10-13T13:21:00Z"/>
          <w:del w:id="2717" w:author="Asuncion, Albert" w:date="2017-11-18T20:45:00Z"/>
        </w:trPr>
        <w:tc>
          <w:tcPr>
            <w:tcW w:w="0" w:type="auto"/>
            <w:tcPrChange w:id="2718" w:author="Lee, Mooyoung" w:date="2017-10-14T14:14:00Z">
              <w:tcPr>
                <w:tcW w:w="864" w:type="dxa"/>
              </w:tcPr>
            </w:tcPrChange>
          </w:tcPr>
          <w:p w14:paraId="5FD4863A" w14:textId="7A665CD4" w:rsidR="18398E7F" w:rsidDel="00EC4177" w:rsidRDefault="18398E7F">
            <w:pPr>
              <w:rPr>
                <w:ins w:id="2719" w:author="Lee, Mooyoung" w:date="2017-10-13T13:21:00Z"/>
                <w:del w:id="2720" w:author="Asuncion, Albert" w:date="2017-11-18T20:45:00Z"/>
              </w:rPr>
            </w:pPr>
            <w:ins w:id="2721" w:author="Lee, Mooyoung" w:date="2017-10-13T13:21:00Z">
              <w:del w:id="2722" w:author="Asuncion, Albert" w:date="2017-11-18T20:45:00Z">
                <w:r w:rsidDel="00EC4177">
                  <w:delText>3</w:delText>
                </w:r>
              </w:del>
            </w:ins>
          </w:p>
        </w:tc>
        <w:tc>
          <w:tcPr>
            <w:tcW w:w="0" w:type="auto"/>
            <w:tcPrChange w:id="2723" w:author="Lee, Mooyoung" w:date="2017-10-14T14:14:00Z">
              <w:tcPr>
                <w:tcW w:w="1648" w:type="dxa"/>
              </w:tcPr>
            </w:tcPrChange>
          </w:tcPr>
          <w:p w14:paraId="3A94BAE3" w14:textId="34E20366" w:rsidR="18398E7F" w:rsidDel="00EC4177" w:rsidRDefault="18398E7F">
            <w:pPr>
              <w:rPr>
                <w:ins w:id="2724" w:author="Lee, Mooyoung" w:date="2017-10-13T13:21:00Z"/>
                <w:del w:id="2725" w:author="Asuncion, Albert" w:date="2017-11-18T20:45:00Z"/>
              </w:rPr>
            </w:pPr>
            <w:ins w:id="2726" w:author="Lee, Mooyoung" w:date="2017-10-13T13:21:00Z">
              <w:del w:id="2727" w:author="Asuncion, Albert" w:date="2017-11-18T20:45:00Z">
                <w:r w:rsidDel="00EC4177">
                  <w:delText>Exception disorder</w:delText>
                </w:r>
              </w:del>
            </w:ins>
          </w:p>
        </w:tc>
        <w:tc>
          <w:tcPr>
            <w:tcW w:w="0" w:type="auto"/>
            <w:tcPrChange w:id="2728" w:author="Lee, Mooyoung" w:date="2017-10-14T14:14:00Z">
              <w:tcPr>
                <w:tcW w:w="1243" w:type="dxa"/>
              </w:tcPr>
            </w:tcPrChange>
          </w:tcPr>
          <w:p w14:paraId="53D135A2" w14:textId="0EAE2724" w:rsidR="18398E7F" w:rsidDel="00EC4177" w:rsidRDefault="18398E7F">
            <w:pPr>
              <w:rPr>
                <w:ins w:id="2729" w:author="Lee, Mooyoung" w:date="2017-10-13T13:21:00Z"/>
                <w:del w:id="2730" w:author="Asuncion, Albert" w:date="2017-11-18T20:45:00Z"/>
              </w:rPr>
            </w:pPr>
            <w:ins w:id="2731" w:author="Lee, Mooyoung" w:date="2017-10-13T13:21:00Z">
              <w:del w:id="2732" w:author="Asuncion, Albert" w:date="2017-11-18T20:45:00Z">
                <w:r w:rsidDel="00EC4177">
                  <w:delText>Irregularity in exception handling</w:delText>
                </w:r>
              </w:del>
            </w:ins>
          </w:p>
        </w:tc>
        <w:tc>
          <w:tcPr>
            <w:tcW w:w="0" w:type="auto"/>
            <w:tcPrChange w:id="2733" w:author="Lee, Mooyoung" w:date="2017-10-14T14:14:00Z">
              <w:tcPr>
                <w:tcW w:w="1211" w:type="dxa"/>
              </w:tcPr>
            </w:tcPrChange>
          </w:tcPr>
          <w:p w14:paraId="63902BC2" w14:textId="30AF93D9" w:rsidR="18398E7F" w:rsidDel="00EC4177" w:rsidRDefault="18398E7F">
            <w:pPr>
              <w:rPr>
                <w:ins w:id="2734" w:author="Lee, Mooyoung" w:date="2017-10-13T13:21:00Z"/>
                <w:del w:id="2735" w:author="Asuncion, Albert" w:date="2017-11-18T20:45:00Z"/>
              </w:rPr>
            </w:pPr>
          </w:p>
        </w:tc>
      </w:tr>
      <w:tr w:rsidR="006C7858" w:rsidDel="00EC4177" w14:paraId="3B1CD7BD" w14:textId="333990A0" w:rsidTr="083F12BC">
        <w:trPr>
          <w:ins w:id="2736" w:author="Lee, Mooyoung" w:date="2017-10-13T13:21:00Z"/>
          <w:del w:id="2737" w:author="Asuncion, Albert" w:date="2017-11-18T20:45:00Z"/>
        </w:trPr>
        <w:tc>
          <w:tcPr>
            <w:tcW w:w="0" w:type="auto"/>
            <w:tcPrChange w:id="2738" w:author="Lee, Mooyoung" w:date="2017-10-14T14:14:00Z">
              <w:tcPr>
                <w:tcW w:w="864" w:type="dxa"/>
              </w:tcPr>
            </w:tcPrChange>
          </w:tcPr>
          <w:p w14:paraId="4138F661" w14:textId="456F0167" w:rsidR="18398E7F" w:rsidDel="00EC4177" w:rsidRDefault="18398E7F">
            <w:pPr>
              <w:rPr>
                <w:ins w:id="2739" w:author="Lee, Mooyoung" w:date="2017-10-13T13:21:00Z"/>
                <w:del w:id="2740" w:author="Asuncion, Albert" w:date="2017-11-18T20:45:00Z"/>
              </w:rPr>
            </w:pPr>
            <w:ins w:id="2741" w:author="Lee, Mooyoung" w:date="2017-10-13T13:21:00Z">
              <w:del w:id="2742" w:author="Asuncion, Albert" w:date="2017-11-18T20:45:00Z">
                <w:r w:rsidDel="00EC4177">
                  <w:delText>4</w:delText>
                </w:r>
              </w:del>
            </w:ins>
          </w:p>
        </w:tc>
        <w:tc>
          <w:tcPr>
            <w:tcW w:w="0" w:type="auto"/>
            <w:tcPrChange w:id="2743" w:author="Lee, Mooyoung" w:date="2017-10-14T14:14:00Z">
              <w:tcPr>
                <w:tcW w:w="1648" w:type="dxa"/>
              </w:tcPr>
            </w:tcPrChange>
          </w:tcPr>
          <w:p w14:paraId="4B971431" w14:textId="551BAEB7" w:rsidR="18398E7F" w:rsidDel="00EC4177" w:rsidRDefault="18398E7F">
            <w:pPr>
              <w:rPr>
                <w:ins w:id="2744" w:author="Lee, Mooyoung" w:date="2017-10-13T13:21:00Z"/>
                <w:del w:id="2745" w:author="Asuncion, Albert" w:date="2017-11-18T20:45:00Z"/>
              </w:rPr>
            </w:pPr>
            <w:ins w:id="2746" w:author="Lee, Mooyoung" w:date="2017-10-13T13:21:00Z">
              <w:del w:id="2747" w:author="Asuncion, Albert" w:date="2017-11-18T20:45:00Z">
                <w:r w:rsidDel="00EC4177">
                  <w:delText>Type casts</w:delText>
                </w:r>
              </w:del>
            </w:ins>
          </w:p>
        </w:tc>
        <w:tc>
          <w:tcPr>
            <w:tcW w:w="0" w:type="auto"/>
            <w:tcPrChange w:id="2748" w:author="Lee, Mooyoung" w:date="2017-10-14T14:14:00Z">
              <w:tcPr>
                <w:tcW w:w="1243" w:type="dxa"/>
              </w:tcPr>
            </w:tcPrChange>
          </w:tcPr>
          <w:p w14:paraId="3754249C" w14:textId="781269E1" w:rsidR="18398E7F" w:rsidDel="00EC4177" w:rsidRDefault="18398E7F">
            <w:pPr>
              <w:rPr>
                <w:ins w:id="2749" w:author="Lee, Mooyoung" w:date="2017-10-13T13:21:00Z"/>
                <w:del w:id="2750" w:author="Asuncion, Albert" w:date="2017-11-18T20:45:00Z"/>
              </w:rPr>
            </w:pPr>
            <w:ins w:id="2751" w:author="Lee, Mooyoung" w:date="2017-10-13T13:21:00Z">
              <w:del w:id="2752" w:author="Asuncion, Albert" w:date="2017-11-18T20:45:00Z">
                <w:r w:rsidDel="00EC4177">
                  <w:delText>Type-check error in contract execution</w:delText>
                </w:r>
              </w:del>
            </w:ins>
          </w:p>
        </w:tc>
        <w:tc>
          <w:tcPr>
            <w:tcW w:w="0" w:type="auto"/>
            <w:tcPrChange w:id="2753" w:author="Lee, Mooyoung" w:date="2017-10-14T14:14:00Z">
              <w:tcPr>
                <w:tcW w:w="1211" w:type="dxa"/>
              </w:tcPr>
            </w:tcPrChange>
          </w:tcPr>
          <w:p w14:paraId="551F92DA" w14:textId="5974F95C" w:rsidR="18398E7F" w:rsidDel="00EC4177" w:rsidRDefault="18398E7F">
            <w:pPr>
              <w:rPr>
                <w:ins w:id="2754" w:author="Lee, Mooyoung" w:date="2017-10-13T13:21:00Z"/>
                <w:del w:id="2755" w:author="Asuncion, Albert" w:date="2017-11-18T20:45:00Z"/>
              </w:rPr>
            </w:pPr>
          </w:p>
        </w:tc>
      </w:tr>
      <w:tr w:rsidR="006C7858" w:rsidDel="00EC4177" w14:paraId="0B8ADE81" w14:textId="3F29A560" w:rsidTr="083F12BC">
        <w:trPr>
          <w:ins w:id="2756" w:author="Lee, Mooyoung" w:date="2017-10-13T13:21:00Z"/>
          <w:del w:id="2757" w:author="Asuncion, Albert" w:date="2017-11-18T20:45:00Z"/>
        </w:trPr>
        <w:tc>
          <w:tcPr>
            <w:tcW w:w="0" w:type="auto"/>
            <w:tcPrChange w:id="2758" w:author="Lee, Mooyoung" w:date="2017-10-14T14:14:00Z">
              <w:tcPr>
                <w:tcW w:w="864" w:type="dxa"/>
              </w:tcPr>
            </w:tcPrChange>
          </w:tcPr>
          <w:p w14:paraId="6F8D7720" w14:textId="78650517" w:rsidR="18398E7F" w:rsidDel="00EC4177" w:rsidRDefault="18398E7F">
            <w:pPr>
              <w:rPr>
                <w:ins w:id="2759" w:author="Lee, Mooyoung" w:date="2017-10-13T13:21:00Z"/>
                <w:del w:id="2760" w:author="Asuncion, Albert" w:date="2017-11-18T20:45:00Z"/>
              </w:rPr>
            </w:pPr>
            <w:ins w:id="2761" w:author="Lee, Mooyoung" w:date="2017-10-13T13:21:00Z">
              <w:del w:id="2762" w:author="Asuncion, Albert" w:date="2017-11-18T20:45:00Z">
                <w:r w:rsidDel="00EC4177">
                  <w:delText>5</w:delText>
                </w:r>
              </w:del>
            </w:ins>
          </w:p>
        </w:tc>
        <w:tc>
          <w:tcPr>
            <w:tcW w:w="0" w:type="auto"/>
            <w:tcPrChange w:id="2763" w:author="Lee, Mooyoung" w:date="2017-10-14T14:14:00Z">
              <w:tcPr>
                <w:tcW w:w="1648" w:type="dxa"/>
              </w:tcPr>
            </w:tcPrChange>
          </w:tcPr>
          <w:p w14:paraId="49320467" w14:textId="2482388E" w:rsidR="18398E7F" w:rsidDel="00EC4177" w:rsidRDefault="18398E7F">
            <w:pPr>
              <w:rPr>
                <w:ins w:id="2764" w:author="Lee, Mooyoung" w:date="2017-10-13T13:21:00Z"/>
                <w:del w:id="2765" w:author="Asuncion, Albert" w:date="2017-11-18T20:45:00Z"/>
              </w:rPr>
            </w:pPr>
            <w:ins w:id="2766" w:author="Lee, Mooyoung" w:date="2017-10-13T13:21:00Z">
              <w:del w:id="2767" w:author="Asuncion, Albert" w:date="2017-11-18T20:45:00Z">
                <w:r w:rsidDel="00EC4177">
                  <w:delText>Reentrancy vulnerability</w:delText>
                </w:r>
              </w:del>
            </w:ins>
          </w:p>
        </w:tc>
        <w:tc>
          <w:tcPr>
            <w:tcW w:w="0" w:type="auto"/>
            <w:tcPrChange w:id="2768" w:author="Lee, Mooyoung" w:date="2017-10-14T14:14:00Z">
              <w:tcPr>
                <w:tcW w:w="1243" w:type="dxa"/>
              </w:tcPr>
            </w:tcPrChange>
          </w:tcPr>
          <w:p w14:paraId="348000CC" w14:textId="51541733" w:rsidR="18398E7F" w:rsidDel="00EC4177" w:rsidRDefault="18398E7F">
            <w:pPr>
              <w:rPr>
                <w:ins w:id="2769" w:author="Lee, Mooyoung" w:date="2017-10-13T13:21:00Z"/>
                <w:del w:id="2770" w:author="Asuncion, Albert" w:date="2017-11-18T20:45:00Z"/>
              </w:rPr>
            </w:pPr>
            <w:ins w:id="2771" w:author="Lee, Mooyoung" w:date="2017-10-13T13:21:00Z">
              <w:del w:id="2772" w:author="Asuncion, Albert" w:date="2017-11-18T20:45:00Z">
                <w:r w:rsidDel="00EC4177">
                  <w:delText>Function is re-entered before termination</w:delText>
                </w:r>
              </w:del>
            </w:ins>
          </w:p>
        </w:tc>
        <w:tc>
          <w:tcPr>
            <w:tcW w:w="0" w:type="auto"/>
            <w:tcPrChange w:id="2773" w:author="Lee, Mooyoung" w:date="2017-10-14T14:14:00Z">
              <w:tcPr>
                <w:tcW w:w="1211" w:type="dxa"/>
              </w:tcPr>
            </w:tcPrChange>
          </w:tcPr>
          <w:p w14:paraId="5E9B3F74" w14:textId="260F72BA" w:rsidR="18398E7F" w:rsidDel="00EC4177" w:rsidRDefault="18398E7F">
            <w:pPr>
              <w:rPr>
                <w:ins w:id="2774" w:author="Lee, Mooyoung" w:date="2017-10-13T13:21:00Z"/>
                <w:del w:id="2775" w:author="Asuncion, Albert" w:date="2017-11-18T20:45:00Z"/>
              </w:rPr>
            </w:pPr>
          </w:p>
        </w:tc>
      </w:tr>
      <w:tr w:rsidR="006C7858" w:rsidDel="00EC4177" w14:paraId="0C658F75" w14:textId="1F4C1D3E" w:rsidTr="083F12BC">
        <w:trPr>
          <w:ins w:id="2776" w:author="Lee, Mooyoung" w:date="2017-10-13T13:21:00Z"/>
          <w:del w:id="2777" w:author="Asuncion, Albert" w:date="2017-11-18T20:45:00Z"/>
        </w:trPr>
        <w:tc>
          <w:tcPr>
            <w:tcW w:w="0" w:type="auto"/>
            <w:tcPrChange w:id="2778" w:author="Lee, Mooyoung" w:date="2017-10-14T14:14:00Z">
              <w:tcPr>
                <w:tcW w:w="864" w:type="dxa"/>
              </w:tcPr>
            </w:tcPrChange>
          </w:tcPr>
          <w:p w14:paraId="1F5B035E" w14:textId="7A58EC47" w:rsidR="18398E7F" w:rsidDel="00EC4177" w:rsidRDefault="18398E7F">
            <w:pPr>
              <w:rPr>
                <w:ins w:id="2779" w:author="Lee, Mooyoung" w:date="2017-10-13T13:21:00Z"/>
                <w:del w:id="2780" w:author="Asuncion, Albert" w:date="2017-11-18T20:45:00Z"/>
              </w:rPr>
            </w:pPr>
            <w:ins w:id="2781" w:author="Lee, Mooyoung" w:date="2017-10-13T13:21:00Z">
              <w:del w:id="2782" w:author="Asuncion, Albert" w:date="2017-11-18T20:45:00Z">
                <w:r w:rsidDel="00EC4177">
                  <w:delText>6</w:delText>
                </w:r>
              </w:del>
            </w:ins>
          </w:p>
        </w:tc>
        <w:tc>
          <w:tcPr>
            <w:tcW w:w="0" w:type="auto"/>
            <w:tcPrChange w:id="2783" w:author="Lee, Mooyoung" w:date="2017-10-14T14:14:00Z">
              <w:tcPr>
                <w:tcW w:w="1648" w:type="dxa"/>
              </w:tcPr>
            </w:tcPrChange>
          </w:tcPr>
          <w:p w14:paraId="3647895E" w14:textId="7E2E4E36" w:rsidR="18398E7F" w:rsidDel="00EC4177" w:rsidRDefault="18398E7F">
            <w:pPr>
              <w:rPr>
                <w:ins w:id="2784" w:author="Lee, Mooyoung" w:date="2017-10-13T13:21:00Z"/>
                <w:del w:id="2785" w:author="Asuncion, Albert" w:date="2017-11-18T20:45:00Z"/>
              </w:rPr>
            </w:pPr>
            <w:ins w:id="2786" w:author="Lee, Mooyoung" w:date="2017-10-13T13:21:00Z">
              <w:del w:id="2787" w:author="Asuncion, Albert" w:date="2017-11-18T20:45:00Z">
                <w:r w:rsidDel="00EC4177">
                  <w:delText>Field disclosure</w:delText>
                </w:r>
              </w:del>
            </w:ins>
          </w:p>
        </w:tc>
        <w:tc>
          <w:tcPr>
            <w:tcW w:w="0" w:type="auto"/>
            <w:tcPrChange w:id="2788" w:author="Lee, Mooyoung" w:date="2017-10-14T14:14:00Z">
              <w:tcPr>
                <w:tcW w:w="1243" w:type="dxa"/>
              </w:tcPr>
            </w:tcPrChange>
          </w:tcPr>
          <w:p w14:paraId="586C66E5" w14:textId="37555D21" w:rsidR="18398E7F" w:rsidDel="00EC4177" w:rsidRDefault="18398E7F">
            <w:pPr>
              <w:rPr>
                <w:ins w:id="2789" w:author="Lee, Mooyoung" w:date="2017-10-13T13:21:00Z"/>
                <w:del w:id="2790" w:author="Asuncion, Albert" w:date="2017-11-18T20:45:00Z"/>
              </w:rPr>
            </w:pPr>
            <w:ins w:id="2791" w:author="Lee, Mooyoung" w:date="2017-10-13T13:21:00Z">
              <w:del w:id="2792" w:author="Asuncion, Albert" w:date="2017-11-18T20:45:00Z">
                <w:r w:rsidDel="00EC4177">
                  <w:delText>Private value is published by the miner</w:delText>
                </w:r>
              </w:del>
            </w:ins>
          </w:p>
        </w:tc>
        <w:tc>
          <w:tcPr>
            <w:tcW w:w="0" w:type="auto"/>
            <w:tcPrChange w:id="2793" w:author="Lee, Mooyoung" w:date="2017-10-14T14:14:00Z">
              <w:tcPr>
                <w:tcW w:w="1211" w:type="dxa"/>
              </w:tcPr>
            </w:tcPrChange>
          </w:tcPr>
          <w:p w14:paraId="1E001E78" w14:textId="39D77D64" w:rsidR="18398E7F" w:rsidDel="00EC4177" w:rsidRDefault="18398E7F">
            <w:pPr>
              <w:rPr>
                <w:ins w:id="2794" w:author="Lee, Mooyoung" w:date="2017-10-13T13:21:00Z"/>
                <w:del w:id="2795" w:author="Asuncion, Albert" w:date="2017-11-18T20:45:00Z"/>
              </w:rPr>
            </w:pPr>
          </w:p>
        </w:tc>
      </w:tr>
      <w:tr w:rsidR="006C7858" w:rsidDel="00EC4177" w14:paraId="0D5ABE18" w14:textId="0D67465F" w:rsidTr="083F12BC">
        <w:trPr>
          <w:ins w:id="2796" w:author="Lee, Mooyoung" w:date="2017-10-13T13:21:00Z"/>
          <w:del w:id="2797" w:author="Asuncion, Albert" w:date="2017-11-18T20:45:00Z"/>
        </w:trPr>
        <w:tc>
          <w:tcPr>
            <w:tcW w:w="0" w:type="auto"/>
            <w:tcPrChange w:id="2798" w:author="Lee, Mooyoung" w:date="2017-10-14T14:14:00Z">
              <w:tcPr>
                <w:tcW w:w="864" w:type="dxa"/>
              </w:tcPr>
            </w:tcPrChange>
          </w:tcPr>
          <w:p w14:paraId="16D69683" w14:textId="2A50B6A2" w:rsidR="18398E7F" w:rsidDel="00EC4177" w:rsidRDefault="18398E7F">
            <w:pPr>
              <w:rPr>
                <w:ins w:id="2799" w:author="Lee, Mooyoung" w:date="2017-10-13T13:21:00Z"/>
                <w:del w:id="2800" w:author="Asuncion, Albert" w:date="2017-11-18T20:45:00Z"/>
              </w:rPr>
            </w:pPr>
            <w:ins w:id="2801" w:author="Lee, Mooyoung" w:date="2017-10-13T13:21:00Z">
              <w:del w:id="2802" w:author="Asuncion, Albert" w:date="2017-11-18T20:45:00Z">
                <w:r w:rsidDel="00EC4177">
                  <w:delText>7</w:delText>
                </w:r>
              </w:del>
            </w:ins>
          </w:p>
        </w:tc>
        <w:tc>
          <w:tcPr>
            <w:tcW w:w="0" w:type="auto"/>
            <w:tcPrChange w:id="2803" w:author="Lee, Mooyoung" w:date="2017-10-14T14:14:00Z">
              <w:tcPr>
                <w:tcW w:w="1648" w:type="dxa"/>
              </w:tcPr>
            </w:tcPrChange>
          </w:tcPr>
          <w:p w14:paraId="7D0C87FE" w14:textId="61CBB191" w:rsidR="18398E7F" w:rsidDel="00EC4177" w:rsidRDefault="18398E7F">
            <w:pPr>
              <w:rPr>
                <w:ins w:id="2804" w:author="Lee, Mooyoung" w:date="2017-10-13T13:21:00Z"/>
                <w:del w:id="2805" w:author="Asuncion, Albert" w:date="2017-11-18T20:45:00Z"/>
              </w:rPr>
            </w:pPr>
            <w:ins w:id="2806" w:author="Lee, Mooyoung" w:date="2017-10-13T13:21:00Z">
              <w:del w:id="2807" w:author="Asuncion, Albert" w:date="2017-11-18T20:45:00Z">
                <w:r w:rsidDel="00EC4177">
                  <w:delText>Immutable bug</w:delText>
                </w:r>
              </w:del>
            </w:ins>
          </w:p>
        </w:tc>
        <w:tc>
          <w:tcPr>
            <w:tcW w:w="0" w:type="auto"/>
            <w:tcPrChange w:id="2808" w:author="Lee, Mooyoung" w:date="2017-10-14T14:14:00Z">
              <w:tcPr>
                <w:tcW w:w="1243" w:type="dxa"/>
              </w:tcPr>
            </w:tcPrChange>
          </w:tcPr>
          <w:p w14:paraId="151858A4" w14:textId="15AF3863" w:rsidR="18398E7F" w:rsidDel="00EC4177" w:rsidRDefault="18398E7F">
            <w:pPr>
              <w:rPr>
                <w:ins w:id="2809" w:author="Lee, Mooyoung" w:date="2017-10-13T13:21:00Z"/>
                <w:del w:id="2810" w:author="Asuncion, Albert" w:date="2017-11-18T20:45:00Z"/>
              </w:rPr>
            </w:pPr>
            <w:ins w:id="2811" w:author="Lee, Mooyoung" w:date="2017-10-13T13:21:00Z">
              <w:del w:id="2812" w:author="Asuncion, Albert" w:date="2017-11-18T20:45:00Z">
                <w:r w:rsidDel="00EC4177">
                  <w:delText>Alter a contract after deployment</w:delText>
                </w:r>
              </w:del>
            </w:ins>
          </w:p>
        </w:tc>
        <w:tc>
          <w:tcPr>
            <w:tcW w:w="0" w:type="auto"/>
            <w:tcPrChange w:id="2813" w:author="Lee, Mooyoung" w:date="2017-10-14T14:14:00Z">
              <w:tcPr>
                <w:tcW w:w="1211" w:type="dxa"/>
              </w:tcPr>
            </w:tcPrChange>
          </w:tcPr>
          <w:p w14:paraId="5EEE2DF8" w14:textId="2A169980" w:rsidR="18398E7F" w:rsidDel="00EC4177" w:rsidRDefault="18398E7F">
            <w:pPr>
              <w:rPr>
                <w:ins w:id="2814" w:author="Lee, Mooyoung" w:date="2017-10-13T13:21:00Z"/>
                <w:del w:id="2815" w:author="Asuncion, Albert" w:date="2017-11-18T20:45:00Z"/>
              </w:rPr>
            </w:pPr>
            <w:ins w:id="2816" w:author="Lee, Mooyoung" w:date="2017-10-13T13:21:00Z">
              <w:del w:id="2817" w:author="Asuncion, Albert" w:date="2017-11-18T20:45:00Z">
                <w:r w:rsidDel="00EC4177">
                  <w:delText>EVM bytecode</w:delText>
                </w:r>
              </w:del>
            </w:ins>
          </w:p>
        </w:tc>
      </w:tr>
      <w:tr w:rsidR="006C7858" w:rsidDel="00EC4177" w14:paraId="21A2A8BD" w14:textId="69A173EB" w:rsidTr="083F12BC">
        <w:trPr>
          <w:ins w:id="2818" w:author="Lee, Mooyoung" w:date="2017-10-13T13:21:00Z"/>
          <w:del w:id="2819" w:author="Asuncion, Albert" w:date="2017-11-18T20:45:00Z"/>
        </w:trPr>
        <w:tc>
          <w:tcPr>
            <w:tcW w:w="0" w:type="auto"/>
            <w:tcPrChange w:id="2820" w:author="Lee, Mooyoung" w:date="2017-10-14T14:14:00Z">
              <w:tcPr>
                <w:tcW w:w="864" w:type="dxa"/>
              </w:tcPr>
            </w:tcPrChange>
          </w:tcPr>
          <w:p w14:paraId="2CE044A6" w14:textId="4E240A97" w:rsidR="18398E7F" w:rsidDel="00EC4177" w:rsidRDefault="18398E7F">
            <w:pPr>
              <w:rPr>
                <w:ins w:id="2821" w:author="Lee, Mooyoung" w:date="2017-10-13T13:21:00Z"/>
                <w:del w:id="2822" w:author="Asuncion, Albert" w:date="2017-11-18T20:45:00Z"/>
              </w:rPr>
            </w:pPr>
            <w:ins w:id="2823" w:author="Lee, Mooyoung" w:date="2017-10-13T13:21:00Z">
              <w:del w:id="2824" w:author="Asuncion, Albert" w:date="2017-11-18T20:45:00Z">
                <w:r w:rsidDel="00EC4177">
                  <w:delText>8</w:delText>
                </w:r>
              </w:del>
            </w:ins>
          </w:p>
        </w:tc>
        <w:tc>
          <w:tcPr>
            <w:tcW w:w="0" w:type="auto"/>
            <w:tcPrChange w:id="2825" w:author="Lee, Mooyoung" w:date="2017-10-14T14:14:00Z">
              <w:tcPr>
                <w:tcW w:w="1648" w:type="dxa"/>
              </w:tcPr>
            </w:tcPrChange>
          </w:tcPr>
          <w:p w14:paraId="208BF308" w14:textId="3B69A568" w:rsidR="18398E7F" w:rsidDel="00EC4177" w:rsidRDefault="18398E7F">
            <w:pPr>
              <w:rPr>
                <w:ins w:id="2826" w:author="Lee, Mooyoung" w:date="2017-10-13T13:21:00Z"/>
                <w:del w:id="2827" w:author="Asuncion, Albert" w:date="2017-11-18T20:45:00Z"/>
              </w:rPr>
            </w:pPr>
            <w:ins w:id="2828" w:author="Lee, Mooyoung" w:date="2017-10-13T13:21:00Z">
              <w:del w:id="2829" w:author="Asuncion, Albert" w:date="2017-11-18T20:45:00Z">
                <w:r w:rsidDel="00EC4177">
                  <w:delText>Ether lost</w:delText>
                </w:r>
              </w:del>
            </w:ins>
          </w:p>
        </w:tc>
        <w:tc>
          <w:tcPr>
            <w:tcW w:w="0" w:type="auto"/>
            <w:tcPrChange w:id="2830" w:author="Lee, Mooyoung" w:date="2017-10-14T14:14:00Z">
              <w:tcPr>
                <w:tcW w:w="1243" w:type="dxa"/>
              </w:tcPr>
            </w:tcPrChange>
          </w:tcPr>
          <w:p w14:paraId="22A4D51F" w14:textId="41F73E16" w:rsidR="18398E7F" w:rsidDel="00EC4177" w:rsidRDefault="18398E7F">
            <w:pPr>
              <w:rPr>
                <w:ins w:id="2831" w:author="Lee, Mooyoung" w:date="2017-10-13T13:21:00Z"/>
                <w:del w:id="2832" w:author="Asuncion, Albert" w:date="2017-11-18T20:45:00Z"/>
              </w:rPr>
            </w:pPr>
            <w:ins w:id="2833" w:author="Lee, Mooyoung" w:date="2017-10-13T13:21:00Z">
              <w:del w:id="2834" w:author="Asuncion, Albert" w:date="2017-11-18T20:45:00Z">
                <w:r w:rsidDel="00EC4177">
                  <w:delText>Send ether to an orphan address</w:delText>
                </w:r>
              </w:del>
            </w:ins>
          </w:p>
        </w:tc>
        <w:tc>
          <w:tcPr>
            <w:tcW w:w="0" w:type="auto"/>
            <w:tcPrChange w:id="2835" w:author="Lee, Mooyoung" w:date="2017-10-14T14:14:00Z">
              <w:tcPr>
                <w:tcW w:w="1211" w:type="dxa"/>
              </w:tcPr>
            </w:tcPrChange>
          </w:tcPr>
          <w:p w14:paraId="341C7082" w14:textId="57B0D07C" w:rsidR="18398E7F" w:rsidDel="00EC4177" w:rsidRDefault="18398E7F">
            <w:pPr>
              <w:rPr>
                <w:ins w:id="2836" w:author="Lee, Mooyoung" w:date="2017-10-13T13:21:00Z"/>
                <w:del w:id="2837" w:author="Asuncion, Albert" w:date="2017-11-18T20:45:00Z"/>
              </w:rPr>
            </w:pPr>
          </w:p>
        </w:tc>
      </w:tr>
      <w:tr w:rsidR="006C7858" w:rsidDel="00EC4177" w14:paraId="4B9EF011" w14:textId="7A136CD2" w:rsidTr="083F12BC">
        <w:trPr>
          <w:ins w:id="2838" w:author="Lee, Mooyoung" w:date="2017-10-13T13:21:00Z"/>
          <w:del w:id="2839" w:author="Asuncion, Albert" w:date="2017-11-18T20:45:00Z"/>
        </w:trPr>
        <w:tc>
          <w:tcPr>
            <w:tcW w:w="0" w:type="auto"/>
            <w:tcPrChange w:id="2840" w:author="Lee, Mooyoung" w:date="2017-10-14T14:14:00Z">
              <w:tcPr>
                <w:tcW w:w="864" w:type="dxa"/>
              </w:tcPr>
            </w:tcPrChange>
          </w:tcPr>
          <w:p w14:paraId="713C597B" w14:textId="1DB89469" w:rsidR="18398E7F" w:rsidDel="00EC4177" w:rsidRDefault="18398E7F">
            <w:pPr>
              <w:rPr>
                <w:ins w:id="2841" w:author="Lee, Mooyoung" w:date="2017-10-13T13:21:00Z"/>
                <w:del w:id="2842" w:author="Asuncion, Albert" w:date="2017-11-18T20:45:00Z"/>
              </w:rPr>
            </w:pPr>
            <w:ins w:id="2843" w:author="Lee, Mooyoung" w:date="2017-10-13T13:21:00Z">
              <w:del w:id="2844" w:author="Asuncion, Albert" w:date="2017-11-18T20:45:00Z">
                <w:r w:rsidDel="00EC4177">
                  <w:delText>9</w:delText>
                </w:r>
              </w:del>
            </w:ins>
          </w:p>
        </w:tc>
        <w:tc>
          <w:tcPr>
            <w:tcW w:w="0" w:type="auto"/>
            <w:tcPrChange w:id="2845" w:author="Lee, Mooyoung" w:date="2017-10-14T14:14:00Z">
              <w:tcPr>
                <w:tcW w:w="1648" w:type="dxa"/>
              </w:tcPr>
            </w:tcPrChange>
          </w:tcPr>
          <w:p w14:paraId="6D7CE9B5" w14:textId="018480AC" w:rsidR="18398E7F" w:rsidDel="00EC4177" w:rsidRDefault="18398E7F">
            <w:pPr>
              <w:rPr>
                <w:ins w:id="2846" w:author="Lee, Mooyoung" w:date="2017-10-13T13:21:00Z"/>
                <w:del w:id="2847" w:author="Asuncion, Albert" w:date="2017-11-18T20:45:00Z"/>
              </w:rPr>
            </w:pPr>
            <w:ins w:id="2848" w:author="Lee, Mooyoung" w:date="2017-10-13T13:21:00Z">
              <w:del w:id="2849" w:author="Asuncion, Albert" w:date="2017-11-18T20:45:00Z">
                <w:r w:rsidDel="00EC4177">
                  <w:delText>Stack overflow</w:delText>
                </w:r>
              </w:del>
            </w:ins>
          </w:p>
        </w:tc>
        <w:tc>
          <w:tcPr>
            <w:tcW w:w="0" w:type="auto"/>
            <w:tcPrChange w:id="2850" w:author="Lee, Mooyoung" w:date="2017-10-14T14:14:00Z">
              <w:tcPr>
                <w:tcW w:w="1243" w:type="dxa"/>
              </w:tcPr>
            </w:tcPrChange>
          </w:tcPr>
          <w:p w14:paraId="04B4EE40" w14:textId="10CD30C1" w:rsidR="18398E7F" w:rsidDel="00EC4177" w:rsidRDefault="18398E7F">
            <w:pPr>
              <w:rPr>
                <w:ins w:id="2851" w:author="Lee, Mooyoung" w:date="2017-10-13T13:21:00Z"/>
                <w:del w:id="2852" w:author="Asuncion, Albert" w:date="2017-11-18T20:45:00Z"/>
              </w:rPr>
            </w:pPr>
            <w:ins w:id="2853" w:author="Lee, Mooyoung" w:date="2017-10-13T13:21:00Z">
              <w:del w:id="2854" w:author="Asuncion, Albert" w:date="2017-11-18T20:45:00Z">
                <w:r w:rsidDel="00EC4177">
                  <w:delText>The number of values in stack exceeds 1024</w:delText>
                </w:r>
              </w:del>
            </w:ins>
          </w:p>
        </w:tc>
        <w:tc>
          <w:tcPr>
            <w:tcW w:w="0" w:type="auto"/>
            <w:tcPrChange w:id="2855" w:author="Lee, Mooyoung" w:date="2017-10-14T14:14:00Z">
              <w:tcPr>
                <w:tcW w:w="1211" w:type="dxa"/>
              </w:tcPr>
            </w:tcPrChange>
          </w:tcPr>
          <w:p w14:paraId="1750B7A9" w14:textId="0A43E3B8" w:rsidR="18398E7F" w:rsidDel="00EC4177" w:rsidRDefault="18398E7F">
            <w:pPr>
              <w:rPr>
                <w:ins w:id="2856" w:author="Lee, Mooyoung" w:date="2017-10-13T13:21:00Z"/>
                <w:del w:id="2857" w:author="Asuncion, Albert" w:date="2017-11-18T20:45:00Z"/>
              </w:rPr>
            </w:pPr>
          </w:p>
        </w:tc>
      </w:tr>
      <w:tr w:rsidR="006C7858" w:rsidDel="00EC4177" w14:paraId="1A75BD25" w14:textId="52E64701" w:rsidTr="083F12BC">
        <w:trPr>
          <w:ins w:id="2858" w:author="Lee, Mooyoung" w:date="2017-10-13T13:21:00Z"/>
          <w:del w:id="2859" w:author="Asuncion, Albert" w:date="2017-11-18T20:45:00Z"/>
        </w:trPr>
        <w:tc>
          <w:tcPr>
            <w:tcW w:w="0" w:type="auto"/>
            <w:tcPrChange w:id="2860" w:author="Lee, Mooyoung" w:date="2017-10-14T14:14:00Z">
              <w:tcPr>
                <w:tcW w:w="864" w:type="dxa"/>
              </w:tcPr>
            </w:tcPrChange>
          </w:tcPr>
          <w:p w14:paraId="0A3750DD" w14:textId="02207479" w:rsidR="18398E7F" w:rsidDel="00EC4177" w:rsidRDefault="18398E7F">
            <w:pPr>
              <w:rPr>
                <w:ins w:id="2861" w:author="Lee, Mooyoung" w:date="2017-10-13T13:21:00Z"/>
                <w:del w:id="2862" w:author="Asuncion, Albert" w:date="2017-11-18T20:45:00Z"/>
              </w:rPr>
            </w:pPr>
            <w:ins w:id="2863" w:author="Lee, Mooyoung" w:date="2017-10-13T13:21:00Z">
              <w:del w:id="2864" w:author="Asuncion, Albert" w:date="2017-11-18T20:45:00Z">
                <w:r w:rsidDel="00EC4177">
                  <w:delText>10</w:delText>
                </w:r>
              </w:del>
            </w:ins>
          </w:p>
        </w:tc>
        <w:tc>
          <w:tcPr>
            <w:tcW w:w="0" w:type="auto"/>
            <w:tcPrChange w:id="2865" w:author="Lee, Mooyoung" w:date="2017-10-14T14:14:00Z">
              <w:tcPr>
                <w:tcW w:w="1648" w:type="dxa"/>
              </w:tcPr>
            </w:tcPrChange>
          </w:tcPr>
          <w:p w14:paraId="02954F41" w14:textId="2F3BEC64" w:rsidR="18398E7F" w:rsidDel="00EC4177" w:rsidRDefault="18398E7F">
            <w:pPr>
              <w:rPr>
                <w:ins w:id="2866" w:author="Lee, Mooyoung" w:date="2017-10-13T13:21:00Z"/>
                <w:del w:id="2867" w:author="Asuncion, Albert" w:date="2017-11-18T20:45:00Z"/>
              </w:rPr>
            </w:pPr>
            <w:ins w:id="2868" w:author="Lee, Mooyoung" w:date="2017-10-13T13:21:00Z">
              <w:del w:id="2869" w:author="Asuncion, Albert" w:date="2017-11-18T20:45:00Z">
                <w:r w:rsidDel="00EC4177">
                  <w:delText>Unpredictable state</w:delText>
                </w:r>
              </w:del>
            </w:ins>
          </w:p>
        </w:tc>
        <w:tc>
          <w:tcPr>
            <w:tcW w:w="0" w:type="auto"/>
            <w:tcPrChange w:id="2870" w:author="Lee, Mooyoung" w:date="2017-10-14T14:14:00Z">
              <w:tcPr>
                <w:tcW w:w="1243" w:type="dxa"/>
              </w:tcPr>
            </w:tcPrChange>
          </w:tcPr>
          <w:p w14:paraId="410F2141" w14:textId="64F9E1C0" w:rsidR="18398E7F" w:rsidDel="00EC4177" w:rsidRDefault="18398E7F">
            <w:pPr>
              <w:rPr>
                <w:ins w:id="2871" w:author="Lee, Mooyoung" w:date="2017-10-13T13:21:00Z"/>
                <w:del w:id="2872" w:author="Asuncion, Albert" w:date="2017-11-18T20:45:00Z"/>
              </w:rPr>
            </w:pPr>
            <w:ins w:id="2873" w:author="Lee, Mooyoung" w:date="2017-10-13T13:21:00Z">
              <w:del w:id="2874" w:author="Asuncion, Albert" w:date="2017-11-18T20:45:00Z">
                <w:r w:rsidDel="00EC4177">
                  <w:delText>State of the contract is changed before invoking</w:delText>
                </w:r>
              </w:del>
            </w:ins>
          </w:p>
        </w:tc>
        <w:tc>
          <w:tcPr>
            <w:tcW w:w="0" w:type="auto"/>
            <w:tcPrChange w:id="2875" w:author="Lee, Mooyoung" w:date="2017-10-14T14:14:00Z">
              <w:tcPr>
                <w:tcW w:w="1211" w:type="dxa"/>
              </w:tcPr>
            </w:tcPrChange>
          </w:tcPr>
          <w:p w14:paraId="565658E1" w14:textId="69BD6F30" w:rsidR="18398E7F" w:rsidDel="00EC4177" w:rsidRDefault="18398E7F">
            <w:pPr>
              <w:rPr>
                <w:ins w:id="2876" w:author="Lee, Mooyoung" w:date="2017-10-13T13:21:00Z"/>
                <w:del w:id="2877" w:author="Asuncion, Albert" w:date="2017-11-18T20:45:00Z"/>
              </w:rPr>
            </w:pPr>
            <w:ins w:id="2878" w:author="Lee, Mooyoung" w:date="2017-10-13T13:21:00Z">
              <w:del w:id="2879" w:author="Asuncion, Albert" w:date="2017-11-18T20:45:00Z">
                <w:r w:rsidDel="00EC4177">
                  <w:delText>Blockchain mechanism</w:delText>
                </w:r>
              </w:del>
            </w:ins>
          </w:p>
        </w:tc>
      </w:tr>
      <w:tr w:rsidR="006C7858" w:rsidDel="00EC4177" w14:paraId="64C91AA7" w14:textId="131E1D27" w:rsidTr="083F12BC">
        <w:trPr>
          <w:ins w:id="2880" w:author="Lee, Mooyoung" w:date="2017-10-13T13:21:00Z"/>
          <w:del w:id="2881" w:author="Asuncion, Albert" w:date="2017-11-18T20:45:00Z"/>
        </w:trPr>
        <w:tc>
          <w:tcPr>
            <w:tcW w:w="0" w:type="auto"/>
            <w:tcPrChange w:id="2882" w:author="Lee, Mooyoung" w:date="2017-10-14T14:14:00Z">
              <w:tcPr>
                <w:tcW w:w="864" w:type="dxa"/>
              </w:tcPr>
            </w:tcPrChange>
          </w:tcPr>
          <w:p w14:paraId="215657B5" w14:textId="4A58DDD0" w:rsidR="18398E7F" w:rsidDel="00EC4177" w:rsidRDefault="18398E7F">
            <w:pPr>
              <w:rPr>
                <w:ins w:id="2883" w:author="Lee, Mooyoung" w:date="2017-10-13T13:21:00Z"/>
                <w:del w:id="2884" w:author="Asuncion, Albert" w:date="2017-11-18T20:45:00Z"/>
              </w:rPr>
            </w:pPr>
            <w:ins w:id="2885" w:author="Lee, Mooyoung" w:date="2017-10-13T13:21:00Z">
              <w:del w:id="2886" w:author="Asuncion, Albert" w:date="2017-11-18T20:45:00Z">
                <w:r w:rsidDel="00EC4177">
                  <w:delText>11</w:delText>
                </w:r>
              </w:del>
            </w:ins>
          </w:p>
        </w:tc>
        <w:tc>
          <w:tcPr>
            <w:tcW w:w="0" w:type="auto"/>
            <w:tcPrChange w:id="2887" w:author="Lee, Mooyoung" w:date="2017-10-14T14:14:00Z">
              <w:tcPr>
                <w:tcW w:w="1648" w:type="dxa"/>
              </w:tcPr>
            </w:tcPrChange>
          </w:tcPr>
          <w:p w14:paraId="7504360B" w14:textId="1B50999B" w:rsidR="18398E7F" w:rsidDel="00EC4177" w:rsidRDefault="18398E7F">
            <w:pPr>
              <w:rPr>
                <w:ins w:id="2888" w:author="Lee, Mooyoung" w:date="2017-10-13T13:21:00Z"/>
                <w:del w:id="2889" w:author="Asuncion, Albert" w:date="2017-11-18T20:45:00Z"/>
              </w:rPr>
            </w:pPr>
            <w:ins w:id="2890" w:author="Lee, Mooyoung" w:date="2017-10-13T13:21:00Z">
              <w:del w:id="2891" w:author="Asuncion, Albert" w:date="2017-11-18T20:45:00Z">
                <w:r w:rsidDel="00EC4177">
                  <w:delText>Randomness bug</w:delText>
                </w:r>
              </w:del>
            </w:ins>
          </w:p>
        </w:tc>
        <w:tc>
          <w:tcPr>
            <w:tcW w:w="0" w:type="auto"/>
            <w:tcPrChange w:id="2892" w:author="Lee, Mooyoung" w:date="2017-10-14T14:14:00Z">
              <w:tcPr>
                <w:tcW w:w="1243" w:type="dxa"/>
              </w:tcPr>
            </w:tcPrChange>
          </w:tcPr>
          <w:p w14:paraId="6BECF6B7" w14:textId="0924890E" w:rsidR="18398E7F" w:rsidDel="00EC4177" w:rsidRDefault="18398E7F">
            <w:pPr>
              <w:rPr>
                <w:ins w:id="2893" w:author="Lee, Mooyoung" w:date="2017-10-13T13:21:00Z"/>
                <w:del w:id="2894" w:author="Asuncion, Albert" w:date="2017-11-18T20:45:00Z"/>
              </w:rPr>
            </w:pPr>
            <w:ins w:id="2895" w:author="Lee, Mooyoung" w:date="2017-10-13T13:21:00Z">
              <w:del w:id="2896" w:author="Asuncion, Albert" w:date="2017-11-18T20:45:00Z">
                <w:r w:rsidDel="00EC4177">
                  <w:delText>Seed is biased by malicious miner</w:delText>
                </w:r>
              </w:del>
            </w:ins>
          </w:p>
        </w:tc>
        <w:tc>
          <w:tcPr>
            <w:tcW w:w="0" w:type="auto"/>
            <w:tcPrChange w:id="2897" w:author="Lee, Mooyoung" w:date="2017-10-14T14:14:00Z">
              <w:tcPr>
                <w:tcW w:w="1211" w:type="dxa"/>
              </w:tcPr>
            </w:tcPrChange>
          </w:tcPr>
          <w:p w14:paraId="6599239C" w14:textId="170D5797" w:rsidR="18398E7F" w:rsidDel="00EC4177" w:rsidRDefault="18398E7F">
            <w:pPr>
              <w:rPr>
                <w:ins w:id="2898" w:author="Lee, Mooyoung" w:date="2017-10-13T13:21:00Z"/>
                <w:del w:id="2899" w:author="Asuncion, Albert" w:date="2017-11-18T20:45:00Z"/>
              </w:rPr>
            </w:pPr>
          </w:p>
        </w:tc>
      </w:tr>
      <w:tr w:rsidR="006C7858" w:rsidDel="00EC4177" w14:paraId="293F78BD" w14:textId="0C57E1E8" w:rsidTr="083F12BC">
        <w:trPr>
          <w:ins w:id="2900" w:author="Lee, Mooyoung" w:date="2017-10-13T13:21:00Z"/>
          <w:del w:id="2901" w:author="Asuncion, Albert" w:date="2017-11-18T20:45:00Z"/>
        </w:trPr>
        <w:tc>
          <w:tcPr>
            <w:tcW w:w="0" w:type="auto"/>
            <w:tcPrChange w:id="2902" w:author="Lee, Mooyoung" w:date="2017-10-14T14:14:00Z">
              <w:tcPr>
                <w:tcW w:w="864" w:type="dxa"/>
              </w:tcPr>
            </w:tcPrChange>
          </w:tcPr>
          <w:p w14:paraId="77EC5DD8" w14:textId="1A9028B1" w:rsidR="18398E7F" w:rsidDel="00EC4177" w:rsidRDefault="18398E7F">
            <w:pPr>
              <w:rPr>
                <w:ins w:id="2903" w:author="Lee, Mooyoung" w:date="2017-10-13T13:21:00Z"/>
                <w:del w:id="2904" w:author="Asuncion, Albert" w:date="2017-11-18T20:45:00Z"/>
              </w:rPr>
            </w:pPr>
            <w:ins w:id="2905" w:author="Lee, Mooyoung" w:date="2017-10-13T13:21:00Z">
              <w:del w:id="2906" w:author="Asuncion, Albert" w:date="2017-11-18T20:45:00Z">
                <w:r w:rsidDel="00EC4177">
                  <w:delText>12</w:delText>
                </w:r>
              </w:del>
            </w:ins>
          </w:p>
        </w:tc>
        <w:tc>
          <w:tcPr>
            <w:tcW w:w="0" w:type="auto"/>
            <w:tcPrChange w:id="2907" w:author="Lee, Mooyoung" w:date="2017-10-14T14:14:00Z">
              <w:tcPr>
                <w:tcW w:w="1648" w:type="dxa"/>
              </w:tcPr>
            </w:tcPrChange>
          </w:tcPr>
          <w:p w14:paraId="3A32B48D" w14:textId="4162890D" w:rsidR="18398E7F" w:rsidDel="00EC4177" w:rsidRDefault="18398E7F">
            <w:pPr>
              <w:rPr>
                <w:ins w:id="2908" w:author="Lee, Mooyoung" w:date="2017-10-13T13:21:00Z"/>
                <w:del w:id="2909" w:author="Asuncion, Albert" w:date="2017-11-18T20:45:00Z"/>
              </w:rPr>
            </w:pPr>
            <w:ins w:id="2910" w:author="Lee, Mooyoung" w:date="2017-10-13T13:21:00Z">
              <w:del w:id="2911" w:author="Asuncion, Albert" w:date="2017-11-18T20:45:00Z">
                <w:r w:rsidDel="00EC4177">
                  <w:delText>Timestamp dependence</w:delText>
                </w:r>
              </w:del>
            </w:ins>
          </w:p>
        </w:tc>
        <w:tc>
          <w:tcPr>
            <w:tcW w:w="0" w:type="auto"/>
            <w:tcPrChange w:id="2912" w:author="Lee, Mooyoung" w:date="2017-10-14T14:14:00Z">
              <w:tcPr>
                <w:tcW w:w="1243" w:type="dxa"/>
              </w:tcPr>
            </w:tcPrChange>
          </w:tcPr>
          <w:p w14:paraId="387108BE" w14:textId="187856CD" w:rsidR="18398E7F" w:rsidDel="00EC4177" w:rsidRDefault="18398E7F">
            <w:pPr>
              <w:rPr>
                <w:ins w:id="2913" w:author="Lee, Mooyoung" w:date="2017-10-13T13:21:00Z"/>
                <w:del w:id="2914" w:author="Asuncion, Albert" w:date="2017-11-18T20:45:00Z"/>
              </w:rPr>
            </w:pPr>
            <w:ins w:id="2915" w:author="Lee, Mooyoung" w:date="2017-10-13T13:21:00Z">
              <w:del w:id="2916" w:author="Asuncion, Albert" w:date="2017-11-18T20:45:00Z">
                <w:r w:rsidDel="00EC4177">
                  <w:delText>Timestamp of block is changed by malicious miner</w:delText>
                </w:r>
              </w:del>
            </w:ins>
          </w:p>
        </w:tc>
        <w:tc>
          <w:tcPr>
            <w:tcW w:w="0" w:type="auto"/>
            <w:tcPrChange w:id="2917" w:author="Lee, Mooyoung" w:date="2017-10-14T14:14:00Z">
              <w:tcPr>
                <w:tcW w:w="1211" w:type="dxa"/>
              </w:tcPr>
            </w:tcPrChange>
          </w:tcPr>
          <w:p w14:paraId="51FC5CA9" w14:textId="19787F6E" w:rsidR="18398E7F" w:rsidDel="00EC4177" w:rsidRDefault="18398E7F">
            <w:pPr>
              <w:rPr>
                <w:ins w:id="2918" w:author="Lee, Mooyoung" w:date="2017-10-13T13:21:00Z"/>
                <w:del w:id="2919" w:author="Asuncion, Albert" w:date="2017-11-18T20:45:00Z"/>
              </w:rPr>
            </w:pPr>
          </w:p>
        </w:tc>
      </w:tr>
    </w:tbl>
    <w:p w14:paraId="392BF8A0" w14:textId="114DB081" w:rsidR="00AD538A" w:rsidDel="00EC4177" w:rsidRDefault="00AD538A">
      <w:pPr>
        <w:rPr>
          <w:ins w:id="2920" w:author="Lee, Mooyoung" w:date="2017-10-14T14:16:00Z"/>
          <w:del w:id="2921" w:author="Asuncion, Albert" w:date="2017-11-18T20:45:00Z"/>
          <w:sz w:val="22"/>
          <w:szCs w:val="22"/>
          <w:rPrChange w:id="2922" w:author="Lee, Mooyoung" w:date="2017-10-14T14:17:00Z">
            <w:rPr>
              <w:ins w:id="2923" w:author="Lee, Mooyoung" w:date="2017-10-14T14:16:00Z"/>
              <w:del w:id="2924" w:author="Asuncion, Albert" w:date="2017-11-18T20:45:00Z"/>
            </w:rPr>
          </w:rPrChange>
        </w:rPr>
      </w:pPr>
    </w:p>
    <w:tbl>
      <w:tblPr>
        <w:tblStyle w:val="GridTable1Light-Accent11"/>
        <w:tblW w:w="5235" w:type="dxa"/>
        <w:tblLook w:val="04A0" w:firstRow="1" w:lastRow="0" w:firstColumn="1" w:lastColumn="0" w:noHBand="0" w:noVBand="1"/>
        <w:tblPrChange w:id="2925" w:author="Karanja, Alice" w:date="2017-11-12T07:59:00Z">
          <w:tblPr>
            <w:tblW w:w="5235" w:type="dxa"/>
            <w:tblLook w:val="04A0" w:firstRow="1" w:lastRow="0" w:firstColumn="1" w:lastColumn="0" w:noHBand="0" w:noVBand="1"/>
          </w:tblPr>
        </w:tblPrChange>
      </w:tblPr>
      <w:tblGrid>
        <w:gridCol w:w="928"/>
        <w:gridCol w:w="1361"/>
        <w:gridCol w:w="1819"/>
        <w:gridCol w:w="1127"/>
        <w:tblGridChange w:id="2926">
          <w:tblGrid>
            <w:gridCol w:w="113"/>
            <w:gridCol w:w="815"/>
            <w:gridCol w:w="1361"/>
            <w:gridCol w:w="416"/>
            <w:gridCol w:w="2592"/>
            <w:gridCol w:w="2592"/>
            <w:gridCol w:w="2592"/>
          </w:tblGrid>
        </w:tblGridChange>
      </w:tblGrid>
      <w:tr w:rsidR="1B2163D7" w:rsidDel="00EC4177" w14:paraId="13FCBEB0" w14:textId="1E6B4841" w:rsidTr="5183B0FA">
        <w:trPr>
          <w:cnfStyle w:val="100000000000" w:firstRow="1" w:lastRow="0" w:firstColumn="0" w:lastColumn="0" w:oddVBand="0" w:evenVBand="0" w:oddHBand="0" w:evenHBand="0" w:firstRowFirstColumn="0" w:firstRowLastColumn="0" w:lastRowFirstColumn="0" w:lastRowLastColumn="0"/>
          <w:ins w:id="2927" w:author="Lee, Mooyoung" w:date="2017-10-14T14:16:00Z"/>
          <w:del w:id="2928" w:author="Asuncion, Albert" w:date="2017-11-18T20:45:00Z"/>
          <w:trPrChange w:id="2929" w:author="Karanja, Alice" w:date="2017-11-12T07:59:00Z">
            <w:trPr>
              <w:gridBefore w:val="1"/>
            </w:trPr>
          </w:trPrChange>
        </w:trPr>
        <w:tc>
          <w:tcPr>
            <w:cnfStyle w:val="001000000000" w:firstRow="0" w:lastRow="0" w:firstColumn="1" w:lastColumn="0" w:oddVBand="0" w:evenVBand="0" w:oddHBand="0" w:evenHBand="0" w:firstRowFirstColumn="0" w:firstRowLastColumn="0" w:lastRowFirstColumn="0" w:lastRowLastColumn="0"/>
            <w:tcW w:w="928" w:type="dxa"/>
            <w:tcPrChange w:id="2930" w:author="Karanja, Alice" w:date="2017-11-12T07:59:00Z">
              <w:tcPr>
                <w:tcW w:w="0" w:type="auto"/>
                <w:gridSpan w:val="3"/>
              </w:tcPr>
            </w:tcPrChange>
          </w:tcPr>
          <w:p w14:paraId="7D02A4DB" w14:textId="71015946" w:rsidR="1B2163D7" w:rsidDel="00EC4177" w:rsidRDefault="1B2163D7">
            <w:pPr>
              <w:jc w:val="center"/>
              <w:cnfStyle w:val="101000000000" w:firstRow="1" w:lastRow="0" w:firstColumn="1" w:lastColumn="0" w:oddVBand="0" w:evenVBand="0" w:oddHBand="0" w:evenHBand="0" w:firstRowFirstColumn="0" w:firstRowLastColumn="0" w:lastRowFirstColumn="0" w:lastRowLastColumn="0"/>
              <w:rPr>
                <w:ins w:id="2931" w:author="Lee, Mooyoung" w:date="2017-10-14T14:16:00Z"/>
                <w:del w:id="2932" w:author="Asuncion, Albert" w:date="2017-11-18T20:45:00Z"/>
              </w:rPr>
              <w:pPrChange w:id="2933" w:author="Lee, Mooyoung" w:date="2017-10-14T14:16:00Z">
                <w:pPr>
                  <w:cnfStyle w:val="101000000000" w:firstRow="1" w:lastRow="0" w:firstColumn="1" w:lastColumn="0" w:oddVBand="0" w:evenVBand="0" w:oddHBand="0" w:evenHBand="0" w:firstRowFirstColumn="0" w:firstRowLastColumn="0" w:lastRowFirstColumn="0" w:lastRowLastColumn="0"/>
                </w:pPr>
              </w:pPrChange>
            </w:pPr>
            <w:moveFromRangeStart w:id="2934" w:author="Asuncion, Albert" w:date="2017-11-18T20:21:00Z" w:name="move498509613"/>
            <w:moveFrom w:id="2935" w:author="Asuncion, Albert" w:date="2017-11-18T20:21:00Z">
              <w:ins w:id="2936" w:author="Lee, Mooyoung" w:date="2017-10-14T14:16:00Z">
                <w:del w:id="2937" w:author="Asuncion, Albert" w:date="2017-11-18T20:45:00Z">
                  <w:r w:rsidDel="00EC4177">
                    <w:delText>Number</w:delText>
                  </w:r>
                </w:del>
              </w:ins>
            </w:moveFrom>
          </w:p>
        </w:tc>
        <w:tc>
          <w:tcPr>
            <w:tcW w:w="1361" w:type="dxa"/>
            <w:tcPrChange w:id="2938" w:author="Karanja, Alice" w:date="2017-11-12T07:59:00Z">
              <w:tcPr>
                <w:tcW w:w="0" w:type="auto"/>
              </w:tcPr>
            </w:tcPrChange>
          </w:tcPr>
          <w:p w14:paraId="3EA8A403" w14:textId="0C8F9EBE" w:rsidR="1B2163D7" w:rsidDel="00EC4177" w:rsidRDefault="1B2163D7">
            <w:pPr>
              <w:jc w:val="center"/>
              <w:cnfStyle w:val="100000000000" w:firstRow="1" w:lastRow="0" w:firstColumn="0" w:lastColumn="0" w:oddVBand="0" w:evenVBand="0" w:oddHBand="0" w:evenHBand="0" w:firstRowFirstColumn="0" w:firstRowLastColumn="0" w:lastRowFirstColumn="0" w:lastRowLastColumn="0"/>
              <w:rPr>
                <w:ins w:id="2939" w:author="Lee, Mooyoung" w:date="2017-10-14T14:16:00Z"/>
                <w:del w:id="2940" w:author="Asuncion, Albert" w:date="2017-11-18T20:45:00Z"/>
              </w:rPr>
              <w:pPrChange w:id="2941" w:author="Lee, Mooyoung" w:date="2017-10-14T14:16:00Z">
                <w:pPr>
                  <w:cnfStyle w:val="100000000000" w:firstRow="1" w:lastRow="0" w:firstColumn="0" w:lastColumn="0" w:oddVBand="0" w:evenVBand="0" w:oddHBand="0" w:evenHBand="0" w:firstRowFirstColumn="0" w:firstRowLastColumn="0" w:lastRowFirstColumn="0" w:lastRowLastColumn="0"/>
                </w:pPr>
              </w:pPrChange>
            </w:pPr>
            <w:moveFrom w:id="2942" w:author="Asuncion, Albert" w:date="2017-11-18T20:21:00Z">
              <w:ins w:id="2943" w:author="Lee, Mooyoung" w:date="2017-10-14T14:16:00Z">
                <w:del w:id="2944" w:author="Asuncion, Albert" w:date="2017-11-18T20:45:00Z">
                  <w:r w:rsidDel="00EC4177">
                    <w:delText>Vulnerability</w:delText>
                  </w:r>
                </w:del>
              </w:ins>
            </w:moveFrom>
          </w:p>
        </w:tc>
        <w:tc>
          <w:tcPr>
            <w:tcW w:w="1819" w:type="dxa"/>
            <w:tcPrChange w:id="2945" w:author="Karanja, Alice" w:date="2017-11-12T07:59:00Z">
              <w:tcPr>
                <w:tcW w:w="0" w:type="auto"/>
              </w:tcPr>
            </w:tcPrChange>
          </w:tcPr>
          <w:p w14:paraId="3167457C" w14:textId="5A14C08B" w:rsidR="1B2163D7" w:rsidDel="00EC4177" w:rsidRDefault="1B2163D7">
            <w:pPr>
              <w:jc w:val="center"/>
              <w:cnfStyle w:val="100000000000" w:firstRow="1" w:lastRow="0" w:firstColumn="0" w:lastColumn="0" w:oddVBand="0" w:evenVBand="0" w:oddHBand="0" w:evenHBand="0" w:firstRowFirstColumn="0" w:firstRowLastColumn="0" w:lastRowFirstColumn="0" w:lastRowLastColumn="0"/>
              <w:rPr>
                <w:ins w:id="2946" w:author="Lee, Mooyoung" w:date="2017-10-14T14:16:00Z"/>
                <w:del w:id="2947" w:author="Asuncion, Albert" w:date="2017-11-18T20:45:00Z"/>
              </w:rPr>
              <w:pPrChange w:id="2948" w:author="Lee, Mooyoung" w:date="2017-10-14T14:16:00Z">
                <w:pPr>
                  <w:cnfStyle w:val="100000000000" w:firstRow="1" w:lastRow="0" w:firstColumn="0" w:lastColumn="0" w:oddVBand="0" w:evenVBand="0" w:oddHBand="0" w:evenHBand="0" w:firstRowFirstColumn="0" w:firstRowLastColumn="0" w:lastRowFirstColumn="0" w:lastRowLastColumn="0"/>
                </w:pPr>
              </w:pPrChange>
            </w:pPr>
            <w:moveFrom w:id="2949" w:author="Asuncion, Albert" w:date="2017-11-18T20:21:00Z">
              <w:ins w:id="2950" w:author="Lee, Mooyoung" w:date="2017-10-14T14:16:00Z">
                <w:del w:id="2951" w:author="Asuncion, Albert" w:date="2017-11-18T20:45:00Z">
                  <w:r w:rsidDel="00EC4177">
                    <w:delText>Cause</w:delText>
                  </w:r>
                </w:del>
              </w:ins>
            </w:moveFrom>
          </w:p>
        </w:tc>
        <w:tc>
          <w:tcPr>
            <w:tcW w:w="1127" w:type="dxa"/>
            <w:tcPrChange w:id="2952" w:author="Karanja, Alice" w:date="2017-11-12T07:59:00Z">
              <w:tcPr>
                <w:tcW w:w="0" w:type="auto"/>
              </w:tcPr>
            </w:tcPrChange>
          </w:tcPr>
          <w:p w14:paraId="0865A280" w14:textId="4581C4E4" w:rsidR="1B2163D7" w:rsidDel="00EC4177" w:rsidRDefault="1B2163D7">
            <w:pPr>
              <w:jc w:val="center"/>
              <w:cnfStyle w:val="100000000000" w:firstRow="1" w:lastRow="0" w:firstColumn="0" w:lastColumn="0" w:oddVBand="0" w:evenVBand="0" w:oddHBand="0" w:evenHBand="0" w:firstRowFirstColumn="0" w:firstRowLastColumn="0" w:lastRowFirstColumn="0" w:lastRowLastColumn="0"/>
              <w:rPr>
                <w:ins w:id="2953" w:author="Lee, Mooyoung" w:date="2017-10-14T14:16:00Z"/>
                <w:del w:id="2954" w:author="Asuncion, Albert" w:date="2017-11-18T20:45:00Z"/>
              </w:rPr>
              <w:pPrChange w:id="2955" w:author="Lee, Mooyoung" w:date="2017-10-14T14:16:00Z">
                <w:pPr>
                  <w:cnfStyle w:val="100000000000" w:firstRow="1" w:lastRow="0" w:firstColumn="0" w:lastColumn="0" w:oddVBand="0" w:evenVBand="0" w:oddHBand="0" w:evenHBand="0" w:firstRowFirstColumn="0" w:firstRowLastColumn="0" w:lastRowFirstColumn="0" w:lastRowLastColumn="0"/>
                </w:pPr>
              </w:pPrChange>
            </w:pPr>
            <w:moveFrom w:id="2956" w:author="Asuncion, Albert" w:date="2017-11-18T20:21:00Z">
              <w:ins w:id="2957" w:author="Lee, Mooyoung" w:date="2017-10-14T14:16:00Z">
                <w:del w:id="2958" w:author="Asuncion, Albert" w:date="2017-11-18T20:45:00Z">
                  <w:r w:rsidDel="00EC4177">
                    <w:delText>Level</w:delText>
                  </w:r>
                </w:del>
              </w:ins>
            </w:moveFrom>
          </w:p>
        </w:tc>
      </w:tr>
      <w:tr w:rsidR="00C0334C" w:rsidDel="00EC4177" w14:paraId="4C4F895E" w14:textId="487B816C" w:rsidTr="5183B0FA">
        <w:trPr>
          <w:ins w:id="2959" w:author="Lee, Mooyoung" w:date="2017-10-14T14:16:00Z"/>
          <w:del w:id="2960" w:author="Asuncion, Albert" w:date="2017-11-18T20:45:00Z"/>
          <w:trPrChange w:id="2961" w:author="Karanja, Alice" w:date="2017-11-13T18:30: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2962" w:author="Karanja, Alice" w:date="2017-11-13T18:30:00Z">
              <w:tcPr>
                <w:tcW w:w="0" w:type="auto"/>
              </w:tcPr>
            </w:tcPrChange>
          </w:tcPr>
          <w:p w14:paraId="36D541F0" w14:textId="18A55365" w:rsidR="00C0334C" w:rsidDel="00EC4177" w:rsidRDefault="00C0334C">
            <w:pPr>
              <w:jc w:val="center"/>
              <w:rPr>
                <w:ins w:id="2963" w:author="Lee, Mooyoung" w:date="2017-10-14T14:16:00Z"/>
                <w:del w:id="2964" w:author="Asuncion, Albert" w:date="2017-11-18T20:45:00Z"/>
              </w:rPr>
              <w:pPrChange w:id="2965" w:author="Lee, Mooyoung" w:date="2017-10-14T14:16:00Z">
                <w:pPr/>
              </w:pPrChange>
            </w:pPr>
            <w:moveFrom w:id="2966" w:author="Asuncion, Albert" w:date="2017-11-18T20:21:00Z">
              <w:ins w:id="2967" w:author="Lee, Mooyoung" w:date="2017-10-14T14:16:00Z">
                <w:del w:id="2968" w:author="Asuncion, Albert" w:date="2017-11-18T20:45:00Z">
                  <w:r w:rsidDel="00EC4177">
                    <w:delText>1</w:delText>
                  </w:r>
                </w:del>
              </w:ins>
            </w:moveFrom>
          </w:p>
        </w:tc>
        <w:tc>
          <w:tcPr>
            <w:tcW w:w="0" w:type="dxa"/>
            <w:tcPrChange w:id="2969" w:author="Karanja, Alice" w:date="2017-11-13T18:30:00Z">
              <w:tcPr>
                <w:tcW w:w="1361" w:type="dxa"/>
              </w:tcPr>
            </w:tcPrChange>
          </w:tcPr>
          <w:p w14:paraId="1A548981" w14:textId="6F395C0D"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2970" w:author="Lee, Mooyoung" w:date="2017-10-14T14:16:00Z"/>
                <w:del w:id="2971" w:author="Asuncion, Albert" w:date="2017-11-18T20:45:00Z"/>
              </w:rPr>
            </w:pPr>
            <w:moveFrom w:id="2972" w:author="Asuncion, Albert" w:date="2017-11-18T20:21:00Z">
              <w:ins w:id="2973" w:author="Lee, Mooyoung" w:date="2017-10-14T14:16:00Z">
                <w:del w:id="2974" w:author="Asuncion, Albert" w:date="2017-11-18T20:45:00Z">
                  <w:r w:rsidDel="00EC4177">
                    <w:delText>Call to the unknown</w:delText>
                  </w:r>
                </w:del>
              </w:ins>
            </w:moveFrom>
          </w:p>
        </w:tc>
        <w:tc>
          <w:tcPr>
            <w:tcW w:w="0" w:type="dxa"/>
            <w:tcPrChange w:id="2975" w:author="Karanja, Alice" w:date="2017-11-13T18:30:00Z">
              <w:tcPr>
                <w:tcW w:w="1819" w:type="dxa"/>
              </w:tcPr>
            </w:tcPrChange>
          </w:tcPr>
          <w:p w14:paraId="57AC9C49" w14:textId="7809A138" w:rsidR="00C0334C" w:rsidDel="00EC4177" w:rsidRDefault="33AD2E04" w:rsidP="67CF8663">
            <w:pPr>
              <w:cnfStyle w:val="000000000000" w:firstRow="0" w:lastRow="0" w:firstColumn="0" w:lastColumn="0" w:oddVBand="0" w:evenVBand="0" w:oddHBand="0" w:evenHBand="0" w:firstRowFirstColumn="0" w:firstRowLastColumn="0" w:lastRowFirstColumn="0" w:lastRowLastColumn="0"/>
              <w:rPr>
                <w:ins w:id="2976" w:author="Lee, Mooyoung" w:date="2017-10-14T14:16:00Z"/>
                <w:del w:id="2977" w:author="Asuncion, Albert" w:date="2017-11-18T20:45:00Z"/>
              </w:rPr>
            </w:pPr>
            <w:moveFrom w:id="2978" w:author="Asuncion, Albert" w:date="2017-11-18T20:21:00Z">
              <w:ins w:id="2979" w:author="Lee, Mooyoung" w:date="2017-11-07T12:46:00Z">
                <w:del w:id="2980" w:author="Asuncion, Albert" w:date="2017-11-18T20:45:00Z">
                  <w:r w:rsidRPr="33AD2E04" w:rsidDel="00EC4177">
                    <w:delText>Invoked function not exiting</w:delText>
                  </w:r>
                </w:del>
              </w:ins>
            </w:moveFrom>
          </w:p>
        </w:tc>
        <w:tc>
          <w:tcPr>
            <w:tcW w:w="0" w:type="dxa"/>
            <w:vMerge w:val="restart"/>
            <w:tcPrChange w:id="2981" w:author="Karanja, Alice" w:date="2017-11-13T18:30:00Z">
              <w:tcPr>
                <w:tcW w:w="1127" w:type="dxa"/>
                <w:vMerge w:val="restart"/>
              </w:tcPr>
            </w:tcPrChange>
          </w:tcPr>
          <w:p w14:paraId="7C584312" w14:textId="17C439D9"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2982" w:author="Lee, Mooyoung" w:date="2017-10-14T14:16:00Z"/>
                <w:del w:id="2983" w:author="Asuncion, Albert" w:date="2017-11-18T20:45:00Z"/>
              </w:rPr>
            </w:pPr>
            <w:moveFrom w:id="2984" w:author="Asuncion, Albert" w:date="2017-11-18T20:21:00Z">
              <w:ins w:id="2985" w:author="Lee, Mooyoung" w:date="2017-10-14T14:16:00Z">
                <w:del w:id="2986" w:author="Asuncion, Albert" w:date="2017-11-18T20:45:00Z">
                  <w:r w:rsidDel="00EC4177">
                    <w:delText>Script source code</w:delText>
                  </w:r>
                </w:del>
              </w:ins>
            </w:moveFrom>
          </w:p>
          <w:p w14:paraId="23C19AB3" w14:textId="6D3C970B"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2987" w:author="Lee, Mooyoung" w:date="2017-10-14T14:16:00Z"/>
                <w:del w:id="2988" w:author="Asuncion, Albert" w:date="2017-11-18T20:45:00Z"/>
              </w:rPr>
            </w:pPr>
            <w:moveFrom w:id="2989" w:author="Asuncion, Albert" w:date="2017-11-18T20:21:00Z">
              <w:ins w:id="2990" w:author="Lee, Mooyoung" w:date="2017-10-14T14:16:00Z">
                <w:del w:id="2991" w:author="Asuncion, Albert" w:date="2017-11-18T20:45:00Z">
                  <w:r w:rsidRPr="67CF8663" w:rsidDel="00EC4177">
                    <w:delText xml:space="preserve"> </w:delText>
                  </w:r>
                </w:del>
              </w:ins>
              <w:ins w:id="2992" w:author="Lee, Mooyoung" w:date="2017-11-07T12:46:00Z">
                <w:del w:id="2993" w:author="Asuncion, Albert" w:date="2017-11-18T20:45:00Z">
                  <w:r w:rsidR="0AC601D0" w:rsidRPr="0AC601D0" w:rsidDel="00EC4177">
                    <w:delText>(Solidity, etc.)</w:delText>
                  </w:r>
                </w:del>
              </w:ins>
            </w:moveFrom>
          </w:p>
        </w:tc>
      </w:tr>
      <w:tr w:rsidR="00C0334C" w:rsidDel="00EC4177" w14:paraId="25258CDC" w14:textId="2FAB18BD" w:rsidTr="5183B0FA">
        <w:trPr>
          <w:ins w:id="2994" w:author="Lee, Mooyoung" w:date="2017-10-14T14:16:00Z"/>
          <w:del w:id="2995" w:author="Asuncion, Albert" w:date="2017-11-18T20:45:00Z"/>
          <w:trPrChange w:id="2996"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2997" w:author="Lee, Mooyoung" w:date="2017-11-07T12:41:00Z">
              <w:tcPr>
                <w:tcW w:w="0" w:type="auto"/>
              </w:tcPr>
            </w:tcPrChange>
          </w:tcPr>
          <w:p w14:paraId="6FF1B85E" w14:textId="1C15A255" w:rsidR="00C0334C" w:rsidDel="00EC4177" w:rsidRDefault="00C0334C">
            <w:pPr>
              <w:jc w:val="center"/>
              <w:rPr>
                <w:ins w:id="2998" w:author="Lee, Mooyoung" w:date="2017-10-14T14:16:00Z"/>
                <w:del w:id="2999" w:author="Asuncion, Albert" w:date="2017-11-18T20:45:00Z"/>
              </w:rPr>
              <w:pPrChange w:id="3000" w:author="Lee, Mooyoung" w:date="2017-10-14T14:16:00Z">
                <w:pPr/>
              </w:pPrChange>
            </w:pPr>
            <w:moveFrom w:id="3001" w:author="Asuncion, Albert" w:date="2017-11-18T20:21:00Z">
              <w:ins w:id="3002" w:author="Lee, Mooyoung" w:date="2017-10-14T14:16:00Z">
                <w:del w:id="3003" w:author="Asuncion, Albert" w:date="2017-11-18T20:45:00Z">
                  <w:r w:rsidDel="00EC4177">
                    <w:delText>2</w:delText>
                  </w:r>
                </w:del>
              </w:ins>
            </w:moveFrom>
          </w:p>
        </w:tc>
        <w:tc>
          <w:tcPr>
            <w:tcW w:w="0" w:type="dxa"/>
            <w:tcPrChange w:id="3004" w:author="Lee, Mooyoung" w:date="2017-11-07T12:41:00Z">
              <w:tcPr>
                <w:tcW w:w="1361" w:type="dxa"/>
              </w:tcPr>
            </w:tcPrChange>
          </w:tcPr>
          <w:p w14:paraId="2156A2BF" w14:textId="207F74D9"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005" w:author="Lee, Mooyoung" w:date="2017-10-14T14:16:00Z"/>
                <w:del w:id="3006" w:author="Asuncion, Albert" w:date="2017-11-18T20:45:00Z"/>
              </w:rPr>
            </w:pPr>
            <w:moveFrom w:id="3007" w:author="Asuncion, Albert" w:date="2017-11-18T20:21:00Z">
              <w:ins w:id="3008" w:author="Lee, Mooyoung" w:date="2017-10-14T14:16:00Z">
                <w:del w:id="3009" w:author="Asuncion, Albert" w:date="2017-11-18T20:45:00Z">
                  <w:r w:rsidDel="00EC4177">
                    <w:delText>Gasless send</w:delText>
                  </w:r>
                </w:del>
              </w:ins>
            </w:moveFrom>
          </w:p>
        </w:tc>
        <w:tc>
          <w:tcPr>
            <w:tcW w:w="0" w:type="dxa"/>
            <w:tcPrChange w:id="3010" w:author="Lee, Mooyoung" w:date="2017-11-07T12:41:00Z">
              <w:tcPr>
                <w:tcW w:w="1819" w:type="dxa"/>
              </w:tcPr>
            </w:tcPrChange>
          </w:tcPr>
          <w:p w14:paraId="64DE390C" w14:textId="5E65DC80"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011" w:author="Lee, Mooyoung" w:date="2017-10-14T14:16:00Z"/>
                <w:del w:id="3012" w:author="Asuncion, Albert" w:date="2017-11-18T20:45:00Z"/>
              </w:rPr>
            </w:pPr>
            <w:moveFrom w:id="3013" w:author="Asuncion, Albert" w:date="2017-11-18T20:21:00Z">
              <w:ins w:id="3014" w:author="Lee, Mooyoung" w:date="2017-11-07T12:48:00Z">
                <w:del w:id="3015" w:author="Asuncion, Albert" w:date="2017-11-18T20:45:00Z">
                  <w:r w:rsidRPr="4D75DF45" w:rsidDel="00EC4177">
                    <w:delText>Fee for the fallback function is expensive than 2300 gas limit to send function.</w:delText>
                  </w:r>
                </w:del>
              </w:ins>
            </w:moveFrom>
          </w:p>
        </w:tc>
        <w:tc>
          <w:tcPr>
            <w:tcW w:w="1127" w:type="dxa"/>
            <w:vMerge/>
            <w:tcPrChange w:id="3016" w:author="Lee, Mooyoung" w:date="2017-11-07T12:41:00Z">
              <w:tcPr>
                <w:tcW w:w="0" w:type="auto"/>
                <w:vMerge/>
              </w:tcPr>
            </w:tcPrChange>
          </w:tcPr>
          <w:p w14:paraId="6BCCB8A8" w14:textId="04C90AAC" w:rsidR="00C0334C" w:rsidDel="00EC4177" w:rsidRDefault="00C0334C">
            <w:pPr>
              <w:cnfStyle w:val="000000000000" w:firstRow="0" w:lastRow="0" w:firstColumn="0" w:lastColumn="0" w:oddVBand="0" w:evenVBand="0" w:oddHBand="0" w:evenHBand="0" w:firstRowFirstColumn="0" w:firstRowLastColumn="0" w:lastRowFirstColumn="0" w:lastRowLastColumn="0"/>
              <w:rPr>
                <w:ins w:id="3017" w:author="Lee, Mooyoung" w:date="2017-10-14T14:16:00Z"/>
                <w:del w:id="3018" w:author="Asuncion, Albert" w:date="2017-11-18T20:45:00Z"/>
              </w:rPr>
            </w:pPr>
          </w:p>
        </w:tc>
      </w:tr>
      <w:tr w:rsidR="00C0334C" w:rsidDel="00EC4177" w14:paraId="1F62E1D3" w14:textId="33301092" w:rsidTr="5183B0FA">
        <w:trPr>
          <w:ins w:id="3019" w:author="Lee, Mooyoung" w:date="2017-10-14T14:16:00Z"/>
          <w:del w:id="3020" w:author="Asuncion, Albert" w:date="2017-11-18T20:45:00Z"/>
          <w:trPrChange w:id="3021"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022" w:author="Lee, Mooyoung" w:date="2017-11-07T12:41:00Z">
              <w:tcPr>
                <w:tcW w:w="0" w:type="auto"/>
              </w:tcPr>
            </w:tcPrChange>
          </w:tcPr>
          <w:p w14:paraId="34E4E1DC" w14:textId="3B8855B9" w:rsidR="00C0334C" w:rsidDel="00EC4177" w:rsidRDefault="00C0334C">
            <w:pPr>
              <w:jc w:val="center"/>
              <w:rPr>
                <w:ins w:id="3023" w:author="Lee, Mooyoung" w:date="2017-10-14T14:16:00Z"/>
                <w:del w:id="3024" w:author="Asuncion, Albert" w:date="2017-11-18T20:45:00Z"/>
              </w:rPr>
              <w:pPrChange w:id="3025" w:author="Lee, Mooyoung" w:date="2017-10-14T14:16:00Z">
                <w:pPr/>
              </w:pPrChange>
            </w:pPr>
            <w:moveFrom w:id="3026" w:author="Asuncion, Albert" w:date="2017-11-18T20:21:00Z">
              <w:ins w:id="3027" w:author="Lee, Mooyoung" w:date="2017-10-14T14:16:00Z">
                <w:del w:id="3028" w:author="Asuncion, Albert" w:date="2017-11-18T20:45:00Z">
                  <w:r w:rsidDel="00EC4177">
                    <w:delText>3</w:delText>
                  </w:r>
                </w:del>
              </w:ins>
            </w:moveFrom>
          </w:p>
        </w:tc>
        <w:tc>
          <w:tcPr>
            <w:tcW w:w="0" w:type="dxa"/>
            <w:tcPrChange w:id="3029" w:author="Lee, Mooyoung" w:date="2017-11-07T12:41:00Z">
              <w:tcPr>
                <w:tcW w:w="1361" w:type="dxa"/>
              </w:tcPr>
            </w:tcPrChange>
          </w:tcPr>
          <w:p w14:paraId="71D86590" w14:textId="5001EFAB"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030" w:author="Lee, Mooyoung" w:date="2017-10-14T14:16:00Z"/>
                <w:del w:id="3031" w:author="Asuncion, Albert" w:date="2017-11-18T20:45:00Z"/>
              </w:rPr>
            </w:pPr>
            <w:moveFrom w:id="3032" w:author="Asuncion, Albert" w:date="2017-11-18T20:21:00Z">
              <w:ins w:id="3033" w:author="Lee, Mooyoung" w:date="2017-10-14T14:16:00Z">
                <w:del w:id="3034" w:author="Asuncion, Albert" w:date="2017-11-18T20:45:00Z">
                  <w:r w:rsidDel="00EC4177">
                    <w:delText>Exception disorders</w:delText>
                  </w:r>
                </w:del>
              </w:ins>
            </w:moveFrom>
          </w:p>
        </w:tc>
        <w:tc>
          <w:tcPr>
            <w:tcW w:w="0" w:type="dxa"/>
            <w:tcPrChange w:id="3035" w:author="Lee, Mooyoung" w:date="2017-11-07T12:41:00Z">
              <w:tcPr>
                <w:tcW w:w="1819" w:type="dxa"/>
              </w:tcPr>
            </w:tcPrChange>
          </w:tcPr>
          <w:p w14:paraId="5D666F1C" w14:textId="3C925CA1"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036" w:author="Lee, Mooyoung" w:date="2017-10-14T14:16:00Z"/>
                <w:del w:id="3037" w:author="Asuncion, Albert" w:date="2017-11-18T20:45:00Z"/>
              </w:rPr>
            </w:pPr>
            <w:moveFrom w:id="3038" w:author="Asuncion, Albert" w:date="2017-11-18T20:21:00Z">
              <w:ins w:id="3039" w:author="Lee, Mooyoung" w:date="2017-11-07T12:48:00Z">
                <w:del w:id="3040" w:author="Asuncion, Albert" w:date="2017-11-18T20:45:00Z">
                  <w:r w:rsidRPr="4D75DF45" w:rsidDel="00EC4177">
                    <w:delText>Inconsistency in exception handling</w:delText>
                  </w:r>
                </w:del>
              </w:ins>
            </w:moveFrom>
          </w:p>
        </w:tc>
        <w:tc>
          <w:tcPr>
            <w:tcW w:w="1127" w:type="dxa"/>
            <w:vMerge/>
            <w:tcPrChange w:id="3041" w:author="Lee, Mooyoung" w:date="2017-11-07T12:41:00Z">
              <w:tcPr>
                <w:tcW w:w="0" w:type="auto"/>
                <w:vMerge/>
              </w:tcPr>
            </w:tcPrChange>
          </w:tcPr>
          <w:p w14:paraId="25AAC913" w14:textId="55F8570A" w:rsidR="00C0334C" w:rsidDel="00EC4177" w:rsidRDefault="00C0334C">
            <w:pPr>
              <w:cnfStyle w:val="000000000000" w:firstRow="0" w:lastRow="0" w:firstColumn="0" w:lastColumn="0" w:oddVBand="0" w:evenVBand="0" w:oddHBand="0" w:evenHBand="0" w:firstRowFirstColumn="0" w:firstRowLastColumn="0" w:lastRowFirstColumn="0" w:lastRowLastColumn="0"/>
              <w:rPr>
                <w:ins w:id="3042" w:author="Lee, Mooyoung" w:date="2017-10-14T14:16:00Z"/>
                <w:del w:id="3043" w:author="Asuncion, Albert" w:date="2017-11-18T20:45:00Z"/>
              </w:rPr>
            </w:pPr>
          </w:p>
        </w:tc>
      </w:tr>
      <w:tr w:rsidR="00C0334C" w:rsidDel="00EC4177" w14:paraId="5F735CB8" w14:textId="6A9F3AB5" w:rsidTr="5183B0FA">
        <w:trPr>
          <w:ins w:id="3044" w:author="Lee, Mooyoung" w:date="2017-10-14T14:16:00Z"/>
          <w:del w:id="3045" w:author="Asuncion, Albert" w:date="2017-11-18T20:45:00Z"/>
          <w:trPrChange w:id="3046"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047" w:author="Lee, Mooyoung" w:date="2017-11-07T12:41:00Z">
              <w:tcPr>
                <w:tcW w:w="0" w:type="auto"/>
              </w:tcPr>
            </w:tcPrChange>
          </w:tcPr>
          <w:p w14:paraId="04CE4BF9" w14:textId="3A64F1E1" w:rsidR="00C0334C" w:rsidDel="00EC4177" w:rsidRDefault="00C0334C">
            <w:pPr>
              <w:jc w:val="center"/>
              <w:rPr>
                <w:ins w:id="3048" w:author="Lee, Mooyoung" w:date="2017-10-14T14:16:00Z"/>
                <w:del w:id="3049" w:author="Asuncion, Albert" w:date="2017-11-18T20:45:00Z"/>
              </w:rPr>
              <w:pPrChange w:id="3050" w:author="Lee, Mooyoung" w:date="2017-10-14T14:16:00Z">
                <w:pPr/>
              </w:pPrChange>
            </w:pPr>
            <w:moveFrom w:id="3051" w:author="Asuncion, Albert" w:date="2017-11-18T20:21:00Z">
              <w:ins w:id="3052" w:author="Lee, Mooyoung" w:date="2017-10-14T14:16:00Z">
                <w:del w:id="3053" w:author="Asuncion, Albert" w:date="2017-11-18T20:45:00Z">
                  <w:r w:rsidDel="00EC4177">
                    <w:delText>4</w:delText>
                  </w:r>
                </w:del>
              </w:ins>
            </w:moveFrom>
          </w:p>
        </w:tc>
        <w:tc>
          <w:tcPr>
            <w:tcW w:w="0" w:type="dxa"/>
            <w:tcPrChange w:id="3054" w:author="Lee, Mooyoung" w:date="2017-11-07T12:41:00Z">
              <w:tcPr>
                <w:tcW w:w="1361" w:type="dxa"/>
              </w:tcPr>
            </w:tcPrChange>
          </w:tcPr>
          <w:p w14:paraId="2CDBC4CB" w14:textId="0F130FDC"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055" w:author="Lee, Mooyoung" w:date="2017-10-14T14:16:00Z"/>
                <w:del w:id="3056" w:author="Asuncion, Albert" w:date="2017-11-18T20:45:00Z"/>
              </w:rPr>
            </w:pPr>
            <w:moveFrom w:id="3057" w:author="Asuncion, Albert" w:date="2017-11-18T20:21:00Z">
              <w:ins w:id="3058" w:author="Lee, Mooyoung" w:date="2017-10-14T14:16:00Z">
                <w:del w:id="3059" w:author="Asuncion, Albert" w:date="2017-11-18T20:45:00Z">
                  <w:r w:rsidDel="00EC4177">
                    <w:delText>Type casts</w:delText>
                  </w:r>
                </w:del>
              </w:ins>
            </w:moveFrom>
          </w:p>
        </w:tc>
        <w:tc>
          <w:tcPr>
            <w:tcW w:w="0" w:type="dxa"/>
            <w:tcPrChange w:id="3060" w:author="Lee, Mooyoung" w:date="2017-11-07T12:41:00Z">
              <w:tcPr>
                <w:tcW w:w="1819" w:type="dxa"/>
              </w:tcPr>
            </w:tcPrChange>
          </w:tcPr>
          <w:p w14:paraId="2B06DDED" w14:textId="5C66B1FB"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061" w:author="Lee, Mooyoung" w:date="2017-10-14T14:16:00Z"/>
                <w:del w:id="3062" w:author="Asuncion, Albert" w:date="2017-11-18T20:45:00Z"/>
              </w:rPr>
            </w:pPr>
            <w:moveFrom w:id="3063" w:author="Asuncion, Albert" w:date="2017-11-18T20:21:00Z">
              <w:ins w:id="3064" w:author="Lee, Mooyoung" w:date="2017-11-07T12:48:00Z">
                <w:del w:id="3065" w:author="Asuncion, Albert" w:date="2017-11-18T20:45:00Z">
                  <w:r w:rsidRPr="4D75DF45" w:rsidDel="00EC4177">
                    <w:delText xml:space="preserve">Type handler not showing errors. </w:delText>
                  </w:r>
                </w:del>
              </w:ins>
            </w:moveFrom>
          </w:p>
        </w:tc>
        <w:tc>
          <w:tcPr>
            <w:tcW w:w="1127" w:type="dxa"/>
            <w:vMerge/>
            <w:tcPrChange w:id="3066" w:author="Lee, Mooyoung" w:date="2017-11-07T12:41:00Z">
              <w:tcPr>
                <w:tcW w:w="0" w:type="auto"/>
                <w:vMerge/>
              </w:tcPr>
            </w:tcPrChange>
          </w:tcPr>
          <w:p w14:paraId="08BE7E11" w14:textId="6AC6E07E" w:rsidR="00C0334C" w:rsidDel="00EC4177" w:rsidRDefault="00C0334C">
            <w:pPr>
              <w:cnfStyle w:val="000000000000" w:firstRow="0" w:lastRow="0" w:firstColumn="0" w:lastColumn="0" w:oddVBand="0" w:evenVBand="0" w:oddHBand="0" w:evenHBand="0" w:firstRowFirstColumn="0" w:firstRowLastColumn="0" w:lastRowFirstColumn="0" w:lastRowLastColumn="0"/>
              <w:rPr>
                <w:ins w:id="3067" w:author="Lee, Mooyoung" w:date="2017-10-14T14:16:00Z"/>
                <w:del w:id="3068" w:author="Asuncion, Albert" w:date="2017-11-18T20:45:00Z"/>
              </w:rPr>
            </w:pPr>
          </w:p>
        </w:tc>
      </w:tr>
      <w:tr w:rsidR="00C0334C" w:rsidDel="00EC4177" w14:paraId="19138751" w14:textId="27E5B0DA" w:rsidTr="5183B0FA">
        <w:trPr>
          <w:ins w:id="3069" w:author="Lee, Mooyoung" w:date="2017-10-14T14:16:00Z"/>
          <w:del w:id="3070" w:author="Asuncion, Albert" w:date="2017-11-18T20:45:00Z"/>
          <w:trPrChange w:id="3071"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072" w:author="Lee, Mooyoung" w:date="2017-11-07T12:41:00Z">
              <w:tcPr>
                <w:tcW w:w="0" w:type="auto"/>
              </w:tcPr>
            </w:tcPrChange>
          </w:tcPr>
          <w:p w14:paraId="381BE904" w14:textId="73728C82" w:rsidR="00C0334C" w:rsidDel="00EC4177" w:rsidRDefault="00C0334C">
            <w:pPr>
              <w:jc w:val="center"/>
              <w:rPr>
                <w:ins w:id="3073" w:author="Lee, Mooyoung" w:date="2017-10-14T14:16:00Z"/>
                <w:del w:id="3074" w:author="Asuncion, Albert" w:date="2017-11-18T20:45:00Z"/>
              </w:rPr>
              <w:pPrChange w:id="3075" w:author="Lee, Mooyoung" w:date="2017-10-14T14:16:00Z">
                <w:pPr/>
              </w:pPrChange>
            </w:pPr>
            <w:moveFrom w:id="3076" w:author="Asuncion, Albert" w:date="2017-11-18T20:21:00Z">
              <w:ins w:id="3077" w:author="Lee, Mooyoung" w:date="2017-10-14T14:16:00Z">
                <w:del w:id="3078" w:author="Asuncion, Albert" w:date="2017-11-18T20:45:00Z">
                  <w:r w:rsidDel="00EC4177">
                    <w:delText>5</w:delText>
                  </w:r>
                </w:del>
              </w:ins>
            </w:moveFrom>
          </w:p>
        </w:tc>
        <w:tc>
          <w:tcPr>
            <w:tcW w:w="0" w:type="dxa"/>
            <w:tcPrChange w:id="3079" w:author="Lee, Mooyoung" w:date="2017-11-07T12:41:00Z">
              <w:tcPr>
                <w:tcW w:w="1361" w:type="dxa"/>
              </w:tcPr>
            </w:tcPrChange>
          </w:tcPr>
          <w:p w14:paraId="197812E6" w14:textId="6FD1873A"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080" w:author="Lee, Mooyoung" w:date="2017-10-14T14:16:00Z"/>
                <w:del w:id="3081" w:author="Asuncion, Albert" w:date="2017-11-18T20:45:00Z"/>
              </w:rPr>
            </w:pPr>
            <w:moveFrom w:id="3082" w:author="Asuncion, Albert" w:date="2017-11-18T20:21:00Z">
              <w:ins w:id="3083" w:author="Lee, Mooyoung" w:date="2017-10-14T14:16:00Z">
                <w:del w:id="3084" w:author="Asuncion, Albert" w:date="2017-11-18T20:45:00Z">
                  <w:r w:rsidDel="00EC4177">
                    <w:delText>Reentrancy</w:delText>
                  </w:r>
                </w:del>
              </w:ins>
            </w:moveFrom>
          </w:p>
        </w:tc>
        <w:tc>
          <w:tcPr>
            <w:tcW w:w="0" w:type="dxa"/>
            <w:tcPrChange w:id="3085" w:author="Lee, Mooyoung" w:date="2017-11-07T12:41:00Z">
              <w:tcPr>
                <w:tcW w:w="1819" w:type="dxa"/>
              </w:tcPr>
            </w:tcPrChange>
          </w:tcPr>
          <w:p w14:paraId="177BF307" w14:textId="5B29765D"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086" w:author="Lee, Mooyoung" w:date="2017-10-14T14:16:00Z"/>
                <w:del w:id="3087" w:author="Asuncion, Albert" w:date="2017-11-18T20:45:00Z"/>
              </w:rPr>
            </w:pPr>
            <w:moveFrom w:id="3088" w:author="Asuncion, Albert" w:date="2017-11-18T20:21:00Z">
              <w:ins w:id="3089" w:author="Lee, Mooyoung" w:date="2017-11-07T12:48:00Z">
                <w:del w:id="3090" w:author="Asuncion, Albert" w:date="2017-11-18T20:45:00Z">
                  <w:r w:rsidRPr="4D75DF45" w:rsidDel="00EC4177">
                    <w:delText>Fallback allow to re-enter function. (e.g. DAO attack.)</w:delText>
                  </w:r>
                </w:del>
              </w:ins>
            </w:moveFrom>
          </w:p>
        </w:tc>
        <w:tc>
          <w:tcPr>
            <w:tcW w:w="1127" w:type="dxa"/>
            <w:vMerge/>
            <w:tcPrChange w:id="3091" w:author="Lee, Mooyoung" w:date="2017-11-07T12:41:00Z">
              <w:tcPr>
                <w:tcW w:w="0" w:type="auto"/>
                <w:vMerge/>
              </w:tcPr>
            </w:tcPrChange>
          </w:tcPr>
          <w:p w14:paraId="548EB354" w14:textId="60AEAB12" w:rsidR="00C0334C" w:rsidDel="00EC4177" w:rsidRDefault="00C0334C">
            <w:pPr>
              <w:cnfStyle w:val="000000000000" w:firstRow="0" w:lastRow="0" w:firstColumn="0" w:lastColumn="0" w:oddVBand="0" w:evenVBand="0" w:oddHBand="0" w:evenHBand="0" w:firstRowFirstColumn="0" w:firstRowLastColumn="0" w:lastRowFirstColumn="0" w:lastRowLastColumn="0"/>
              <w:rPr>
                <w:ins w:id="3092" w:author="Lee, Mooyoung" w:date="2017-10-14T14:16:00Z"/>
                <w:del w:id="3093" w:author="Asuncion, Albert" w:date="2017-11-18T20:45:00Z"/>
              </w:rPr>
            </w:pPr>
          </w:p>
        </w:tc>
      </w:tr>
      <w:tr w:rsidR="00C0334C" w:rsidDel="00EC4177" w14:paraId="538042A6" w14:textId="1AECC30B" w:rsidTr="5183B0FA">
        <w:trPr>
          <w:ins w:id="3094" w:author="Lee, Mooyoung" w:date="2017-10-14T14:16:00Z"/>
          <w:del w:id="3095" w:author="Asuncion, Albert" w:date="2017-11-18T20:45:00Z"/>
          <w:trPrChange w:id="3096"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097" w:author="Lee, Mooyoung" w:date="2017-11-07T12:41:00Z">
              <w:tcPr>
                <w:tcW w:w="0" w:type="auto"/>
              </w:tcPr>
            </w:tcPrChange>
          </w:tcPr>
          <w:p w14:paraId="77F15286" w14:textId="6D21EB0D" w:rsidR="00C0334C" w:rsidDel="00EC4177" w:rsidRDefault="00C0334C">
            <w:pPr>
              <w:jc w:val="center"/>
              <w:rPr>
                <w:ins w:id="3098" w:author="Lee, Mooyoung" w:date="2017-10-14T14:16:00Z"/>
                <w:del w:id="3099" w:author="Asuncion, Albert" w:date="2017-11-18T20:45:00Z"/>
              </w:rPr>
              <w:pPrChange w:id="3100" w:author="Lee, Mooyoung" w:date="2017-10-14T14:16:00Z">
                <w:pPr/>
              </w:pPrChange>
            </w:pPr>
            <w:moveFrom w:id="3101" w:author="Asuncion, Albert" w:date="2017-11-18T20:21:00Z">
              <w:ins w:id="3102" w:author="Lee, Mooyoung" w:date="2017-10-14T14:16:00Z">
                <w:del w:id="3103" w:author="Asuncion, Albert" w:date="2017-11-18T20:45:00Z">
                  <w:r w:rsidDel="00EC4177">
                    <w:delText>6</w:delText>
                  </w:r>
                </w:del>
              </w:ins>
            </w:moveFrom>
          </w:p>
        </w:tc>
        <w:tc>
          <w:tcPr>
            <w:tcW w:w="0" w:type="dxa"/>
            <w:tcPrChange w:id="3104" w:author="Lee, Mooyoung" w:date="2017-11-07T12:41:00Z">
              <w:tcPr>
                <w:tcW w:w="1361" w:type="dxa"/>
              </w:tcPr>
            </w:tcPrChange>
          </w:tcPr>
          <w:p w14:paraId="214D9B86" w14:textId="3346A9E7"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105" w:author="Lee, Mooyoung" w:date="2017-10-14T14:16:00Z"/>
                <w:del w:id="3106" w:author="Asuncion, Albert" w:date="2017-11-18T20:45:00Z"/>
              </w:rPr>
            </w:pPr>
            <w:moveFrom w:id="3107" w:author="Asuncion, Albert" w:date="2017-11-18T20:21:00Z">
              <w:ins w:id="3108" w:author="Lee, Mooyoung" w:date="2017-10-14T14:16:00Z">
                <w:del w:id="3109" w:author="Asuncion, Albert" w:date="2017-11-18T20:45:00Z">
                  <w:r w:rsidDel="00EC4177">
                    <w:delText>Keeping secrets</w:delText>
                  </w:r>
                </w:del>
              </w:ins>
            </w:moveFrom>
          </w:p>
        </w:tc>
        <w:tc>
          <w:tcPr>
            <w:tcW w:w="0" w:type="dxa"/>
            <w:tcPrChange w:id="3110" w:author="Lee, Mooyoung" w:date="2017-11-07T12:41:00Z">
              <w:tcPr>
                <w:tcW w:w="1819" w:type="dxa"/>
              </w:tcPr>
            </w:tcPrChange>
          </w:tcPr>
          <w:p w14:paraId="2A410876" w14:textId="0915C9E3"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111" w:author="Lee, Mooyoung" w:date="2017-10-14T14:16:00Z"/>
                <w:del w:id="3112" w:author="Asuncion, Albert" w:date="2017-11-18T20:45:00Z"/>
              </w:rPr>
            </w:pPr>
            <w:moveFrom w:id="3113" w:author="Asuncion, Albert" w:date="2017-11-18T20:21:00Z">
              <w:ins w:id="3114" w:author="Lee, Mooyoung" w:date="2017-11-07T12:48:00Z">
                <w:del w:id="3115" w:author="Asuncion, Albert" w:date="2017-11-18T20:45:00Z">
                  <w:r w:rsidRPr="4D75DF45" w:rsidDel="00EC4177">
                    <w:delText>Secret field can be revealed by cryptanalysis.</w:delText>
                  </w:r>
                </w:del>
              </w:ins>
            </w:moveFrom>
          </w:p>
        </w:tc>
        <w:tc>
          <w:tcPr>
            <w:tcW w:w="1127" w:type="dxa"/>
            <w:vMerge/>
            <w:tcPrChange w:id="3116" w:author="Lee, Mooyoung" w:date="2017-11-07T12:41:00Z">
              <w:tcPr>
                <w:tcW w:w="0" w:type="auto"/>
                <w:vMerge/>
              </w:tcPr>
            </w:tcPrChange>
          </w:tcPr>
          <w:p w14:paraId="763920C5" w14:textId="23EECAF4" w:rsidR="00C0334C" w:rsidDel="00EC4177" w:rsidRDefault="00C0334C">
            <w:pPr>
              <w:cnfStyle w:val="000000000000" w:firstRow="0" w:lastRow="0" w:firstColumn="0" w:lastColumn="0" w:oddVBand="0" w:evenVBand="0" w:oddHBand="0" w:evenHBand="0" w:firstRowFirstColumn="0" w:firstRowLastColumn="0" w:lastRowFirstColumn="0" w:lastRowLastColumn="0"/>
              <w:rPr>
                <w:ins w:id="3117" w:author="Lee, Mooyoung" w:date="2017-10-14T14:16:00Z"/>
                <w:del w:id="3118" w:author="Asuncion, Albert" w:date="2017-11-18T20:45:00Z"/>
              </w:rPr>
            </w:pPr>
          </w:p>
        </w:tc>
      </w:tr>
      <w:tr w:rsidR="00C0334C" w:rsidDel="00EC4177" w14:paraId="0C939B88" w14:textId="66E6B70D" w:rsidTr="5183B0FA">
        <w:trPr>
          <w:ins w:id="3119" w:author="Lee, Mooyoung" w:date="2017-10-14T14:16:00Z"/>
          <w:del w:id="3120" w:author="Asuncion, Albert" w:date="2017-11-18T20:45:00Z"/>
          <w:trPrChange w:id="3121" w:author="Karanja, Alice" w:date="2017-11-13T18:30: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122" w:author="Karanja, Alice" w:date="2017-11-13T18:30:00Z">
              <w:tcPr>
                <w:tcW w:w="0" w:type="auto"/>
              </w:tcPr>
            </w:tcPrChange>
          </w:tcPr>
          <w:p w14:paraId="20D5319D" w14:textId="7CD4CA39" w:rsidR="00C0334C" w:rsidDel="00EC4177" w:rsidRDefault="00C0334C">
            <w:pPr>
              <w:jc w:val="center"/>
              <w:rPr>
                <w:ins w:id="3123" w:author="Lee, Mooyoung" w:date="2017-10-14T14:16:00Z"/>
                <w:del w:id="3124" w:author="Asuncion, Albert" w:date="2017-11-18T20:45:00Z"/>
              </w:rPr>
              <w:pPrChange w:id="3125" w:author="Lee, Mooyoung" w:date="2017-10-14T14:16:00Z">
                <w:pPr/>
              </w:pPrChange>
            </w:pPr>
            <w:moveFrom w:id="3126" w:author="Asuncion, Albert" w:date="2017-11-18T20:21:00Z">
              <w:ins w:id="3127" w:author="Lee, Mooyoung" w:date="2017-10-14T14:16:00Z">
                <w:del w:id="3128" w:author="Asuncion, Albert" w:date="2017-11-18T20:45:00Z">
                  <w:r w:rsidDel="00EC4177">
                    <w:delText>7</w:delText>
                  </w:r>
                </w:del>
              </w:ins>
            </w:moveFrom>
          </w:p>
        </w:tc>
        <w:tc>
          <w:tcPr>
            <w:tcW w:w="0" w:type="dxa"/>
            <w:tcPrChange w:id="3129" w:author="Karanja, Alice" w:date="2017-11-13T18:30:00Z">
              <w:tcPr>
                <w:tcW w:w="1361" w:type="dxa"/>
              </w:tcPr>
            </w:tcPrChange>
          </w:tcPr>
          <w:p w14:paraId="48A4C5EB" w14:textId="73A2BBC5"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130" w:author="Lee, Mooyoung" w:date="2017-10-14T14:16:00Z"/>
                <w:del w:id="3131" w:author="Asuncion, Albert" w:date="2017-11-18T20:45:00Z"/>
              </w:rPr>
            </w:pPr>
            <w:moveFrom w:id="3132" w:author="Asuncion, Albert" w:date="2017-11-18T20:21:00Z">
              <w:ins w:id="3133" w:author="Lee, Mooyoung" w:date="2017-10-14T14:16:00Z">
                <w:del w:id="3134" w:author="Asuncion, Albert" w:date="2017-11-18T20:45:00Z">
                  <w:r w:rsidDel="00EC4177">
                    <w:delText>Immutable bugs</w:delText>
                  </w:r>
                </w:del>
              </w:ins>
            </w:moveFrom>
          </w:p>
        </w:tc>
        <w:tc>
          <w:tcPr>
            <w:tcW w:w="0" w:type="dxa"/>
            <w:tcPrChange w:id="3135" w:author="Karanja, Alice" w:date="2017-11-13T18:30:00Z">
              <w:tcPr>
                <w:tcW w:w="1819" w:type="dxa"/>
              </w:tcPr>
            </w:tcPrChange>
          </w:tcPr>
          <w:p w14:paraId="4C2F8A8B" w14:textId="3B5430BA"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136" w:author="Lee, Mooyoung" w:date="2017-10-14T14:16:00Z"/>
                <w:del w:id="3137" w:author="Asuncion, Albert" w:date="2017-11-18T20:45:00Z"/>
              </w:rPr>
            </w:pPr>
            <w:moveFrom w:id="3138" w:author="Asuncion, Albert" w:date="2017-11-18T20:21:00Z">
              <w:ins w:id="3139" w:author="Lee, Mooyoung" w:date="2017-11-07T12:48:00Z">
                <w:del w:id="3140" w:author="Asuncion, Albert" w:date="2017-11-18T20:45:00Z">
                  <w:r w:rsidRPr="4D75DF45" w:rsidDel="00EC4177">
                    <w:delText>Consequence of contracts with a bug cannot be corrected.</w:delText>
                  </w:r>
                </w:del>
              </w:ins>
            </w:moveFrom>
          </w:p>
        </w:tc>
        <w:tc>
          <w:tcPr>
            <w:tcW w:w="0" w:type="dxa"/>
            <w:vMerge w:val="restart"/>
            <w:tcPrChange w:id="3141" w:author="Karanja, Alice" w:date="2017-11-13T18:30:00Z">
              <w:tcPr>
                <w:tcW w:w="1127" w:type="dxa"/>
                <w:vMerge w:val="restart"/>
              </w:tcPr>
            </w:tcPrChange>
          </w:tcPr>
          <w:p w14:paraId="09DA0A4A" w14:textId="11578DC7"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142" w:author="Lee, Mooyoung" w:date="2017-10-14T14:16:00Z"/>
                <w:del w:id="3143" w:author="Asuncion, Albert" w:date="2017-11-18T20:45:00Z"/>
              </w:rPr>
            </w:pPr>
            <w:moveFrom w:id="3144" w:author="Asuncion, Albert" w:date="2017-11-18T20:21:00Z">
              <w:ins w:id="3145" w:author="Lee, Mooyoung" w:date="2017-10-14T14:16:00Z">
                <w:del w:id="3146" w:author="Asuncion, Albert" w:date="2017-11-18T20:45:00Z">
                  <w:r w:rsidDel="00EC4177">
                    <w:delText>EVM bytecode</w:delText>
                  </w:r>
                </w:del>
              </w:ins>
            </w:moveFrom>
          </w:p>
        </w:tc>
      </w:tr>
      <w:tr w:rsidR="00C0334C" w:rsidDel="00EC4177" w14:paraId="38E657FF" w14:textId="39ADF971" w:rsidTr="5183B0FA">
        <w:trPr>
          <w:ins w:id="3147" w:author="Lee, Mooyoung" w:date="2017-10-14T14:16:00Z"/>
          <w:del w:id="3148" w:author="Asuncion, Albert" w:date="2017-11-18T20:45:00Z"/>
          <w:trPrChange w:id="3149"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150" w:author="Lee, Mooyoung" w:date="2017-11-07T12:41:00Z">
              <w:tcPr>
                <w:tcW w:w="0" w:type="auto"/>
              </w:tcPr>
            </w:tcPrChange>
          </w:tcPr>
          <w:p w14:paraId="430A3CFE" w14:textId="4B7E2BD0" w:rsidR="00C0334C" w:rsidDel="00EC4177" w:rsidRDefault="00C0334C">
            <w:pPr>
              <w:jc w:val="center"/>
              <w:rPr>
                <w:ins w:id="3151" w:author="Lee, Mooyoung" w:date="2017-10-14T14:16:00Z"/>
                <w:del w:id="3152" w:author="Asuncion, Albert" w:date="2017-11-18T20:45:00Z"/>
              </w:rPr>
              <w:pPrChange w:id="3153" w:author="Lee, Mooyoung" w:date="2017-10-14T14:16:00Z">
                <w:pPr/>
              </w:pPrChange>
            </w:pPr>
            <w:moveFrom w:id="3154" w:author="Asuncion, Albert" w:date="2017-11-18T20:21:00Z">
              <w:ins w:id="3155" w:author="Lee, Mooyoung" w:date="2017-10-14T14:16:00Z">
                <w:del w:id="3156" w:author="Asuncion, Albert" w:date="2017-11-18T20:45:00Z">
                  <w:r w:rsidDel="00EC4177">
                    <w:delText>8</w:delText>
                  </w:r>
                </w:del>
              </w:ins>
            </w:moveFrom>
          </w:p>
        </w:tc>
        <w:tc>
          <w:tcPr>
            <w:tcW w:w="0" w:type="dxa"/>
            <w:tcPrChange w:id="3157" w:author="Lee, Mooyoung" w:date="2017-11-07T12:41:00Z">
              <w:tcPr>
                <w:tcW w:w="1361" w:type="dxa"/>
              </w:tcPr>
            </w:tcPrChange>
          </w:tcPr>
          <w:p w14:paraId="1465A12F" w14:textId="01E0A987"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158" w:author="Lee, Mooyoung" w:date="2017-10-14T14:16:00Z"/>
                <w:del w:id="3159" w:author="Asuncion, Albert" w:date="2017-11-18T20:45:00Z"/>
              </w:rPr>
            </w:pPr>
            <w:moveFrom w:id="3160" w:author="Asuncion, Albert" w:date="2017-11-18T20:21:00Z">
              <w:ins w:id="3161" w:author="Lee, Mooyoung" w:date="2017-10-14T14:16:00Z">
                <w:del w:id="3162" w:author="Asuncion, Albert" w:date="2017-11-18T20:45:00Z">
                  <w:r w:rsidDel="00EC4177">
                    <w:delText>Ether lost in transfer</w:delText>
                  </w:r>
                </w:del>
              </w:ins>
            </w:moveFrom>
          </w:p>
        </w:tc>
        <w:tc>
          <w:tcPr>
            <w:tcW w:w="0" w:type="dxa"/>
            <w:tcPrChange w:id="3163" w:author="Lee, Mooyoung" w:date="2017-11-07T12:41:00Z">
              <w:tcPr>
                <w:tcW w:w="1819" w:type="dxa"/>
              </w:tcPr>
            </w:tcPrChange>
          </w:tcPr>
          <w:p w14:paraId="0444CF9F" w14:textId="465B6994"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164" w:author="Lee, Mooyoung" w:date="2017-10-14T14:16:00Z"/>
                <w:del w:id="3165" w:author="Asuncion, Albert" w:date="2017-11-18T20:45:00Z"/>
              </w:rPr>
            </w:pPr>
            <w:moveFrom w:id="3166" w:author="Asuncion, Albert" w:date="2017-11-18T20:21:00Z">
              <w:ins w:id="3167" w:author="Lee, Mooyoung" w:date="2017-11-07T12:48:00Z">
                <w:del w:id="3168" w:author="Asuncion, Albert" w:date="2017-11-18T20:45:00Z">
                  <w:r w:rsidRPr="4D75DF45" w:rsidDel="00EC4177">
                    <w:delText>Specifying wrong recipient address.</w:delText>
                  </w:r>
                </w:del>
              </w:ins>
            </w:moveFrom>
          </w:p>
        </w:tc>
        <w:tc>
          <w:tcPr>
            <w:tcW w:w="1127" w:type="dxa"/>
            <w:vMerge/>
            <w:tcPrChange w:id="3169" w:author="Lee, Mooyoung" w:date="2017-11-07T12:41:00Z">
              <w:tcPr>
                <w:tcW w:w="0" w:type="auto"/>
                <w:vMerge/>
              </w:tcPr>
            </w:tcPrChange>
          </w:tcPr>
          <w:p w14:paraId="7AD72F0E" w14:textId="3BEE227D" w:rsidR="00C0334C" w:rsidDel="00EC4177" w:rsidRDefault="00C0334C">
            <w:pPr>
              <w:cnfStyle w:val="000000000000" w:firstRow="0" w:lastRow="0" w:firstColumn="0" w:lastColumn="0" w:oddVBand="0" w:evenVBand="0" w:oddHBand="0" w:evenHBand="0" w:firstRowFirstColumn="0" w:firstRowLastColumn="0" w:lastRowFirstColumn="0" w:lastRowLastColumn="0"/>
              <w:rPr>
                <w:ins w:id="3170" w:author="Lee, Mooyoung" w:date="2017-10-14T14:16:00Z"/>
                <w:del w:id="3171" w:author="Asuncion, Albert" w:date="2017-11-18T20:45:00Z"/>
              </w:rPr>
            </w:pPr>
          </w:p>
        </w:tc>
      </w:tr>
      <w:tr w:rsidR="00C0334C" w:rsidDel="00EC4177" w14:paraId="66CDDD97" w14:textId="229EC796" w:rsidTr="5183B0FA">
        <w:trPr>
          <w:ins w:id="3172" w:author="Lee, Mooyoung" w:date="2017-10-14T14:16:00Z"/>
          <w:del w:id="3173" w:author="Asuncion, Albert" w:date="2017-11-18T20:45:00Z"/>
          <w:trPrChange w:id="3174"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175" w:author="Lee, Mooyoung" w:date="2017-11-07T12:41:00Z">
              <w:tcPr>
                <w:tcW w:w="0" w:type="auto"/>
              </w:tcPr>
            </w:tcPrChange>
          </w:tcPr>
          <w:p w14:paraId="664179D6" w14:textId="5F2FE741" w:rsidR="00C0334C" w:rsidDel="00EC4177" w:rsidRDefault="00C0334C">
            <w:pPr>
              <w:jc w:val="center"/>
              <w:rPr>
                <w:ins w:id="3176" w:author="Lee, Mooyoung" w:date="2017-10-14T14:16:00Z"/>
                <w:del w:id="3177" w:author="Asuncion, Albert" w:date="2017-11-18T20:45:00Z"/>
              </w:rPr>
              <w:pPrChange w:id="3178" w:author="Lee, Mooyoung" w:date="2017-10-14T14:16:00Z">
                <w:pPr/>
              </w:pPrChange>
            </w:pPr>
            <w:moveFrom w:id="3179" w:author="Asuncion, Albert" w:date="2017-11-18T20:21:00Z">
              <w:ins w:id="3180" w:author="Lee, Mooyoung" w:date="2017-10-14T14:16:00Z">
                <w:del w:id="3181" w:author="Asuncion, Albert" w:date="2017-11-18T20:45:00Z">
                  <w:r w:rsidDel="00EC4177">
                    <w:delText>9</w:delText>
                  </w:r>
                </w:del>
              </w:ins>
            </w:moveFrom>
          </w:p>
        </w:tc>
        <w:tc>
          <w:tcPr>
            <w:tcW w:w="0" w:type="dxa"/>
            <w:tcPrChange w:id="3182" w:author="Lee, Mooyoung" w:date="2017-11-07T12:41:00Z">
              <w:tcPr>
                <w:tcW w:w="1361" w:type="dxa"/>
              </w:tcPr>
            </w:tcPrChange>
          </w:tcPr>
          <w:p w14:paraId="4494B342" w14:textId="52E8FE88"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183" w:author="Lee, Mooyoung" w:date="2017-10-14T14:16:00Z"/>
                <w:del w:id="3184" w:author="Asuncion, Albert" w:date="2017-11-18T20:45:00Z"/>
              </w:rPr>
            </w:pPr>
            <w:moveFrom w:id="3185" w:author="Asuncion, Albert" w:date="2017-11-18T20:21:00Z">
              <w:ins w:id="3186" w:author="Lee, Mooyoung" w:date="2017-10-14T14:16:00Z">
                <w:del w:id="3187" w:author="Asuncion, Albert" w:date="2017-11-18T20:45:00Z">
                  <w:r w:rsidDel="00EC4177">
                    <w:delText>Stack size limit</w:delText>
                  </w:r>
                </w:del>
              </w:ins>
            </w:moveFrom>
          </w:p>
        </w:tc>
        <w:tc>
          <w:tcPr>
            <w:tcW w:w="0" w:type="dxa"/>
            <w:tcPrChange w:id="3188" w:author="Lee, Mooyoung" w:date="2017-11-07T12:41:00Z">
              <w:tcPr>
                <w:tcW w:w="1819" w:type="dxa"/>
              </w:tcPr>
            </w:tcPrChange>
          </w:tcPr>
          <w:p w14:paraId="2104C264" w14:textId="025D6B34"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189" w:author="Lee, Mooyoung" w:date="2017-10-14T14:16:00Z"/>
                <w:del w:id="3190" w:author="Asuncion, Albert" w:date="2017-11-18T20:45:00Z"/>
              </w:rPr>
            </w:pPr>
            <w:moveFrom w:id="3191" w:author="Asuncion, Albert" w:date="2017-11-18T20:21:00Z">
              <w:ins w:id="3192" w:author="Lee, Mooyoung" w:date="2017-11-07T12:48:00Z">
                <w:del w:id="3193" w:author="Asuncion, Albert" w:date="2017-11-18T20:45:00Z">
                  <w:r w:rsidRPr="4D75DF45" w:rsidDel="00EC4177">
                    <w:delText>Call stack bounded to 1024 frames. Exploit exceptions with higher stack.</w:delText>
                  </w:r>
                </w:del>
              </w:ins>
            </w:moveFrom>
          </w:p>
        </w:tc>
        <w:tc>
          <w:tcPr>
            <w:tcW w:w="1127" w:type="dxa"/>
            <w:vMerge/>
            <w:tcPrChange w:id="3194" w:author="Lee, Mooyoung" w:date="2017-11-07T12:41:00Z">
              <w:tcPr>
                <w:tcW w:w="0" w:type="auto"/>
                <w:vMerge/>
              </w:tcPr>
            </w:tcPrChange>
          </w:tcPr>
          <w:p w14:paraId="249508AB" w14:textId="54E6502E" w:rsidR="00C0334C" w:rsidDel="00EC4177" w:rsidRDefault="00C0334C">
            <w:pPr>
              <w:cnfStyle w:val="000000000000" w:firstRow="0" w:lastRow="0" w:firstColumn="0" w:lastColumn="0" w:oddVBand="0" w:evenVBand="0" w:oddHBand="0" w:evenHBand="0" w:firstRowFirstColumn="0" w:firstRowLastColumn="0" w:lastRowFirstColumn="0" w:lastRowLastColumn="0"/>
              <w:rPr>
                <w:ins w:id="3195" w:author="Lee, Mooyoung" w:date="2017-10-14T14:16:00Z"/>
                <w:del w:id="3196" w:author="Asuncion, Albert" w:date="2017-11-18T20:45:00Z"/>
              </w:rPr>
            </w:pPr>
          </w:p>
        </w:tc>
      </w:tr>
      <w:tr w:rsidR="00C0334C" w:rsidDel="00EC4177" w14:paraId="429EEB30" w14:textId="464B0A9D" w:rsidTr="5183B0FA">
        <w:trPr>
          <w:ins w:id="3197" w:author="Lee, Mooyoung" w:date="2017-10-14T14:16:00Z"/>
          <w:del w:id="3198" w:author="Asuncion, Albert" w:date="2017-11-18T20:45:00Z"/>
          <w:trPrChange w:id="3199" w:author="Karanja, Alice" w:date="2017-11-13T18:30: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200" w:author="Karanja, Alice" w:date="2017-11-13T18:30:00Z">
              <w:tcPr>
                <w:tcW w:w="0" w:type="auto"/>
              </w:tcPr>
            </w:tcPrChange>
          </w:tcPr>
          <w:p w14:paraId="4E26B2FC" w14:textId="1313D30D" w:rsidR="00C0334C" w:rsidDel="00EC4177" w:rsidRDefault="00C0334C">
            <w:pPr>
              <w:jc w:val="center"/>
              <w:rPr>
                <w:ins w:id="3201" w:author="Lee, Mooyoung" w:date="2017-10-14T14:16:00Z"/>
                <w:del w:id="3202" w:author="Asuncion, Albert" w:date="2017-11-18T20:45:00Z"/>
              </w:rPr>
              <w:pPrChange w:id="3203" w:author="Lee, Mooyoung" w:date="2017-10-14T14:16:00Z">
                <w:pPr/>
              </w:pPrChange>
            </w:pPr>
            <w:moveFrom w:id="3204" w:author="Asuncion, Albert" w:date="2017-11-18T20:21:00Z">
              <w:ins w:id="3205" w:author="Lee, Mooyoung" w:date="2017-10-14T14:16:00Z">
                <w:del w:id="3206" w:author="Asuncion, Albert" w:date="2017-11-18T20:45:00Z">
                  <w:r w:rsidDel="00EC4177">
                    <w:delText>10</w:delText>
                  </w:r>
                </w:del>
              </w:ins>
            </w:moveFrom>
          </w:p>
        </w:tc>
        <w:tc>
          <w:tcPr>
            <w:tcW w:w="0" w:type="dxa"/>
            <w:tcPrChange w:id="3207" w:author="Karanja, Alice" w:date="2017-11-13T18:30:00Z">
              <w:tcPr>
                <w:tcW w:w="1361" w:type="dxa"/>
              </w:tcPr>
            </w:tcPrChange>
          </w:tcPr>
          <w:p w14:paraId="74327CE8" w14:textId="254B9BBF"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208" w:author="Lee, Mooyoung" w:date="2017-10-14T14:16:00Z"/>
                <w:del w:id="3209" w:author="Asuncion, Albert" w:date="2017-11-18T20:45:00Z"/>
              </w:rPr>
            </w:pPr>
            <w:moveFrom w:id="3210" w:author="Asuncion, Albert" w:date="2017-11-18T20:21:00Z">
              <w:ins w:id="3211" w:author="Lee, Mooyoung" w:date="2017-10-14T14:16:00Z">
                <w:del w:id="3212" w:author="Asuncion, Albert" w:date="2017-11-18T20:45:00Z">
                  <w:r w:rsidDel="00EC4177">
                    <w:delText>Unpredictable state</w:delText>
                  </w:r>
                </w:del>
              </w:ins>
            </w:moveFrom>
          </w:p>
        </w:tc>
        <w:tc>
          <w:tcPr>
            <w:tcW w:w="0" w:type="dxa"/>
            <w:tcPrChange w:id="3213" w:author="Karanja, Alice" w:date="2017-11-13T18:30:00Z">
              <w:tcPr>
                <w:tcW w:w="1819" w:type="dxa"/>
              </w:tcPr>
            </w:tcPrChange>
          </w:tcPr>
          <w:p w14:paraId="43384BA9" w14:textId="5C8411CC"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214" w:author="Lee, Mooyoung" w:date="2017-10-14T14:16:00Z"/>
                <w:del w:id="3215" w:author="Asuncion, Albert" w:date="2017-11-18T20:45:00Z"/>
              </w:rPr>
            </w:pPr>
            <w:moveFrom w:id="3216" w:author="Asuncion, Albert" w:date="2017-11-18T20:21:00Z">
              <w:ins w:id="3217" w:author="Lee, Mooyoung" w:date="2017-11-07T12:48:00Z">
                <w:del w:id="3218" w:author="Asuncion, Albert" w:date="2017-11-18T20:45:00Z">
                  <w:r w:rsidRPr="4D75DF45" w:rsidDel="00EC4177">
                    <w:delText>State of contract from a short branch of a fork can be reverted</w:delText>
                  </w:r>
                </w:del>
              </w:ins>
            </w:moveFrom>
          </w:p>
        </w:tc>
        <w:tc>
          <w:tcPr>
            <w:tcW w:w="0" w:type="dxa"/>
            <w:vMerge w:val="restart"/>
            <w:tcPrChange w:id="3219" w:author="Karanja, Alice" w:date="2017-11-13T18:30:00Z">
              <w:tcPr>
                <w:tcW w:w="1127" w:type="dxa"/>
                <w:vMerge w:val="restart"/>
              </w:tcPr>
            </w:tcPrChange>
          </w:tcPr>
          <w:p w14:paraId="0AFCEE50" w14:textId="418FD77F"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220" w:author="Lee, Mooyoung" w:date="2017-10-14T14:16:00Z"/>
                <w:del w:id="3221" w:author="Asuncion, Albert" w:date="2017-11-18T20:45:00Z"/>
              </w:rPr>
            </w:pPr>
            <w:moveFrom w:id="3222" w:author="Asuncion, Albert" w:date="2017-11-18T20:21:00Z">
              <w:ins w:id="3223" w:author="Lee, Mooyoung" w:date="2017-10-14T14:16:00Z">
                <w:del w:id="3224" w:author="Asuncion, Albert" w:date="2017-11-18T20:45:00Z">
                  <w:r w:rsidDel="00EC4177">
                    <w:delText>Blockchain system</w:delText>
                  </w:r>
                </w:del>
              </w:ins>
            </w:moveFrom>
          </w:p>
        </w:tc>
      </w:tr>
      <w:tr w:rsidR="00C0334C" w:rsidDel="00EC4177" w14:paraId="1720A572" w14:textId="4971A945" w:rsidTr="5183B0FA">
        <w:trPr>
          <w:ins w:id="3225" w:author="Lee, Mooyoung" w:date="2017-10-14T14:16:00Z"/>
          <w:del w:id="3226" w:author="Asuncion, Albert" w:date="2017-11-18T20:45:00Z"/>
          <w:trPrChange w:id="3227"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228" w:author="Lee, Mooyoung" w:date="2017-11-07T12:41:00Z">
              <w:tcPr>
                <w:tcW w:w="0" w:type="auto"/>
              </w:tcPr>
            </w:tcPrChange>
          </w:tcPr>
          <w:p w14:paraId="0BF5C9F0" w14:textId="6A0F0743" w:rsidR="00C0334C" w:rsidDel="00EC4177" w:rsidRDefault="00C0334C">
            <w:pPr>
              <w:jc w:val="center"/>
              <w:rPr>
                <w:ins w:id="3229" w:author="Lee, Mooyoung" w:date="2017-10-14T14:16:00Z"/>
                <w:del w:id="3230" w:author="Asuncion, Albert" w:date="2017-11-18T20:45:00Z"/>
              </w:rPr>
              <w:pPrChange w:id="3231" w:author="Lee, Mooyoung" w:date="2017-10-14T14:16:00Z">
                <w:pPr/>
              </w:pPrChange>
            </w:pPr>
            <w:moveFrom w:id="3232" w:author="Asuncion, Albert" w:date="2017-11-18T20:21:00Z">
              <w:ins w:id="3233" w:author="Lee, Mooyoung" w:date="2017-10-14T14:16:00Z">
                <w:del w:id="3234" w:author="Asuncion, Albert" w:date="2017-11-18T20:45:00Z">
                  <w:r w:rsidDel="00EC4177">
                    <w:delText>11</w:delText>
                  </w:r>
                </w:del>
              </w:ins>
            </w:moveFrom>
          </w:p>
        </w:tc>
        <w:tc>
          <w:tcPr>
            <w:tcW w:w="0" w:type="dxa"/>
            <w:tcPrChange w:id="3235" w:author="Lee, Mooyoung" w:date="2017-11-07T12:41:00Z">
              <w:tcPr>
                <w:tcW w:w="1361" w:type="dxa"/>
              </w:tcPr>
            </w:tcPrChange>
          </w:tcPr>
          <w:p w14:paraId="2F2CF849" w14:textId="71EE89F4"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236" w:author="Lee, Mooyoung" w:date="2017-10-14T14:16:00Z"/>
                <w:del w:id="3237" w:author="Asuncion, Albert" w:date="2017-11-18T20:45:00Z"/>
              </w:rPr>
            </w:pPr>
            <w:moveFrom w:id="3238" w:author="Asuncion, Albert" w:date="2017-11-18T20:21:00Z">
              <w:ins w:id="3239" w:author="Lee, Mooyoung" w:date="2017-10-14T14:16:00Z">
                <w:del w:id="3240" w:author="Asuncion, Albert" w:date="2017-11-18T20:45:00Z">
                  <w:r w:rsidDel="00EC4177">
                    <w:delText>Generating randomness</w:delText>
                  </w:r>
                </w:del>
              </w:ins>
            </w:moveFrom>
          </w:p>
        </w:tc>
        <w:tc>
          <w:tcPr>
            <w:tcW w:w="0" w:type="dxa"/>
            <w:tcPrChange w:id="3241" w:author="Lee, Mooyoung" w:date="2017-11-07T12:41:00Z">
              <w:tcPr>
                <w:tcW w:w="1819" w:type="dxa"/>
              </w:tcPr>
            </w:tcPrChange>
          </w:tcPr>
          <w:p w14:paraId="0ABDCDF5" w14:textId="264D03EC"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242" w:author="Lee, Mooyoung" w:date="2017-10-14T14:16:00Z"/>
                <w:del w:id="3243" w:author="Asuncion, Albert" w:date="2017-11-18T20:45:00Z"/>
              </w:rPr>
            </w:pPr>
            <w:moveFrom w:id="3244" w:author="Asuncion, Albert" w:date="2017-11-18T20:21:00Z">
              <w:ins w:id="3245" w:author="Lee, Mooyoung" w:date="2017-11-07T12:48:00Z">
                <w:del w:id="3246" w:author="Asuncion, Albert" w:date="2017-11-18T20:45:00Z">
                  <w:r w:rsidRPr="4D75DF45" w:rsidDel="00EC4177">
                    <w:delText>Craft block to bias PRNG for distribution.</w:delText>
                  </w:r>
                </w:del>
              </w:ins>
            </w:moveFrom>
          </w:p>
        </w:tc>
        <w:tc>
          <w:tcPr>
            <w:tcW w:w="1127" w:type="dxa"/>
            <w:vMerge/>
            <w:tcPrChange w:id="3247" w:author="Lee, Mooyoung" w:date="2017-11-07T12:41:00Z">
              <w:tcPr>
                <w:tcW w:w="0" w:type="auto"/>
                <w:vMerge/>
              </w:tcPr>
            </w:tcPrChange>
          </w:tcPr>
          <w:p w14:paraId="493E9136" w14:textId="739C2CDA" w:rsidR="00C0334C" w:rsidDel="00EC4177" w:rsidRDefault="00C0334C">
            <w:pPr>
              <w:cnfStyle w:val="000000000000" w:firstRow="0" w:lastRow="0" w:firstColumn="0" w:lastColumn="0" w:oddVBand="0" w:evenVBand="0" w:oddHBand="0" w:evenHBand="0" w:firstRowFirstColumn="0" w:firstRowLastColumn="0" w:lastRowFirstColumn="0" w:lastRowLastColumn="0"/>
              <w:rPr>
                <w:ins w:id="3248" w:author="Lee, Mooyoung" w:date="2017-10-14T14:16:00Z"/>
                <w:del w:id="3249" w:author="Asuncion, Albert" w:date="2017-11-18T20:45:00Z"/>
              </w:rPr>
            </w:pPr>
          </w:p>
        </w:tc>
      </w:tr>
      <w:tr w:rsidR="00C0334C" w:rsidDel="00EC4177" w14:paraId="51AC2AE3" w14:textId="6F00E0B7" w:rsidTr="5183B0FA">
        <w:trPr>
          <w:ins w:id="3250" w:author="Lee, Mooyoung" w:date="2017-10-14T14:16:00Z"/>
          <w:del w:id="3251" w:author="Asuncion, Albert" w:date="2017-11-18T20:45:00Z"/>
          <w:trPrChange w:id="3252" w:author="Lee, Mooyoung" w:date="2017-11-07T12:41:00Z">
            <w:trPr>
              <w:gridAfter w:val="0"/>
            </w:trPr>
          </w:trPrChange>
        </w:trPr>
        <w:tc>
          <w:tcPr>
            <w:cnfStyle w:val="001000000000" w:firstRow="0" w:lastRow="0" w:firstColumn="1" w:lastColumn="0" w:oddVBand="0" w:evenVBand="0" w:oddHBand="0" w:evenHBand="0" w:firstRowFirstColumn="0" w:firstRowLastColumn="0" w:lastRowFirstColumn="0" w:lastRowLastColumn="0"/>
            <w:tcW w:w="928" w:type="dxa"/>
            <w:tcPrChange w:id="3253" w:author="Lee, Mooyoung" w:date="2017-11-07T12:41:00Z">
              <w:tcPr>
                <w:tcW w:w="0" w:type="auto"/>
              </w:tcPr>
            </w:tcPrChange>
          </w:tcPr>
          <w:p w14:paraId="43DB5C8A" w14:textId="10A1A13B" w:rsidR="00C0334C" w:rsidDel="00EC4177" w:rsidRDefault="00C0334C">
            <w:pPr>
              <w:jc w:val="center"/>
              <w:rPr>
                <w:ins w:id="3254" w:author="Lee, Mooyoung" w:date="2017-10-14T14:16:00Z"/>
                <w:del w:id="3255" w:author="Asuncion, Albert" w:date="2017-11-18T20:45:00Z"/>
              </w:rPr>
              <w:pPrChange w:id="3256" w:author="Lee, Mooyoung" w:date="2017-10-14T14:16:00Z">
                <w:pPr/>
              </w:pPrChange>
            </w:pPr>
            <w:moveFrom w:id="3257" w:author="Asuncion, Albert" w:date="2017-11-18T20:21:00Z">
              <w:ins w:id="3258" w:author="Lee, Mooyoung" w:date="2017-10-14T14:16:00Z">
                <w:del w:id="3259" w:author="Asuncion, Albert" w:date="2017-11-18T20:45:00Z">
                  <w:r w:rsidDel="00EC4177">
                    <w:delText>12</w:delText>
                  </w:r>
                </w:del>
              </w:ins>
            </w:moveFrom>
          </w:p>
        </w:tc>
        <w:tc>
          <w:tcPr>
            <w:tcW w:w="0" w:type="dxa"/>
            <w:tcPrChange w:id="3260" w:author="Lee, Mooyoung" w:date="2017-11-07T12:41:00Z">
              <w:tcPr>
                <w:tcW w:w="1361" w:type="dxa"/>
              </w:tcPr>
            </w:tcPrChange>
          </w:tcPr>
          <w:p w14:paraId="3849297B" w14:textId="74F40511" w:rsidR="00C0334C" w:rsidDel="00EC4177" w:rsidRDefault="00C0334C" w:rsidP="67CF8663">
            <w:pPr>
              <w:cnfStyle w:val="000000000000" w:firstRow="0" w:lastRow="0" w:firstColumn="0" w:lastColumn="0" w:oddVBand="0" w:evenVBand="0" w:oddHBand="0" w:evenHBand="0" w:firstRowFirstColumn="0" w:firstRowLastColumn="0" w:lastRowFirstColumn="0" w:lastRowLastColumn="0"/>
              <w:rPr>
                <w:ins w:id="3261" w:author="Lee, Mooyoung" w:date="2017-10-14T14:16:00Z"/>
                <w:del w:id="3262" w:author="Asuncion, Albert" w:date="2017-11-18T20:45:00Z"/>
              </w:rPr>
            </w:pPr>
            <w:moveFrom w:id="3263" w:author="Asuncion, Albert" w:date="2017-11-18T20:21:00Z">
              <w:ins w:id="3264" w:author="Lee, Mooyoung" w:date="2017-10-14T14:16:00Z">
                <w:del w:id="3265" w:author="Asuncion, Albert" w:date="2017-11-18T20:45:00Z">
                  <w:r w:rsidDel="00EC4177">
                    <w:delText>Time Con</w:delText>
                  </w:r>
                </w:del>
              </w:ins>
              <w:ins w:id="3266" w:author="Lee, Mooyoung" w:date="2017-11-07T12:48:00Z">
                <w:del w:id="3267" w:author="Asuncion, Albert" w:date="2017-11-18T20:45:00Z">
                  <w:r w:rsidR="4D75DF45" w:rsidDel="00EC4177">
                    <w:delText>s</w:delText>
                  </w:r>
                </w:del>
              </w:ins>
              <w:ins w:id="3268" w:author="Lee, Mooyoung" w:date="2017-10-14T14:16:00Z">
                <w:del w:id="3269" w:author="Asuncion, Albert" w:date="2017-11-18T20:45:00Z">
                  <w:r w:rsidDel="00EC4177">
                    <w:delText>traints</w:delText>
                  </w:r>
                </w:del>
              </w:ins>
            </w:moveFrom>
          </w:p>
        </w:tc>
        <w:tc>
          <w:tcPr>
            <w:tcW w:w="0" w:type="dxa"/>
            <w:tcPrChange w:id="3270" w:author="Lee, Mooyoung" w:date="2017-11-07T12:41:00Z">
              <w:tcPr>
                <w:tcW w:w="1819" w:type="dxa"/>
              </w:tcPr>
            </w:tcPrChange>
          </w:tcPr>
          <w:p w14:paraId="5A1D307F" w14:textId="714B8C97" w:rsidR="00C0334C" w:rsidDel="00EC4177" w:rsidRDefault="4D75DF45" w:rsidP="67CF8663">
            <w:pPr>
              <w:cnfStyle w:val="000000000000" w:firstRow="0" w:lastRow="0" w:firstColumn="0" w:lastColumn="0" w:oddVBand="0" w:evenVBand="0" w:oddHBand="0" w:evenHBand="0" w:firstRowFirstColumn="0" w:firstRowLastColumn="0" w:lastRowFirstColumn="0" w:lastRowLastColumn="0"/>
              <w:rPr>
                <w:ins w:id="3271" w:author="Lee, Mooyoung" w:date="2017-10-14T14:16:00Z"/>
                <w:del w:id="3272" w:author="Asuncion, Albert" w:date="2017-11-18T20:45:00Z"/>
              </w:rPr>
            </w:pPr>
            <w:moveFrom w:id="3273" w:author="Asuncion, Albert" w:date="2017-11-18T20:21:00Z">
              <w:ins w:id="3274" w:author="Lee, Mooyoung" w:date="2017-11-07T12:48:00Z">
                <w:del w:id="3275" w:author="Asuncion, Albert" w:date="2017-11-18T20:45:00Z">
                  <w:r w:rsidRPr="4D75DF45" w:rsidDel="00EC4177">
                    <w:delText>Ability to choose a timestamp by a miner.</w:delText>
                  </w:r>
                </w:del>
              </w:ins>
            </w:moveFrom>
          </w:p>
        </w:tc>
        <w:tc>
          <w:tcPr>
            <w:tcW w:w="1127" w:type="dxa"/>
            <w:vMerge/>
            <w:tcPrChange w:id="3276" w:author="Lee, Mooyoung" w:date="2017-11-07T12:41:00Z">
              <w:tcPr>
                <w:tcW w:w="0" w:type="auto"/>
                <w:vMerge/>
              </w:tcPr>
            </w:tcPrChange>
          </w:tcPr>
          <w:p w14:paraId="6FC7AC0A" w14:textId="7A5D793C" w:rsidR="00C0334C" w:rsidDel="00EC4177" w:rsidRDefault="00C0334C">
            <w:pPr>
              <w:cnfStyle w:val="000000000000" w:firstRow="0" w:lastRow="0" w:firstColumn="0" w:lastColumn="0" w:oddVBand="0" w:evenVBand="0" w:oddHBand="0" w:evenHBand="0" w:firstRowFirstColumn="0" w:firstRowLastColumn="0" w:lastRowFirstColumn="0" w:lastRowLastColumn="0"/>
              <w:rPr>
                <w:ins w:id="3277" w:author="Lee, Mooyoung" w:date="2017-10-14T14:16:00Z"/>
                <w:del w:id="3278" w:author="Asuncion, Albert" w:date="2017-11-18T20:45:00Z"/>
              </w:rPr>
            </w:pPr>
          </w:p>
        </w:tc>
      </w:tr>
    </w:tbl>
    <w:moveFromRangeEnd w:id="2934"/>
    <w:p w14:paraId="1E65DAF5" w14:textId="131EBF35" w:rsidR="1B2163D7" w:rsidDel="003044D9" w:rsidRDefault="1B2163D7">
      <w:pPr>
        <w:rPr>
          <w:del w:id="3279" w:author="Asuncion, Albert" w:date="2017-11-15T11:41:00Z"/>
          <w:sz w:val="22"/>
          <w:szCs w:val="22"/>
          <w:rPrChange w:id="3280" w:author="Lee, Mooyoung" w:date="2017-10-14T14:16:00Z">
            <w:rPr>
              <w:del w:id="3281" w:author="Asuncion, Albert" w:date="2017-11-15T11:41:00Z"/>
            </w:rPr>
          </w:rPrChange>
        </w:rPr>
      </w:pPr>
      <w:ins w:id="3282" w:author="Lee, Mooyoung" w:date="2017-10-14T14:16:00Z">
        <w:del w:id="3283" w:author="Asuncion, Albert" w:date="2017-11-15T11:41:00Z">
          <w:r w:rsidRPr="1B2163D7" w:rsidDel="003044D9">
            <w:rPr>
              <w:sz w:val="22"/>
              <w:szCs w:val="22"/>
              <w:rPrChange w:id="3284" w:author="Lee, Mooyoung" w:date="2017-10-14T14:16:00Z">
                <w:rPr/>
              </w:rPrChange>
            </w:rPr>
            <w:delText xml:space="preserve"> </w:delText>
          </w:r>
        </w:del>
      </w:ins>
    </w:p>
    <w:p w14:paraId="35DF13DC" w14:textId="1344FDD6" w:rsidR="008630E3" w:rsidDel="00EC4177" w:rsidRDefault="18398E7F" w:rsidP="59A9E7C4">
      <w:pPr>
        <w:rPr>
          <w:ins w:id="3285" w:author="Lee, Mooyoung" w:date="2017-10-13T13:21:00Z"/>
          <w:del w:id="3286" w:author="Asuncion, Albert" w:date="2017-11-18T20:45:00Z"/>
        </w:rPr>
      </w:pPr>
      <w:ins w:id="3287" w:author="Lee, Mooyoung" w:date="2017-10-13T13:21:00Z">
        <w:del w:id="3288" w:author="Asuncion, Albert" w:date="2017-11-18T20:45:00Z">
          <w:r w:rsidRPr="18398E7F" w:rsidDel="00EC4177">
            <w:rPr>
              <w:sz w:val="22"/>
              <w:szCs w:val="22"/>
              <w:rPrChange w:id="3289" w:author="Lee, Mooyoung" w:date="2017-10-13T13:21:00Z">
                <w:rPr/>
              </w:rPrChange>
            </w:rPr>
            <w:delText>N. Atzei, M. Bartoletti, and T. Cimoli, “A Survey of Attacks on Ethereum Smart Contracts (SoK),” Lecture Notes in Computer Science Principles of Security and Trust, pp. 164–186, 2017.</w:delText>
          </w:r>
        </w:del>
      </w:ins>
    </w:p>
    <w:p w14:paraId="256FDEC6" w14:textId="58CAAA78" w:rsidR="008630E3" w:rsidDel="00EC4177" w:rsidRDefault="008630E3" w:rsidP="008630E3">
      <w:pPr>
        <w:rPr>
          <w:del w:id="3290" w:author="Asuncion, Albert" w:date="2017-11-18T20:45:00Z"/>
        </w:rPr>
      </w:pPr>
    </w:p>
    <w:p w14:paraId="738C67EE" w14:textId="71FAB27B" w:rsidR="008630E3" w:rsidDel="00EC4177" w:rsidRDefault="008630E3">
      <w:pPr>
        <w:pStyle w:val="ListParagraph"/>
        <w:numPr>
          <w:ilvl w:val="0"/>
          <w:numId w:val="3"/>
        </w:numPr>
        <w:rPr>
          <w:del w:id="3291" w:author="Asuncion, Albert" w:date="2017-11-18T20:45:00Z"/>
        </w:rPr>
        <w:pPrChange w:id="3292" w:author="Lee, Mooyoung" w:date="2017-10-12T11:04:00Z">
          <w:pPr/>
        </w:pPrChange>
      </w:pPr>
    </w:p>
    <w:p w14:paraId="31C973A8" w14:textId="399E004F" w:rsidR="008630E3" w:rsidDel="00EC4177" w:rsidRDefault="008630E3" w:rsidP="008630E3">
      <w:pPr>
        <w:rPr>
          <w:del w:id="3293" w:author="Asuncion, Albert" w:date="2017-11-18T20:45:00Z"/>
        </w:rPr>
      </w:pPr>
    </w:p>
    <w:p w14:paraId="124C8CFD" w14:textId="7D7EB8A1" w:rsidR="008630E3" w:rsidDel="00EC4177" w:rsidRDefault="008630E3" w:rsidP="008630E3">
      <w:pPr>
        <w:rPr>
          <w:del w:id="3294" w:author="Asuncion, Albert" w:date="2017-11-18T20:45:00Z"/>
        </w:rPr>
      </w:pPr>
    </w:p>
    <w:p w14:paraId="19B3F1C2" w14:textId="017DE1D7" w:rsidR="008630E3" w:rsidDel="00EC4177" w:rsidRDefault="008630E3" w:rsidP="008630E3">
      <w:pPr>
        <w:rPr>
          <w:del w:id="3295" w:author="Asuncion, Albert" w:date="2017-11-18T20:45:00Z"/>
        </w:rPr>
      </w:pPr>
    </w:p>
    <w:p w14:paraId="711F1FEC" w14:textId="218813F0" w:rsidR="18398E7F" w:rsidDel="00EC4177" w:rsidRDefault="5EC84423" w:rsidP="6447ADB0">
      <w:pPr>
        <w:rPr>
          <w:ins w:id="3296" w:author="Lee, Mooyoung" w:date="2017-10-14T14:18:00Z"/>
          <w:del w:id="3297" w:author="Asuncion, Albert" w:date="2017-11-18T20:45:00Z"/>
        </w:rPr>
      </w:pPr>
      <w:ins w:id="3298" w:author="Lee, Mooyoung" w:date="2017-10-14T14:18:00Z">
        <w:del w:id="3299" w:author="Asuncion, Albert" w:date="2017-11-18T20:45:00Z">
          <w:r w:rsidRPr="5EC84423" w:rsidDel="00EC4177">
            <w:rPr>
              <w:sz w:val="22"/>
              <w:szCs w:val="22"/>
              <w:rPrChange w:id="3300" w:author="Lee, Mooyoung" w:date="2017-10-14T14:18:00Z">
                <w:rPr/>
              </w:rPrChange>
            </w:rPr>
            <w:delText>T. Chen, X. Li, X. Luo, X. Zhang, “Under-optimized smart contracts devour your money”, in: IEEE</w:delText>
          </w:r>
        </w:del>
      </w:ins>
    </w:p>
    <w:p w14:paraId="76281EC7" w14:textId="308B6347" w:rsidR="18398E7F" w:rsidDel="00EC4177" w:rsidRDefault="5EC84423">
      <w:pPr>
        <w:rPr>
          <w:ins w:id="3301" w:author="Lee, Mooyoung" w:date="2017-10-14T14:18:00Z"/>
          <w:del w:id="3302" w:author="Asuncion, Albert" w:date="2017-11-18T20:45:00Z"/>
        </w:rPr>
      </w:pPr>
      <w:ins w:id="3303" w:author="Lee, Mooyoung" w:date="2017-10-14T14:18:00Z">
        <w:del w:id="3304" w:author="Asuncion, Albert" w:date="2017-11-18T20:45:00Z">
          <w:r w:rsidRPr="5EC84423" w:rsidDel="00EC4177">
            <w:rPr>
              <w:sz w:val="22"/>
              <w:szCs w:val="22"/>
              <w:rPrChange w:id="3305" w:author="Lee, Mooyoung" w:date="2017-10-14T14:18:00Z">
                <w:rPr/>
              </w:rPrChange>
            </w:rPr>
            <w:delText>24th International Conference on Software Analysis, Evolution and Reengineering (SANER), pp.</w:delText>
          </w:r>
        </w:del>
      </w:ins>
    </w:p>
    <w:p w14:paraId="1AA3C638" w14:textId="50D78721" w:rsidR="18398E7F" w:rsidDel="00EC4177" w:rsidRDefault="5EC84423">
      <w:pPr>
        <w:rPr>
          <w:ins w:id="3306" w:author="Lee, Mooyoung" w:date="2017-10-14T14:18:00Z"/>
          <w:del w:id="3307" w:author="Asuncion, Albert" w:date="2017-11-18T20:45:00Z"/>
        </w:rPr>
      </w:pPr>
      <w:ins w:id="3308" w:author="Lee, Mooyoung" w:date="2017-10-14T14:18:00Z">
        <w:del w:id="3309" w:author="Asuncion, Albert" w:date="2017-11-18T20:45:00Z">
          <w:r w:rsidRPr="5EC84423" w:rsidDel="00EC4177">
            <w:rPr>
              <w:sz w:val="22"/>
              <w:szCs w:val="22"/>
              <w:rPrChange w:id="3310" w:author="Lee, Mooyoung" w:date="2017-10-14T14:18:00Z">
                <w:rPr/>
              </w:rPrChange>
            </w:rPr>
            <w:delText>442–446, 2017.</w:delText>
          </w:r>
        </w:del>
      </w:ins>
    </w:p>
    <w:p w14:paraId="7A84BDF6" w14:textId="7767CF08" w:rsidR="18398E7F" w:rsidDel="00EC4177" w:rsidRDefault="18398E7F">
      <w:pPr>
        <w:rPr>
          <w:del w:id="3311" w:author="Asuncion, Albert" w:date="2017-11-18T20:45:00Z"/>
          <w:sz w:val="22"/>
          <w:szCs w:val="22"/>
          <w:rPrChange w:id="3312" w:author="Lee, Mooyoung" w:date="2017-10-13T13:21:00Z">
            <w:rPr>
              <w:del w:id="3313" w:author="Asuncion, Albert" w:date="2017-11-18T20:45:00Z"/>
            </w:rPr>
          </w:rPrChange>
        </w:rPr>
      </w:pPr>
    </w:p>
    <w:p w14:paraId="761A7FB3" w14:textId="77777777" w:rsidR="5EC84423" w:rsidDel="00CF1604" w:rsidRDefault="5EC84423" w:rsidP="2D82415F">
      <w:pPr>
        <w:rPr>
          <w:del w:id="3314" w:author="Asuncion, Albert" w:date="2017-11-15T11:48:00Z"/>
          <w:sz w:val="22"/>
          <w:szCs w:val="22"/>
          <w:rPrChange w:id="3315" w:author="Lee, Mooyoung" w:date="2017-11-07T12:43:00Z">
            <w:rPr>
              <w:del w:id="3316" w:author="Asuncion, Albert" w:date="2017-11-15T11:48:00Z"/>
            </w:rPr>
          </w:rPrChange>
        </w:rPr>
      </w:pPr>
    </w:p>
    <w:p w14:paraId="6D01C10E" w14:textId="5F87B8D9" w:rsidR="008630E3" w:rsidRPr="00895166" w:rsidDel="00EC4177" w:rsidRDefault="4F7F3774">
      <w:pPr>
        <w:rPr>
          <w:del w:id="3317" w:author="Asuncion, Albert" w:date="2017-11-18T20:45:00Z"/>
        </w:rPr>
      </w:pPr>
      <w:ins w:id="3318" w:author="Lee, Mooyoung" w:date="2017-10-12T11:04:00Z">
        <w:del w:id="3319" w:author="Asuncion, Albert" w:date="2017-11-18T20:45:00Z">
          <w:r w:rsidRPr="00895166" w:rsidDel="00EC4177">
            <w:delText xml:space="preserve"> </w:delText>
          </w:r>
        </w:del>
      </w:ins>
    </w:p>
    <w:p w14:paraId="6DBF7A41" w14:textId="74CB3864" w:rsidR="008630E3" w:rsidRPr="00895166" w:rsidDel="00EC4177" w:rsidRDefault="008630E3">
      <w:pPr>
        <w:rPr>
          <w:del w:id="3320" w:author="Asuncion, Albert" w:date="2017-11-18T20:45:00Z"/>
        </w:rPr>
      </w:pPr>
    </w:p>
    <w:p w14:paraId="64961E8A" w14:textId="333F532F" w:rsidR="008630E3" w:rsidRPr="00895166" w:rsidDel="00EC4177" w:rsidRDefault="008630E3">
      <w:pPr>
        <w:rPr>
          <w:del w:id="3321" w:author="Asuncion, Albert" w:date="2017-11-18T20:45:00Z"/>
        </w:rPr>
      </w:pPr>
    </w:p>
    <w:p w14:paraId="722B5579" w14:textId="1F66F97C" w:rsidR="008630E3" w:rsidRPr="00895166" w:rsidDel="00EC4177" w:rsidRDefault="008630E3">
      <w:pPr>
        <w:pStyle w:val="ListParagraph"/>
        <w:numPr>
          <w:ilvl w:val="1"/>
          <w:numId w:val="3"/>
        </w:numPr>
        <w:rPr>
          <w:del w:id="3322" w:author="Asuncion, Albert" w:date="2017-11-18T20:45:00Z"/>
        </w:rPr>
        <w:pPrChange w:id="3323" w:author="Asuncion, Albert" w:date="2017-11-15T11:48:00Z">
          <w:pPr/>
        </w:pPrChange>
      </w:pPr>
    </w:p>
    <w:p w14:paraId="20B7C168" w14:textId="4C7DC17E" w:rsidR="008630E3" w:rsidRPr="00895166" w:rsidDel="00EC4177" w:rsidRDefault="008630E3">
      <w:pPr>
        <w:pStyle w:val="ListParagraph"/>
        <w:numPr>
          <w:ilvl w:val="1"/>
          <w:numId w:val="3"/>
        </w:numPr>
        <w:rPr>
          <w:del w:id="3324" w:author="Asuncion, Albert" w:date="2017-11-18T20:45:00Z"/>
        </w:rPr>
        <w:pPrChange w:id="3325" w:author="Asuncion, Albert" w:date="2017-11-15T11:48:00Z">
          <w:pPr/>
        </w:pPrChange>
      </w:pPr>
    </w:p>
    <w:p w14:paraId="29462947" w14:textId="0F74E880" w:rsidR="008630E3" w:rsidRPr="00895166" w:rsidDel="00EC4177" w:rsidRDefault="008630E3">
      <w:pPr>
        <w:rPr>
          <w:del w:id="3326" w:author="Asuncion, Albert" w:date="2017-11-18T20:45:00Z"/>
        </w:rPr>
      </w:pPr>
    </w:p>
    <w:p w14:paraId="25AC3081" w14:textId="0D4989A8" w:rsidR="008630E3" w:rsidRPr="00895166" w:rsidDel="00EC4177" w:rsidRDefault="4F7F3774" w:rsidP="00CF1604">
      <w:pPr>
        <w:rPr>
          <w:del w:id="3327" w:author="Asuncion, Albert" w:date="2017-11-18T20:45:00Z"/>
          <w:b/>
          <w:bCs/>
          <w:rPrChange w:id="3328" w:author="Karanja, Alice" w:date="2017-11-13T18:31:00Z">
            <w:rPr>
              <w:del w:id="3329" w:author="Asuncion, Albert" w:date="2017-11-18T20:45:00Z"/>
            </w:rPr>
          </w:rPrChange>
        </w:rPr>
      </w:pPr>
      <w:ins w:id="3330" w:author="Lee, Mooyoung" w:date="2017-10-12T11:04:00Z">
        <w:del w:id="3331" w:author="Asuncion, Albert" w:date="2017-11-18T20:45:00Z">
          <w:r w:rsidRPr="00895166" w:rsidDel="00EC4177">
            <w:delText xml:space="preserve"> </w:delText>
          </w:r>
        </w:del>
      </w:ins>
      <w:ins w:id="3332" w:author="Lee, Mooyoung" w:date="2017-10-14T14:19:00Z">
        <w:del w:id="3333" w:author="Asuncion, Albert" w:date="2017-10-14T18:57:00Z">
          <w:r w:rsidR="47F5F8FD" w:rsidRPr="00895166" w:rsidDel="00BB25F6">
            <w:rPr>
              <w:b/>
              <w:bCs/>
              <w:rPrChange w:id="3334" w:author="Asuncion, Albert" w:date="2017-10-14T19:01:00Z">
                <w:rPr/>
              </w:rPrChange>
            </w:rPr>
            <w:delText>Under-Optimized Smart Contract</w:delText>
          </w:r>
        </w:del>
      </w:ins>
    </w:p>
    <w:p w14:paraId="7DAD311D" w14:textId="1741BCDE" w:rsidR="00C0334C" w:rsidRDefault="003044D9">
      <w:pPr>
        <w:jc w:val="center"/>
        <w:rPr>
          <w:b/>
          <w:bCs/>
          <w:sz w:val="16"/>
          <w:szCs w:val="16"/>
          <w:rPrChange w:id="3335" w:author="Khaleghi, Ryan" w:date="2017-12-09T18:44:00Z">
            <w:rPr/>
          </w:rPrChange>
        </w:rPr>
        <w:pPrChange w:id="3336" w:author="Khaleghi, Ryan" w:date="2017-12-09T18:44:00Z">
          <w:pPr/>
        </w:pPrChange>
      </w:pPr>
      <w:ins w:id="3337" w:author="Asuncion, Albert" w:date="2017-11-15T11:40:00Z">
        <w:r>
          <w:rPr>
            <w:b/>
            <w:bCs/>
            <w:sz w:val="16"/>
            <w:szCs w:val="16"/>
          </w:rPr>
          <w:t>UNDER-OPTIMIZED SMART CONTRACTS</w:t>
        </w:r>
      </w:ins>
    </w:p>
    <w:p w14:paraId="35EE6FBF" w14:textId="77777777" w:rsidR="00CF1604" w:rsidRPr="00895166" w:rsidRDefault="00CF1604">
      <w:pPr>
        <w:jc w:val="center"/>
        <w:rPr>
          <w:ins w:id="3338" w:author="Lee, Mooyoung" w:date="2017-10-14T14:19:00Z"/>
        </w:rPr>
        <w:pPrChange w:id="3339" w:author="Asuncion, Albert" w:date="2017-11-15T11:40:00Z">
          <w:pPr/>
        </w:pPrChange>
      </w:pPr>
    </w:p>
    <w:p w14:paraId="56DBF40C" w14:textId="2FA22CEA" w:rsidR="008630E3" w:rsidRPr="00895166" w:rsidRDefault="47F5F8FD">
      <w:pPr>
        <w:ind w:firstLine="202"/>
        <w:rPr>
          <w:ins w:id="3340" w:author="Sola Fide" w:date="2017-10-14T16:46:00Z"/>
          <w:rPrChange w:id="3341" w:author="Asuncion, Albert" w:date="2017-10-14T19:01:00Z">
            <w:rPr>
              <w:ins w:id="3342" w:author="Sola Fide" w:date="2017-10-14T16:46:00Z"/>
              <w:sz w:val="22"/>
              <w:szCs w:val="22"/>
            </w:rPr>
          </w:rPrChange>
        </w:rPr>
        <w:pPrChange w:id="3343" w:author="Sola Fide" w:date="2017-10-14T16:47:00Z">
          <w:pPr/>
        </w:pPrChange>
      </w:pPr>
      <w:ins w:id="3344" w:author="Lee, Mooyoung" w:date="2017-10-14T14:19:00Z">
        <w:r w:rsidRPr="00895166">
          <w:t xml:space="preserve">There is </w:t>
        </w:r>
        <w:del w:id="3345" w:author="Sola Fide" w:date="2017-10-14T16:46:00Z">
          <w:r w:rsidRPr="00895166" w:rsidDel="00C0334C">
            <w:delText>an</w:delText>
          </w:r>
        </w:del>
      </w:ins>
      <w:ins w:id="3346" w:author="Sola Fide" w:date="2017-10-14T16:46:00Z">
        <w:r w:rsidR="00C0334C" w:rsidRPr="00895166">
          <w:rPr>
            <w:rPrChange w:id="3347" w:author="Asuncion, Albert" w:date="2017-10-14T19:01:00Z">
              <w:rPr>
                <w:sz w:val="22"/>
                <w:szCs w:val="22"/>
              </w:rPr>
            </w:rPrChange>
          </w:rPr>
          <w:t>a</w:t>
        </w:r>
      </w:ins>
      <w:ins w:id="3348" w:author="Lee, Mooyoung" w:date="2017-10-14T14:19:00Z">
        <w:r w:rsidRPr="00895166">
          <w:t xml:space="preserve"> transaction fee to miners to process the smart contracts issued by users.  There are many under optimized code that is very inefficient so that the size of the smart contract code is longer or just inefficient than what it should be.  The transaction fee is proportional to the size of the bytecodes of the smart contract so the inefficient smart contract overcharges to users. </w:t>
        </w:r>
      </w:ins>
    </w:p>
    <w:p w14:paraId="7BA1DA41" w14:textId="77777777" w:rsidR="00C0334C" w:rsidRPr="00895166" w:rsidRDefault="00C0334C" w:rsidP="4E051ABD">
      <w:pPr>
        <w:rPr>
          <w:ins w:id="3349" w:author="Lee, Mooyoung" w:date="2017-10-14T14:19:00Z"/>
        </w:rPr>
      </w:pPr>
    </w:p>
    <w:p w14:paraId="269DB6FA" w14:textId="0C072FB2" w:rsidR="008630E3" w:rsidDel="007E353A" w:rsidRDefault="47F5F8FD" w:rsidP="29742158">
      <w:pPr>
        <w:rPr>
          <w:ins w:id="3350" w:author="Lee, Mooyoung" w:date="2017-10-14T14:19:00Z"/>
          <w:del w:id="3351" w:author="Asuncion, Albert" w:date="2017-10-14T18:37:00Z"/>
        </w:rPr>
      </w:pPr>
      <w:ins w:id="3352" w:author="Lee, Mooyoung" w:date="2017-10-14T14:19:00Z">
        <w:del w:id="3353" w:author="Asuncion, Albert" w:date="2017-10-14T18:37:00Z">
          <w:r w:rsidRPr="47F5F8FD" w:rsidDel="007E353A">
            <w:rPr>
              <w:sz w:val="22"/>
              <w:szCs w:val="22"/>
              <w:rPrChange w:id="3354" w:author="Lee, Mooyoung" w:date="2017-10-14T14:19:00Z">
                <w:rPr/>
              </w:rPrChange>
            </w:rPr>
            <w:delText xml:space="preserve">Table </w:delText>
          </w:r>
        </w:del>
      </w:ins>
      <w:ins w:id="3355" w:author="Lee, Mooyoung" w:date="2017-10-14T14:20:00Z">
        <w:del w:id="3356" w:author="Asuncion, Albert" w:date="2017-10-14T18:37:00Z">
          <w:r w:rsidR="4E051ABD" w:rsidRPr="47F5F8FD" w:rsidDel="007E353A">
            <w:rPr>
              <w:sz w:val="22"/>
              <w:szCs w:val="22"/>
              <w:rPrChange w:id="3357" w:author="Lee, Mooyoung" w:date="2017-10-14T14:19:00Z">
                <w:rPr/>
              </w:rPrChange>
            </w:rPr>
            <w:delText>2</w:delText>
          </w:r>
        </w:del>
      </w:ins>
      <w:ins w:id="3358" w:author="Lee, Mooyoung" w:date="2017-10-14T14:19:00Z">
        <w:del w:id="3359" w:author="Asuncion, Albert" w:date="2017-10-14T18:37:00Z">
          <w:r w:rsidRPr="47F5F8FD" w:rsidDel="007E353A">
            <w:rPr>
              <w:sz w:val="22"/>
              <w:szCs w:val="22"/>
              <w:rPrChange w:id="3360" w:author="Lee, Mooyoung" w:date="2017-10-14T14:19:00Z">
                <w:rPr/>
              </w:rPrChange>
            </w:rPr>
            <w:delText>. Under-optimized Smart Contract Types</w:delText>
          </w:r>
        </w:del>
      </w:ins>
    </w:p>
    <w:p w14:paraId="730409CA" w14:textId="293E3705" w:rsidR="007E353A" w:rsidRDefault="007E353A">
      <w:pPr>
        <w:pStyle w:val="Caption"/>
        <w:keepNext/>
        <w:rPr>
          <w:ins w:id="3361" w:author="Asuncion, Albert" w:date="2017-10-14T18:37:00Z"/>
        </w:rPr>
        <w:pPrChange w:id="3362" w:author="Asuncion, Albert" w:date="2017-10-14T18:37:00Z">
          <w:pPr/>
        </w:pPrChange>
      </w:pPr>
      <w:ins w:id="3363" w:author="Asuncion, Albert" w:date="2017-10-14T18:37:00Z">
        <w:r>
          <w:t xml:space="preserve">Table </w:t>
        </w:r>
        <w:r>
          <w:fldChar w:fldCharType="begin"/>
        </w:r>
        <w:r>
          <w:instrText xml:space="preserve"> SEQ Table \* ARABIC </w:instrText>
        </w:r>
      </w:ins>
      <w:r>
        <w:fldChar w:fldCharType="separate"/>
      </w:r>
      <w:ins w:id="3364" w:author="Asuncion, Albert" w:date="2017-12-02T11:29:00Z">
        <w:r w:rsidR="0053365C">
          <w:rPr>
            <w:noProof/>
          </w:rPr>
          <w:t>5</w:t>
        </w:r>
      </w:ins>
      <w:ins w:id="3365" w:author="Asuncion, Albert" w:date="2017-10-14T18:37:00Z">
        <w:r>
          <w:fldChar w:fldCharType="end"/>
        </w:r>
      </w:ins>
      <w:ins w:id="3366" w:author="Asuncion, Albert" w:date="2017-11-15T11:54:00Z">
        <w:r w:rsidR="009B4F2F" w:rsidRPr="637B6A64">
          <w:t xml:space="preserve"> </w:t>
        </w:r>
      </w:ins>
      <w:ins w:id="3367" w:author="Asuncion, Albert" w:date="2017-10-14T18:37:00Z">
        <w:r w:rsidRPr="637B6A64">
          <w:t>-</w:t>
        </w:r>
      </w:ins>
      <w:ins w:id="3368" w:author="Asuncion, Albert" w:date="2017-11-15T11:54:00Z">
        <w:r w:rsidR="009B4F2F" w:rsidRPr="637B6A64">
          <w:t xml:space="preserve"> </w:t>
        </w:r>
      </w:ins>
      <w:ins w:id="3369" w:author="Asuncion, Albert" w:date="2017-10-14T18:37:00Z">
        <w:r w:rsidRPr="00FD4883">
          <w:t>Under-optimized Smart Contract Types</w:t>
        </w:r>
      </w:ins>
      <w:ins w:id="3370" w:author="Sola Fide" w:date="2017-12-03T16:22:00Z">
        <w:r w:rsidR="003E73A9">
          <w:t xml:space="preserve"> </w:t>
        </w:r>
        <w:r w:rsidR="003E73A9" w:rsidRPr="65EE93E5">
          <w:rPr>
            <w:i w:val="0"/>
            <w:iCs w:val="0"/>
            <w:rPrChange w:id="3371" w:author="Khaleghi, Ryan" w:date="2017-12-09T18:44:00Z">
              <w:rPr>
                <w:i/>
                <w:iCs/>
              </w:rPr>
            </w:rPrChange>
          </w:rPr>
          <w:t>[1</w:t>
        </w:r>
      </w:ins>
      <w:ins w:id="3372" w:author="Asuncion, Albert" w:date="2017-12-04T16:22:00Z">
        <w:r w:rsidR="00F54BD1" w:rsidRPr="65EE93E5">
          <w:rPr>
            <w:i w:val="0"/>
            <w:iCs w:val="0"/>
            <w:rPrChange w:id="3373" w:author="Khaleghi, Ryan" w:date="2017-12-09T18:44:00Z">
              <w:rPr>
                <w:i/>
                <w:iCs/>
              </w:rPr>
            </w:rPrChange>
          </w:rPr>
          <w:t>3</w:t>
        </w:r>
      </w:ins>
      <w:ins w:id="3374" w:author="Sola Fide" w:date="2017-12-03T16:22:00Z">
        <w:del w:id="3375" w:author="Asuncion, Albert" w:date="2017-12-04T16:22:00Z">
          <w:r w:rsidR="003E73A9" w:rsidRPr="00F54BD1" w:rsidDel="00F54BD1">
            <w:rPr>
              <w:i w:val="0"/>
              <w:rPrChange w:id="3376" w:author="Asuncion, Albert" w:date="2017-12-04T16:21:00Z">
                <w:rPr>
                  <w:i/>
                  <w:iCs/>
                </w:rPr>
              </w:rPrChange>
            </w:rPr>
            <w:delText>6</w:delText>
          </w:r>
        </w:del>
        <w:r w:rsidR="003E73A9" w:rsidRPr="65EE93E5">
          <w:rPr>
            <w:i w:val="0"/>
            <w:iCs w:val="0"/>
            <w:rPrChange w:id="3377" w:author="Khaleghi, Ryan" w:date="2017-12-09T18:44:00Z">
              <w:rPr>
                <w:i/>
                <w:iCs/>
              </w:rPr>
            </w:rPrChange>
          </w:rPr>
          <w:t>]</w:t>
        </w:r>
      </w:ins>
    </w:p>
    <w:tbl>
      <w:tblPr>
        <w:tblStyle w:val="GridTable41"/>
        <w:tblW w:w="0" w:type="auto"/>
        <w:tblLayout w:type="fixed"/>
        <w:tblLook w:val="04A0" w:firstRow="1" w:lastRow="0" w:firstColumn="1" w:lastColumn="0" w:noHBand="0" w:noVBand="1"/>
        <w:tblPrChange w:id="3378" w:author="Khaleghi, Ryan" w:date="2017-12-09T18:44:00Z">
          <w:tblPr>
            <w:tblStyle w:val="GridTable41"/>
            <w:tblW w:w="0" w:type="auto"/>
            <w:tblLayout w:type="fixed"/>
            <w:tblLook w:val="04A0" w:firstRow="1" w:lastRow="0" w:firstColumn="1" w:lastColumn="0" w:noHBand="0" w:noVBand="1"/>
          </w:tblPr>
        </w:tblPrChange>
      </w:tblPr>
      <w:tblGrid>
        <w:gridCol w:w="1236"/>
        <w:gridCol w:w="2178"/>
        <w:gridCol w:w="1842"/>
        <w:tblGridChange w:id="3379">
          <w:tblGrid>
            <w:gridCol w:w="643"/>
            <w:gridCol w:w="2970"/>
            <w:gridCol w:w="1643"/>
          </w:tblGrid>
        </w:tblGridChange>
      </w:tblGrid>
      <w:tr w:rsidR="002E0693" w:rsidRPr="00CF1604" w14:paraId="4A498662" w14:textId="77777777" w:rsidTr="65EE93E5">
        <w:trPr>
          <w:cnfStyle w:val="100000000000" w:firstRow="1" w:lastRow="0" w:firstColumn="0" w:lastColumn="0" w:oddVBand="0" w:evenVBand="0" w:oddHBand="0" w:evenHBand="0" w:firstRowFirstColumn="0" w:firstRowLastColumn="0" w:lastRowFirstColumn="0" w:lastRowLastColumn="0"/>
          <w:trHeight w:val="233"/>
          <w:ins w:id="3380"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381" w:author="Khaleghi, Ryan" w:date="2017-12-09T18:44:00Z">
              <w:tcPr>
                <w:tcW w:w="643" w:type="dxa"/>
              </w:tcPr>
            </w:tcPrChange>
          </w:tcPr>
          <w:p w14:paraId="2FE3260C" w14:textId="32455385" w:rsidR="47F5F8FD" w:rsidRPr="00CF1604" w:rsidRDefault="47F5F8FD">
            <w:pPr>
              <w:jc w:val="center"/>
              <w:cnfStyle w:val="101000000000" w:firstRow="1" w:lastRow="0" w:firstColumn="1" w:lastColumn="0" w:oddVBand="0" w:evenVBand="0" w:oddHBand="0" w:evenHBand="0" w:firstRowFirstColumn="0" w:firstRowLastColumn="0" w:lastRowFirstColumn="0" w:lastRowLastColumn="0"/>
              <w:rPr>
                <w:sz w:val="18"/>
                <w:szCs w:val="18"/>
                <w:rPrChange w:id="3382" w:author="Khaleghi, Ryan" w:date="2017-12-09T18:44:00Z">
                  <w:rPr/>
                </w:rPrChange>
              </w:rPr>
              <w:pPrChange w:id="3383" w:author="Khaleghi, Ryan" w:date="2017-12-09T18:44:00Z">
                <w:pPr>
                  <w:cnfStyle w:val="101000000000" w:firstRow="1" w:lastRow="0" w:firstColumn="1" w:lastColumn="0" w:oddVBand="0" w:evenVBand="0" w:oddHBand="0" w:evenHBand="0" w:firstRowFirstColumn="0" w:firstRowLastColumn="0" w:lastRowFirstColumn="0" w:lastRowLastColumn="0"/>
                </w:pPr>
              </w:pPrChange>
            </w:pPr>
            <w:ins w:id="3384" w:author="Lee, Mooyoung" w:date="2017-10-14T14:19:00Z">
              <w:del w:id="3385" w:author="Asuncion, Albert" w:date="2017-12-02T16:25:00Z">
                <w:r w:rsidRPr="00CF1604" w:rsidDel="002E0693">
                  <w:rPr>
                    <w:sz w:val="18"/>
                    <w:szCs w:val="18"/>
                    <w:rPrChange w:id="3386" w:author="Asuncion, Albert" w:date="2017-11-15T11:48:00Z">
                      <w:rPr/>
                    </w:rPrChange>
                  </w:rPr>
                  <w:delText>Number</w:delText>
                </w:r>
              </w:del>
            </w:ins>
            <w:ins w:id="3387" w:author="Asuncion, Albert" w:date="2017-12-02T16:25:00Z">
              <w:r w:rsidR="002E0693">
                <w:rPr>
                  <w:sz w:val="18"/>
                  <w:szCs w:val="18"/>
                </w:rPr>
                <w:t>Num</w:t>
              </w:r>
            </w:ins>
          </w:p>
        </w:tc>
        <w:tc>
          <w:tcPr>
            <w:tcW w:w="2178" w:type="dxa"/>
            <w:tcPrChange w:id="3388" w:author="Khaleghi, Ryan" w:date="2017-12-09T18:44:00Z">
              <w:tcPr>
                <w:tcW w:w="2970" w:type="dxa"/>
              </w:tcPr>
            </w:tcPrChange>
          </w:tcPr>
          <w:p w14:paraId="3551412A" w14:textId="0FC9B6CC" w:rsidR="47F5F8FD" w:rsidRPr="00CF1604" w:rsidRDefault="47F5F8FD">
            <w:pPr>
              <w:jc w:val="center"/>
              <w:cnfStyle w:val="100000000000" w:firstRow="1" w:lastRow="0" w:firstColumn="0" w:lastColumn="0" w:oddVBand="0" w:evenVBand="0" w:oddHBand="0" w:evenHBand="0" w:firstRowFirstColumn="0" w:firstRowLastColumn="0" w:lastRowFirstColumn="0" w:lastRowLastColumn="0"/>
              <w:rPr>
                <w:sz w:val="18"/>
                <w:szCs w:val="18"/>
                <w:rPrChange w:id="3389" w:author="Khaleghi, Ryan" w:date="2017-12-09T18:44:00Z">
                  <w:rPr/>
                </w:rPrChange>
              </w:rPr>
              <w:pPrChange w:id="3390" w:author="Khaleghi, Ryan" w:date="2017-12-09T18:44:00Z">
                <w:pPr>
                  <w:cnfStyle w:val="100000000000" w:firstRow="1" w:lastRow="0" w:firstColumn="0" w:lastColumn="0" w:oddVBand="0" w:evenVBand="0" w:oddHBand="0" w:evenHBand="0" w:firstRowFirstColumn="0" w:firstRowLastColumn="0" w:lastRowFirstColumn="0" w:lastRowLastColumn="0"/>
                </w:pPr>
              </w:pPrChange>
            </w:pPr>
            <w:ins w:id="3391" w:author="Lee, Mooyoung" w:date="2017-10-14T14:19:00Z">
              <w:r w:rsidRPr="00CF1604">
                <w:rPr>
                  <w:sz w:val="18"/>
                  <w:szCs w:val="18"/>
                  <w:rPrChange w:id="3392" w:author="Asuncion, Albert" w:date="2017-11-15T11:48:00Z">
                    <w:rPr/>
                  </w:rPrChange>
                </w:rPr>
                <w:t>Pattern</w:t>
              </w:r>
            </w:ins>
          </w:p>
        </w:tc>
        <w:tc>
          <w:tcPr>
            <w:tcW w:w="1842" w:type="dxa"/>
            <w:tcPrChange w:id="3393" w:author="Khaleghi, Ryan" w:date="2017-12-09T18:44:00Z">
              <w:tcPr>
                <w:tcW w:w="1643" w:type="dxa"/>
              </w:tcPr>
            </w:tcPrChange>
          </w:tcPr>
          <w:p w14:paraId="21F6C990" w14:textId="643747DF" w:rsidR="47F5F8FD" w:rsidRPr="00CF1604" w:rsidRDefault="47F5F8FD">
            <w:pPr>
              <w:jc w:val="center"/>
              <w:cnfStyle w:val="100000000000" w:firstRow="1" w:lastRow="0" w:firstColumn="0" w:lastColumn="0" w:oddVBand="0" w:evenVBand="0" w:oddHBand="0" w:evenHBand="0" w:firstRowFirstColumn="0" w:firstRowLastColumn="0" w:lastRowFirstColumn="0" w:lastRowLastColumn="0"/>
              <w:rPr>
                <w:sz w:val="18"/>
                <w:szCs w:val="18"/>
                <w:rPrChange w:id="3394" w:author="Khaleghi, Ryan" w:date="2017-12-09T18:44:00Z">
                  <w:rPr/>
                </w:rPrChange>
              </w:rPr>
              <w:pPrChange w:id="3395" w:author="Khaleghi, Ryan" w:date="2017-12-09T18:44:00Z">
                <w:pPr>
                  <w:cnfStyle w:val="100000000000" w:firstRow="1" w:lastRow="0" w:firstColumn="0" w:lastColumn="0" w:oddVBand="0" w:evenVBand="0" w:oddHBand="0" w:evenHBand="0" w:firstRowFirstColumn="0" w:firstRowLastColumn="0" w:lastRowFirstColumn="0" w:lastRowLastColumn="0"/>
                </w:pPr>
              </w:pPrChange>
            </w:pPr>
            <w:ins w:id="3396" w:author="Lee, Mooyoung" w:date="2017-10-14T14:19:00Z">
              <w:r w:rsidRPr="00CF1604">
                <w:rPr>
                  <w:sz w:val="18"/>
                  <w:szCs w:val="18"/>
                  <w:rPrChange w:id="3397" w:author="Asuncion, Albert" w:date="2017-11-15T11:48:00Z">
                    <w:rPr/>
                  </w:rPrChange>
                </w:rPr>
                <w:t>Category</w:t>
              </w:r>
            </w:ins>
          </w:p>
        </w:tc>
      </w:tr>
      <w:tr w:rsidR="002E0693" w:rsidRPr="00CF1604" w14:paraId="1145FE02" w14:textId="77777777" w:rsidTr="65EE93E5">
        <w:trPr>
          <w:cnfStyle w:val="000000100000" w:firstRow="0" w:lastRow="0" w:firstColumn="0" w:lastColumn="0" w:oddVBand="0" w:evenVBand="0" w:oddHBand="1" w:evenHBand="0" w:firstRowFirstColumn="0" w:firstRowLastColumn="0" w:lastRowFirstColumn="0" w:lastRowLastColumn="0"/>
          <w:ins w:id="3398"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399" w:author="Khaleghi, Ryan" w:date="2017-12-09T18:44:00Z">
              <w:tcPr>
                <w:tcW w:w="643" w:type="dxa"/>
              </w:tcPr>
            </w:tcPrChange>
          </w:tcPr>
          <w:p w14:paraId="56270DF0" w14:textId="6C936115" w:rsidR="00C0334C" w:rsidRPr="00CF1604" w:rsidRDefault="00C0334C">
            <w:pPr>
              <w:jc w:val="center"/>
              <w:cnfStyle w:val="001000100000" w:firstRow="0" w:lastRow="0" w:firstColumn="1" w:lastColumn="0" w:oddVBand="0" w:evenVBand="0" w:oddHBand="1" w:evenHBand="0" w:firstRowFirstColumn="0" w:firstRowLastColumn="0" w:lastRowFirstColumn="0" w:lastRowLastColumn="0"/>
              <w:rPr>
                <w:sz w:val="18"/>
                <w:szCs w:val="18"/>
                <w:rPrChange w:id="3400" w:author="Khaleghi, Ryan" w:date="2017-12-09T18:44:00Z">
                  <w:rPr/>
                </w:rPrChange>
              </w:rPr>
              <w:pPrChange w:id="3401" w:author="Khaleghi, Ryan" w:date="2017-12-09T18:44:00Z">
                <w:pPr>
                  <w:cnfStyle w:val="001000100000" w:firstRow="0" w:lastRow="0" w:firstColumn="1" w:lastColumn="0" w:oddVBand="0" w:evenVBand="0" w:oddHBand="1" w:evenHBand="0" w:firstRowFirstColumn="0" w:firstRowLastColumn="0" w:lastRowFirstColumn="0" w:lastRowLastColumn="0"/>
                </w:pPr>
              </w:pPrChange>
            </w:pPr>
            <w:ins w:id="3402" w:author="Lee, Mooyoung" w:date="2017-10-14T14:19:00Z">
              <w:r w:rsidRPr="00CF1604">
                <w:rPr>
                  <w:sz w:val="18"/>
                  <w:szCs w:val="18"/>
                  <w:rPrChange w:id="3403" w:author="Asuncion, Albert" w:date="2017-11-15T11:48:00Z">
                    <w:rPr/>
                  </w:rPrChange>
                </w:rPr>
                <w:t>1</w:t>
              </w:r>
            </w:ins>
          </w:p>
        </w:tc>
        <w:tc>
          <w:tcPr>
            <w:tcW w:w="2178" w:type="dxa"/>
            <w:tcPrChange w:id="3404" w:author="Khaleghi, Ryan" w:date="2017-12-09T18:44:00Z">
              <w:tcPr>
                <w:tcW w:w="2970" w:type="dxa"/>
              </w:tcPr>
            </w:tcPrChange>
          </w:tcPr>
          <w:p w14:paraId="19E0E91A" w14:textId="4EAD1412"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405" w:author="Lee, Mooyoung" w:date="2017-10-14T14:19:00Z"/>
                <w:sz w:val="18"/>
                <w:szCs w:val="18"/>
                <w:rPrChange w:id="3406" w:author="Asuncion, Albert" w:date="2017-11-15T11:48:00Z">
                  <w:rPr>
                    <w:ins w:id="3407" w:author="Lee, Mooyoung" w:date="2017-10-14T14:19:00Z"/>
                  </w:rPr>
                </w:rPrChange>
              </w:rPr>
            </w:pPr>
            <w:ins w:id="3408" w:author="Lee, Mooyoung" w:date="2017-10-14T14:19:00Z">
              <w:r w:rsidRPr="00CF1604">
                <w:rPr>
                  <w:sz w:val="18"/>
                  <w:szCs w:val="18"/>
                  <w:rPrChange w:id="3409" w:author="Asuncion, Albert" w:date="2017-11-15T11:48:00Z">
                    <w:rPr/>
                  </w:rPrChange>
                </w:rPr>
                <w:t>Dead code</w:t>
              </w:r>
            </w:ins>
          </w:p>
        </w:tc>
        <w:tc>
          <w:tcPr>
            <w:tcW w:w="1842" w:type="dxa"/>
            <w:vMerge w:val="restart"/>
            <w:tcPrChange w:id="3410" w:author="Khaleghi, Ryan" w:date="2017-12-09T18:44:00Z">
              <w:tcPr>
                <w:tcW w:w="1643" w:type="dxa"/>
                <w:vMerge w:val="restart"/>
              </w:tcPr>
            </w:tcPrChange>
          </w:tcPr>
          <w:p w14:paraId="53A1058F" w14:textId="18541190"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411" w:author="Lee, Mooyoung" w:date="2017-10-14T14:19:00Z"/>
                <w:sz w:val="18"/>
                <w:szCs w:val="18"/>
                <w:rPrChange w:id="3412" w:author="Asuncion, Albert" w:date="2017-11-15T11:48:00Z">
                  <w:rPr>
                    <w:ins w:id="3413" w:author="Lee, Mooyoung" w:date="2017-10-14T14:19:00Z"/>
                  </w:rPr>
                </w:rPrChange>
              </w:rPr>
            </w:pPr>
            <w:ins w:id="3414" w:author="Lee, Mooyoung" w:date="2017-10-14T14:19:00Z">
              <w:r w:rsidRPr="00CF1604">
                <w:rPr>
                  <w:sz w:val="18"/>
                  <w:szCs w:val="18"/>
                  <w:rPrChange w:id="3415" w:author="Asuncion, Albert" w:date="2017-11-15T11:48:00Z">
                    <w:rPr/>
                  </w:rPrChange>
                </w:rPr>
                <w:t>Useless Code Related Patterns</w:t>
              </w:r>
            </w:ins>
          </w:p>
        </w:tc>
      </w:tr>
      <w:tr w:rsidR="002E0693" w:rsidRPr="00CF1604" w14:paraId="175669A2" w14:textId="77777777" w:rsidTr="65EE93E5">
        <w:trPr>
          <w:ins w:id="3416"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17" w:author="Asuncion, Albert" w:date="2017-12-04T16:57:00Z">
              <w:tcPr>
                <w:tcW w:w="643" w:type="dxa"/>
              </w:tcPr>
            </w:tcPrChange>
          </w:tcPr>
          <w:p w14:paraId="52FBD9B3" w14:textId="4685D15A" w:rsidR="00C0334C" w:rsidRPr="00CF1604" w:rsidRDefault="00C0334C">
            <w:pPr>
              <w:jc w:val="center"/>
              <w:rPr>
                <w:sz w:val="18"/>
                <w:szCs w:val="18"/>
                <w:rPrChange w:id="3418" w:author="Khaleghi, Ryan" w:date="2017-12-09T18:44:00Z">
                  <w:rPr/>
                </w:rPrChange>
              </w:rPr>
              <w:pPrChange w:id="3419" w:author="Khaleghi, Ryan" w:date="2017-12-09T18:44:00Z">
                <w:pPr/>
              </w:pPrChange>
            </w:pPr>
            <w:ins w:id="3420" w:author="Lee, Mooyoung" w:date="2017-10-14T14:19:00Z">
              <w:r w:rsidRPr="00CF1604">
                <w:rPr>
                  <w:sz w:val="18"/>
                  <w:szCs w:val="18"/>
                  <w:rPrChange w:id="3421" w:author="Asuncion, Albert" w:date="2017-11-15T11:48:00Z">
                    <w:rPr/>
                  </w:rPrChange>
                </w:rPr>
                <w:t>2</w:t>
              </w:r>
            </w:ins>
          </w:p>
        </w:tc>
        <w:tc>
          <w:tcPr>
            <w:tcW w:w="2178" w:type="dxa"/>
            <w:tcPrChange w:id="3422" w:author="Asuncion, Albert" w:date="2017-12-04T16:57:00Z">
              <w:tcPr>
                <w:tcW w:w="2970" w:type="dxa"/>
              </w:tcPr>
            </w:tcPrChange>
          </w:tcPr>
          <w:p w14:paraId="41E29A2D" w14:textId="5E29F4C1" w:rsidR="00C0334C" w:rsidRPr="00CF1604" w:rsidRDefault="00C0334C" w:rsidP="67CF8663">
            <w:pPr>
              <w:cnfStyle w:val="000000000000" w:firstRow="0" w:lastRow="0" w:firstColumn="0" w:lastColumn="0" w:oddVBand="0" w:evenVBand="0" w:oddHBand="0" w:evenHBand="0" w:firstRowFirstColumn="0" w:firstRowLastColumn="0" w:lastRowFirstColumn="0" w:lastRowLastColumn="0"/>
              <w:rPr>
                <w:ins w:id="3423" w:author="Lee, Mooyoung" w:date="2017-10-14T14:19:00Z"/>
                <w:sz w:val="18"/>
                <w:szCs w:val="18"/>
                <w:rPrChange w:id="3424" w:author="Asuncion, Albert" w:date="2017-11-15T11:48:00Z">
                  <w:rPr>
                    <w:ins w:id="3425" w:author="Lee, Mooyoung" w:date="2017-10-14T14:19:00Z"/>
                  </w:rPr>
                </w:rPrChange>
              </w:rPr>
            </w:pPr>
            <w:ins w:id="3426" w:author="Lee, Mooyoung" w:date="2017-10-14T14:19:00Z">
              <w:r w:rsidRPr="00CF1604">
                <w:rPr>
                  <w:sz w:val="18"/>
                  <w:szCs w:val="18"/>
                  <w:rPrChange w:id="3427" w:author="Asuncion, Albert" w:date="2017-11-15T11:48:00Z">
                    <w:rPr/>
                  </w:rPrChange>
                </w:rPr>
                <w:t>Opaque predicate</w:t>
              </w:r>
            </w:ins>
          </w:p>
        </w:tc>
        <w:tc>
          <w:tcPr>
            <w:tcW w:w="1842" w:type="dxa"/>
            <w:vMerge/>
            <w:tcPrChange w:id="3428" w:author="Asuncion, Albert" w:date="2017-12-04T16:57:00Z">
              <w:tcPr>
                <w:tcW w:w="1643" w:type="dxa"/>
                <w:vMerge/>
              </w:tcPr>
            </w:tcPrChange>
          </w:tcPr>
          <w:p w14:paraId="5E370F41" w14:textId="50A936F2" w:rsidR="00C0334C" w:rsidRPr="00CF1604" w:rsidRDefault="00C0334C">
            <w:pPr>
              <w:cnfStyle w:val="000000000000" w:firstRow="0" w:lastRow="0" w:firstColumn="0" w:lastColumn="0" w:oddVBand="0" w:evenVBand="0" w:oddHBand="0" w:evenHBand="0" w:firstRowFirstColumn="0" w:firstRowLastColumn="0" w:lastRowFirstColumn="0" w:lastRowLastColumn="0"/>
              <w:rPr>
                <w:ins w:id="3429" w:author="Lee, Mooyoung" w:date="2017-10-14T14:19:00Z"/>
                <w:sz w:val="18"/>
                <w:szCs w:val="18"/>
                <w:rPrChange w:id="3430" w:author="Asuncion, Albert" w:date="2017-11-15T11:48:00Z">
                  <w:rPr>
                    <w:ins w:id="3431" w:author="Lee, Mooyoung" w:date="2017-10-14T14:19:00Z"/>
                  </w:rPr>
                </w:rPrChange>
              </w:rPr>
            </w:pPr>
          </w:p>
        </w:tc>
      </w:tr>
      <w:tr w:rsidR="002E0693" w:rsidRPr="00CF1604" w14:paraId="2D93CB4D" w14:textId="77777777" w:rsidTr="65EE93E5">
        <w:trPr>
          <w:cnfStyle w:val="000000100000" w:firstRow="0" w:lastRow="0" w:firstColumn="0" w:lastColumn="0" w:oddVBand="0" w:evenVBand="0" w:oddHBand="1" w:evenHBand="0" w:firstRowFirstColumn="0" w:firstRowLastColumn="0" w:lastRowFirstColumn="0" w:lastRowLastColumn="0"/>
          <w:ins w:id="3432"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33" w:author="Khaleghi, Ryan" w:date="2017-12-09T18:44:00Z">
              <w:tcPr>
                <w:tcW w:w="643" w:type="dxa"/>
              </w:tcPr>
            </w:tcPrChange>
          </w:tcPr>
          <w:p w14:paraId="236F18FE" w14:textId="00CBB367" w:rsidR="00C0334C" w:rsidRPr="00CF1604" w:rsidRDefault="00C0334C">
            <w:pPr>
              <w:jc w:val="center"/>
              <w:cnfStyle w:val="001000100000" w:firstRow="0" w:lastRow="0" w:firstColumn="1" w:lastColumn="0" w:oddVBand="0" w:evenVBand="0" w:oddHBand="1" w:evenHBand="0" w:firstRowFirstColumn="0" w:firstRowLastColumn="0" w:lastRowFirstColumn="0" w:lastRowLastColumn="0"/>
              <w:rPr>
                <w:sz w:val="18"/>
                <w:szCs w:val="18"/>
                <w:rPrChange w:id="3434" w:author="Khaleghi, Ryan" w:date="2017-12-09T18:44:00Z">
                  <w:rPr/>
                </w:rPrChange>
              </w:rPr>
              <w:pPrChange w:id="3435" w:author="Khaleghi, Ryan" w:date="2017-12-09T18:44:00Z">
                <w:pPr>
                  <w:cnfStyle w:val="001000100000" w:firstRow="0" w:lastRow="0" w:firstColumn="1" w:lastColumn="0" w:oddVBand="0" w:evenVBand="0" w:oddHBand="1" w:evenHBand="0" w:firstRowFirstColumn="0" w:firstRowLastColumn="0" w:lastRowFirstColumn="0" w:lastRowLastColumn="0"/>
                </w:pPr>
              </w:pPrChange>
            </w:pPr>
            <w:ins w:id="3436" w:author="Lee, Mooyoung" w:date="2017-10-14T14:19:00Z">
              <w:r w:rsidRPr="00CF1604">
                <w:rPr>
                  <w:sz w:val="18"/>
                  <w:szCs w:val="18"/>
                  <w:rPrChange w:id="3437" w:author="Asuncion, Albert" w:date="2017-11-15T11:48:00Z">
                    <w:rPr/>
                  </w:rPrChange>
                </w:rPr>
                <w:t>3</w:t>
              </w:r>
            </w:ins>
          </w:p>
        </w:tc>
        <w:tc>
          <w:tcPr>
            <w:tcW w:w="2178" w:type="dxa"/>
            <w:tcPrChange w:id="3438" w:author="Khaleghi, Ryan" w:date="2017-12-09T18:44:00Z">
              <w:tcPr>
                <w:tcW w:w="2970" w:type="dxa"/>
              </w:tcPr>
            </w:tcPrChange>
          </w:tcPr>
          <w:p w14:paraId="638558A3" w14:textId="2E8F2621"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439" w:author="Lee, Mooyoung" w:date="2017-10-14T14:19:00Z"/>
                <w:sz w:val="18"/>
                <w:szCs w:val="18"/>
                <w:rPrChange w:id="3440" w:author="Asuncion, Albert" w:date="2017-11-15T11:48:00Z">
                  <w:rPr>
                    <w:ins w:id="3441" w:author="Lee, Mooyoung" w:date="2017-10-14T14:19:00Z"/>
                  </w:rPr>
                </w:rPrChange>
              </w:rPr>
            </w:pPr>
            <w:ins w:id="3442" w:author="Lee, Mooyoung" w:date="2017-10-14T14:19:00Z">
              <w:r w:rsidRPr="00CF1604">
                <w:rPr>
                  <w:sz w:val="18"/>
                  <w:szCs w:val="18"/>
                  <w:rPrChange w:id="3443" w:author="Asuncion, Albert" w:date="2017-11-15T11:48:00Z">
                    <w:rPr/>
                  </w:rPrChange>
                </w:rPr>
                <w:t>Expensive operations</w:t>
              </w:r>
            </w:ins>
          </w:p>
        </w:tc>
        <w:tc>
          <w:tcPr>
            <w:tcW w:w="1842" w:type="dxa"/>
            <w:vMerge w:val="restart"/>
            <w:tcPrChange w:id="3444" w:author="Khaleghi, Ryan" w:date="2017-12-09T18:44:00Z">
              <w:tcPr>
                <w:tcW w:w="1643" w:type="dxa"/>
                <w:vMerge w:val="restart"/>
              </w:tcPr>
            </w:tcPrChange>
          </w:tcPr>
          <w:p w14:paraId="4A8E557C" w14:textId="38FDD59E"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445" w:author="Lee, Mooyoung" w:date="2017-10-14T14:19:00Z"/>
                <w:sz w:val="18"/>
                <w:szCs w:val="18"/>
                <w:rPrChange w:id="3446" w:author="Asuncion, Albert" w:date="2017-11-15T11:48:00Z">
                  <w:rPr>
                    <w:ins w:id="3447" w:author="Lee, Mooyoung" w:date="2017-10-14T14:19:00Z"/>
                  </w:rPr>
                </w:rPrChange>
              </w:rPr>
            </w:pPr>
            <w:ins w:id="3448" w:author="Lee, Mooyoung" w:date="2017-10-14T14:19:00Z">
              <w:r w:rsidRPr="00CF1604">
                <w:rPr>
                  <w:sz w:val="18"/>
                  <w:szCs w:val="18"/>
                  <w:rPrChange w:id="3449" w:author="Asuncion, Albert" w:date="2017-11-15T11:48:00Z">
                    <w:rPr/>
                  </w:rPrChange>
                </w:rPr>
                <w:t>Expensive operations in a loop</w:t>
              </w:r>
            </w:ins>
          </w:p>
        </w:tc>
      </w:tr>
      <w:tr w:rsidR="002E0693" w:rsidRPr="00CF1604" w14:paraId="26BD6B6B" w14:textId="77777777" w:rsidTr="65EE93E5">
        <w:trPr>
          <w:ins w:id="3450"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51" w:author="Asuncion, Albert" w:date="2017-12-04T16:57:00Z">
              <w:tcPr>
                <w:tcW w:w="643" w:type="dxa"/>
              </w:tcPr>
            </w:tcPrChange>
          </w:tcPr>
          <w:p w14:paraId="29CCB4EC" w14:textId="7FD2ED7B" w:rsidR="00C0334C" w:rsidRPr="00CF1604" w:rsidRDefault="00C0334C">
            <w:pPr>
              <w:jc w:val="center"/>
              <w:rPr>
                <w:sz w:val="18"/>
                <w:szCs w:val="18"/>
                <w:rPrChange w:id="3452" w:author="Khaleghi, Ryan" w:date="2017-12-09T18:44:00Z">
                  <w:rPr/>
                </w:rPrChange>
              </w:rPr>
              <w:pPrChange w:id="3453" w:author="Khaleghi, Ryan" w:date="2017-12-09T18:44:00Z">
                <w:pPr/>
              </w:pPrChange>
            </w:pPr>
            <w:ins w:id="3454" w:author="Lee, Mooyoung" w:date="2017-10-14T14:19:00Z">
              <w:r w:rsidRPr="00CF1604">
                <w:rPr>
                  <w:sz w:val="18"/>
                  <w:szCs w:val="18"/>
                  <w:rPrChange w:id="3455" w:author="Asuncion, Albert" w:date="2017-11-15T11:48:00Z">
                    <w:rPr/>
                  </w:rPrChange>
                </w:rPr>
                <w:t>4</w:t>
              </w:r>
            </w:ins>
          </w:p>
        </w:tc>
        <w:tc>
          <w:tcPr>
            <w:tcW w:w="2178" w:type="dxa"/>
            <w:tcPrChange w:id="3456" w:author="Asuncion, Albert" w:date="2017-12-04T16:57:00Z">
              <w:tcPr>
                <w:tcW w:w="2970" w:type="dxa"/>
              </w:tcPr>
            </w:tcPrChange>
          </w:tcPr>
          <w:p w14:paraId="6B3BEC7B" w14:textId="4A2FA6D8" w:rsidR="00C0334C" w:rsidRPr="00CF1604" w:rsidRDefault="00C0334C" w:rsidP="67CF8663">
            <w:pPr>
              <w:cnfStyle w:val="000000000000" w:firstRow="0" w:lastRow="0" w:firstColumn="0" w:lastColumn="0" w:oddVBand="0" w:evenVBand="0" w:oddHBand="0" w:evenHBand="0" w:firstRowFirstColumn="0" w:firstRowLastColumn="0" w:lastRowFirstColumn="0" w:lastRowLastColumn="0"/>
              <w:rPr>
                <w:ins w:id="3457" w:author="Lee, Mooyoung" w:date="2017-10-14T14:19:00Z"/>
                <w:sz w:val="18"/>
                <w:szCs w:val="18"/>
                <w:rPrChange w:id="3458" w:author="Asuncion, Albert" w:date="2017-11-15T11:48:00Z">
                  <w:rPr>
                    <w:ins w:id="3459" w:author="Lee, Mooyoung" w:date="2017-10-14T14:19:00Z"/>
                  </w:rPr>
                </w:rPrChange>
              </w:rPr>
            </w:pPr>
            <w:ins w:id="3460" w:author="Lee, Mooyoung" w:date="2017-10-14T14:19:00Z">
              <w:r w:rsidRPr="00CF1604">
                <w:rPr>
                  <w:sz w:val="18"/>
                  <w:szCs w:val="18"/>
                  <w:rPrChange w:id="3461" w:author="Asuncion, Albert" w:date="2017-11-15T11:48:00Z">
                    <w:rPr/>
                  </w:rPrChange>
                </w:rPr>
                <w:t>Constant outcome</w:t>
              </w:r>
            </w:ins>
          </w:p>
        </w:tc>
        <w:tc>
          <w:tcPr>
            <w:tcW w:w="1842" w:type="dxa"/>
            <w:vMerge/>
            <w:tcPrChange w:id="3462" w:author="Asuncion, Albert" w:date="2017-12-04T16:57:00Z">
              <w:tcPr>
                <w:tcW w:w="1643" w:type="dxa"/>
                <w:vMerge/>
              </w:tcPr>
            </w:tcPrChange>
          </w:tcPr>
          <w:p w14:paraId="215A4CFA" w14:textId="36A6091A" w:rsidR="00C0334C" w:rsidRPr="00CF1604" w:rsidRDefault="00C0334C">
            <w:pPr>
              <w:cnfStyle w:val="000000000000" w:firstRow="0" w:lastRow="0" w:firstColumn="0" w:lastColumn="0" w:oddVBand="0" w:evenVBand="0" w:oddHBand="0" w:evenHBand="0" w:firstRowFirstColumn="0" w:firstRowLastColumn="0" w:lastRowFirstColumn="0" w:lastRowLastColumn="0"/>
              <w:rPr>
                <w:ins w:id="3463" w:author="Lee, Mooyoung" w:date="2017-10-14T14:19:00Z"/>
                <w:sz w:val="18"/>
                <w:szCs w:val="18"/>
                <w:rPrChange w:id="3464" w:author="Asuncion, Albert" w:date="2017-11-15T11:48:00Z">
                  <w:rPr>
                    <w:ins w:id="3465" w:author="Lee, Mooyoung" w:date="2017-10-14T14:19:00Z"/>
                  </w:rPr>
                </w:rPrChange>
              </w:rPr>
            </w:pPr>
          </w:p>
        </w:tc>
      </w:tr>
      <w:tr w:rsidR="002E0693" w:rsidRPr="00CF1604" w14:paraId="1B4ABCF4" w14:textId="77777777" w:rsidTr="65EE93E5">
        <w:trPr>
          <w:cnfStyle w:val="000000100000" w:firstRow="0" w:lastRow="0" w:firstColumn="0" w:lastColumn="0" w:oddVBand="0" w:evenVBand="0" w:oddHBand="1" w:evenHBand="0" w:firstRowFirstColumn="0" w:firstRowLastColumn="0" w:lastRowFirstColumn="0" w:lastRowLastColumn="0"/>
          <w:ins w:id="3466"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67" w:author="Asuncion, Albert" w:date="2017-12-04T16:57:00Z">
              <w:tcPr>
                <w:tcW w:w="643" w:type="dxa"/>
              </w:tcPr>
            </w:tcPrChange>
          </w:tcPr>
          <w:p w14:paraId="65749869" w14:textId="7B085216" w:rsidR="00C0334C" w:rsidRPr="00CF1604" w:rsidRDefault="00C0334C">
            <w:pPr>
              <w:jc w:val="center"/>
              <w:cnfStyle w:val="001000100000" w:firstRow="0" w:lastRow="0" w:firstColumn="1" w:lastColumn="0" w:oddVBand="0" w:evenVBand="0" w:oddHBand="1" w:evenHBand="0" w:firstRowFirstColumn="0" w:firstRowLastColumn="0" w:lastRowFirstColumn="0" w:lastRowLastColumn="0"/>
              <w:rPr>
                <w:sz w:val="18"/>
                <w:szCs w:val="18"/>
                <w:rPrChange w:id="3468" w:author="Khaleghi, Ryan" w:date="2017-12-09T18:44:00Z">
                  <w:rPr/>
                </w:rPrChange>
              </w:rPr>
              <w:pPrChange w:id="3469" w:author="Khaleghi, Ryan" w:date="2017-12-09T18:44:00Z">
                <w:pPr>
                  <w:cnfStyle w:val="001000100000" w:firstRow="0" w:lastRow="0" w:firstColumn="1" w:lastColumn="0" w:oddVBand="0" w:evenVBand="0" w:oddHBand="1" w:evenHBand="0" w:firstRowFirstColumn="0" w:firstRowLastColumn="0" w:lastRowFirstColumn="0" w:lastRowLastColumn="0"/>
                </w:pPr>
              </w:pPrChange>
            </w:pPr>
            <w:ins w:id="3470" w:author="Lee, Mooyoung" w:date="2017-10-14T14:19:00Z">
              <w:r w:rsidRPr="00CF1604">
                <w:rPr>
                  <w:sz w:val="18"/>
                  <w:szCs w:val="18"/>
                  <w:rPrChange w:id="3471" w:author="Asuncion, Albert" w:date="2017-11-15T11:48:00Z">
                    <w:rPr/>
                  </w:rPrChange>
                </w:rPr>
                <w:t>5</w:t>
              </w:r>
            </w:ins>
          </w:p>
        </w:tc>
        <w:tc>
          <w:tcPr>
            <w:tcW w:w="2178" w:type="dxa"/>
            <w:tcPrChange w:id="3472" w:author="Asuncion, Albert" w:date="2017-12-04T16:57:00Z">
              <w:tcPr>
                <w:tcW w:w="2970" w:type="dxa"/>
              </w:tcPr>
            </w:tcPrChange>
          </w:tcPr>
          <w:p w14:paraId="1D8C2C6D" w14:textId="44F305D4"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473" w:author="Lee, Mooyoung" w:date="2017-10-14T14:19:00Z"/>
                <w:sz w:val="18"/>
                <w:szCs w:val="18"/>
                <w:rPrChange w:id="3474" w:author="Asuncion, Albert" w:date="2017-11-15T11:48:00Z">
                  <w:rPr>
                    <w:ins w:id="3475" w:author="Lee, Mooyoung" w:date="2017-10-14T14:19:00Z"/>
                  </w:rPr>
                </w:rPrChange>
              </w:rPr>
            </w:pPr>
            <w:ins w:id="3476" w:author="Lee, Mooyoung" w:date="2017-10-14T14:19:00Z">
              <w:r w:rsidRPr="00CF1604">
                <w:rPr>
                  <w:sz w:val="18"/>
                  <w:szCs w:val="18"/>
                  <w:rPrChange w:id="3477" w:author="Asuncion, Albert" w:date="2017-11-15T11:48:00Z">
                    <w:rPr/>
                  </w:rPrChange>
                </w:rPr>
                <w:t>Loop fusion</w:t>
              </w:r>
            </w:ins>
          </w:p>
        </w:tc>
        <w:tc>
          <w:tcPr>
            <w:tcW w:w="1842" w:type="dxa"/>
            <w:vMerge/>
            <w:tcPrChange w:id="3478" w:author="Asuncion, Albert" w:date="2017-12-04T16:57:00Z">
              <w:tcPr>
                <w:tcW w:w="1643" w:type="dxa"/>
                <w:vMerge/>
              </w:tcPr>
            </w:tcPrChange>
          </w:tcPr>
          <w:p w14:paraId="01428D35" w14:textId="54ACAEBE" w:rsidR="00C0334C" w:rsidRPr="00CF1604" w:rsidRDefault="00C0334C">
            <w:pPr>
              <w:cnfStyle w:val="000000100000" w:firstRow="0" w:lastRow="0" w:firstColumn="0" w:lastColumn="0" w:oddVBand="0" w:evenVBand="0" w:oddHBand="1" w:evenHBand="0" w:firstRowFirstColumn="0" w:firstRowLastColumn="0" w:lastRowFirstColumn="0" w:lastRowLastColumn="0"/>
              <w:rPr>
                <w:ins w:id="3479" w:author="Lee, Mooyoung" w:date="2017-10-14T14:19:00Z"/>
                <w:sz w:val="18"/>
                <w:szCs w:val="18"/>
                <w:rPrChange w:id="3480" w:author="Asuncion, Albert" w:date="2017-11-15T11:48:00Z">
                  <w:rPr>
                    <w:ins w:id="3481" w:author="Lee, Mooyoung" w:date="2017-10-14T14:19:00Z"/>
                  </w:rPr>
                </w:rPrChange>
              </w:rPr>
            </w:pPr>
          </w:p>
        </w:tc>
      </w:tr>
      <w:tr w:rsidR="002E0693" w:rsidRPr="00CF1604" w14:paraId="62AB449C" w14:textId="77777777" w:rsidTr="65EE93E5">
        <w:trPr>
          <w:ins w:id="3482"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83" w:author="Asuncion, Albert" w:date="2017-12-04T16:57:00Z">
              <w:tcPr>
                <w:tcW w:w="643" w:type="dxa"/>
              </w:tcPr>
            </w:tcPrChange>
          </w:tcPr>
          <w:p w14:paraId="7931F219" w14:textId="7ED992FF" w:rsidR="00C0334C" w:rsidRPr="00CF1604" w:rsidRDefault="00C0334C">
            <w:pPr>
              <w:jc w:val="center"/>
              <w:rPr>
                <w:sz w:val="18"/>
                <w:szCs w:val="18"/>
                <w:rPrChange w:id="3484" w:author="Khaleghi, Ryan" w:date="2017-12-09T18:44:00Z">
                  <w:rPr/>
                </w:rPrChange>
              </w:rPr>
              <w:pPrChange w:id="3485" w:author="Khaleghi, Ryan" w:date="2017-12-09T18:44:00Z">
                <w:pPr/>
              </w:pPrChange>
            </w:pPr>
            <w:ins w:id="3486" w:author="Lee, Mooyoung" w:date="2017-10-14T14:19:00Z">
              <w:r w:rsidRPr="00CF1604">
                <w:rPr>
                  <w:sz w:val="18"/>
                  <w:szCs w:val="18"/>
                  <w:rPrChange w:id="3487" w:author="Asuncion, Albert" w:date="2017-11-15T11:48:00Z">
                    <w:rPr/>
                  </w:rPrChange>
                </w:rPr>
                <w:t>6</w:t>
              </w:r>
            </w:ins>
          </w:p>
        </w:tc>
        <w:tc>
          <w:tcPr>
            <w:tcW w:w="2178" w:type="dxa"/>
            <w:tcPrChange w:id="3488" w:author="Asuncion, Albert" w:date="2017-12-04T16:57:00Z">
              <w:tcPr>
                <w:tcW w:w="2970" w:type="dxa"/>
              </w:tcPr>
            </w:tcPrChange>
          </w:tcPr>
          <w:p w14:paraId="3BF6085D" w14:textId="3A1523FD" w:rsidR="00C0334C" w:rsidRPr="00CF1604" w:rsidRDefault="00C0334C" w:rsidP="67CF8663">
            <w:pPr>
              <w:cnfStyle w:val="000000000000" w:firstRow="0" w:lastRow="0" w:firstColumn="0" w:lastColumn="0" w:oddVBand="0" w:evenVBand="0" w:oddHBand="0" w:evenHBand="0" w:firstRowFirstColumn="0" w:firstRowLastColumn="0" w:lastRowFirstColumn="0" w:lastRowLastColumn="0"/>
              <w:rPr>
                <w:ins w:id="3489" w:author="Lee, Mooyoung" w:date="2017-10-14T14:19:00Z"/>
                <w:sz w:val="18"/>
                <w:szCs w:val="18"/>
                <w:rPrChange w:id="3490" w:author="Asuncion, Albert" w:date="2017-11-15T11:48:00Z">
                  <w:rPr>
                    <w:ins w:id="3491" w:author="Lee, Mooyoung" w:date="2017-10-14T14:19:00Z"/>
                  </w:rPr>
                </w:rPrChange>
              </w:rPr>
            </w:pPr>
            <w:ins w:id="3492" w:author="Lee, Mooyoung" w:date="2017-10-14T14:19:00Z">
              <w:r w:rsidRPr="00CF1604">
                <w:rPr>
                  <w:sz w:val="18"/>
                  <w:szCs w:val="18"/>
                  <w:rPrChange w:id="3493" w:author="Asuncion, Albert" w:date="2017-11-15T11:48:00Z">
                    <w:rPr/>
                  </w:rPrChange>
                </w:rPr>
                <w:t>Repeated computations</w:t>
              </w:r>
            </w:ins>
          </w:p>
        </w:tc>
        <w:tc>
          <w:tcPr>
            <w:tcW w:w="1842" w:type="dxa"/>
            <w:vMerge/>
            <w:tcPrChange w:id="3494" w:author="Asuncion, Albert" w:date="2017-12-04T16:57:00Z">
              <w:tcPr>
                <w:tcW w:w="1643" w:type="dxa"/>
                <w:vMerge/>
              </w:tcPr>
            </w:tcPrChange>
          </w:tcPr>
          <w:p w14:paraId="10CCC53B" w14:textId="61EF36A5" w:rsidR="00C0334C" w:rsidRPr="00CF1604" w:rsidRDefault="00C0334C">
            <w:pPr>
              <w:cnfStyle w:val="000000000000" w:firstRow="0" w:lastRow="0" w:firstColumn="0" w:lastColumn="0" w:oddVBand="0" w:evenVBand="0" w:oddHBand="0" w:evenHBand="0" w:firstRowFirstColumn="0" w:firstRowLastColumn="0" w:lastRowFirstColumn="0" w:lastRowLastColumn="0"/>
              <w:rPr>
                <w:ins w:id="3495" w:author="Lee, Mooyoung" w:date="2017-10-14T14:19:00Z"/>
                <w:sz w:val="18"/>
                <w:szCs w:val="18"/>
                <w:rPrChange w:id="3496" w:author="Asuncion, Albert" w:date="2017-11-15T11:48:00Z">
                  <w:rPr>
                    <w:ins w:id="3497" w:author="Lee, Mooyoung" w:date="2017-10-14T14:19:00Z"/>
                  </w:rPr>
                </w:rPrChange>
              </w:rPr>
            </w:pPr>
          </w:p>
        </w:tc>
      </w:tr>
      <w:tr w:rsidR="002E0693" w:rsidRPr="00CF1604" w14:paraId="4EB7220F" w14:textId="77777777" w:rsidTr="65EE93E5">
        <w:trPr>
          <w:cnfStyle w:val="000000100000" w:firstRow="0" w:lastRow="0" w:firstColumn="0" w:lastColumn="0" w:oddVBand="0" w:evenVBand="0" w:oddHBand="1" w:evenHBand="0" w:firstRowFirstColumn="0" w:firstRowLastColumn="0" w:lastRowFirstColumn="0" w:lastRowLastColumn="0"/>
          <w:ins w:id="3498" w:author="Lee, Mooyoung" w:date="2017-10-14T14:19:00Z"/>
        </w:trPr>
        <w:tc>
          <w:tcPr>
            <w:cnfStyle w:val="001000000000" w:firstRow="0" w:lastRow="0" w:firstColumn="1" w:lastColumn="0" w:oddVBand="0" w:evenVBand="0" w:oddHBand="0" w:evenHBand="0" w:firstRowFirstColumn="0" w:firstRowLastColumn="0" w:lastRowFirstColumn="0" w:lastRowLastColumn="0"/>
            <w:tcW w:w="1236" w:type="dxa"/>
            <w:tcPrChange w:id="3499" w:author="Asuncion, Albert" w:date="2017-12-04T16:57:00Z">
              <w:tcPr>
                <w:tcW w:w="643" w:type="dxa"/>
              </w:tcPr>
            </w:tcPrChange>
          </w:tcPr>
          <w:p w14:paraId="339BACB0" w14:textId="1F6CD875" w:rsidR="00C0334C" w:rsidRPr="00CF1604" w:rsidRDefault="00C0334C">
            <w:pPr>
              <w:jc w:val="center"/>
              <w:cnfStyle w:val="001000100000" w:firstRow="0" w:lastRow="0" w:firstColumn="1" w:lastColumn="0" w:oddVBand="0" w:evenVBand="0" w:oddHBand="1" w:evenHBand="0" w:firstRowFirstColumn="0" w:firstRowLastColumn="0" w:lastRowFirstColumn="0" w:lastRowLastColumn="0"/>
              <w:rPr>
                <w:sz w:val="18"/>
                <w:szCs w:val="18"/>
                <w:rPrChange w:id="3500" w:author="Khaleghi, Ryan" w:date="2017-12-09T18:44:00Z">
                  <w:rPr/>
                </w:rPrChange>
              </w:rPr>
              <w:pPrChange w:id="3501" w:author="Khaleghi, Ryan" w:date="2017-12-09T18:44:00Z">
                <w:pPr>
                  <w:cnfStyle w:val="001000100000" w:firstRow="0" w:lastRow="0" w:firstColumn="1" w:lastColumn="0" w:oddVBand="0" w:evenVBand="0" w:oddHBand="1" w:evenHBand="0" w:firstRowFirstColumn="0" w:firstRowLastColumn="0" w:lastRowFirstColumn="0" w:lastRowLastColumn="0"/>
                </w:pPr>
              </w:pPrChange>
            </w:pPr>
            <w:ins w:id="3502" w:author="Lee, Mooyoung" w:date="2017-10-14T14:19:00Z">
              <w:r w:rsidRPr="00CF1604">
                <w:rPr>
                  <w:sz w:val="18"/>
                  <w:szCs w:val="18"/>
                  <w:rPrChange w:id="3503" w:author="Asuncion, Albert" w:date="2017-11-15T11:48:00Z">
                    <w:rPr/>
                  </w:rPrChange>
                </w:rPr>
                <w:t>7</w:t>
              </w:r>
            </w:ins>
          </w:p>
        </w:tc>
        <w:tc>
          <w:tcPr>
            <w:tcW w:w="2178" w:type="dxa"/>
            <w:tcPrChange w:id="3504" w:author="Asuncion, Albert" w:date="2017-12-04T16:57:00Z">
              <w:tcPr>
                <w:tcW w:w="2970" w:type="dxa"/>
              </w:tcPr>
            </w:tcPrChange>
          </w:tcPr>
          <w:p w14:paraId="7A3C096B" w14:textId="615F1211" w:rsidR="00C0334C" w:rsidRPr="00CF1604" w:rsidRDefault="00C0334C" w:rsidP="67CF8663">
            <w:pPr>
              <w:cnfStyle w:val="000000100000" w:firstRow="0" w:lastRow="0" w:firstColumn="0" w:lastColumn="0" w:oddVBand="0" w:evenVBand="0" w:oddHBand="1" w:evenHBand="0" w:firstRowFirstColumn="0" w:firstRowLastColumn="0" w:lastRowFirstColumn="0" w:lastRowLastColumn="0"/>
              <w:rPr>
                <w:ins w:id="3505" w:author="Lee, Mooyoung" w:date="2017-10-14T14:19:00Z"/>
                <w:sz w:val="18"/>
                <w:szCs w:val="18"/>
                <w:rPrChange w:id="3506" w:author="Asuncion, Albert" w:date="2017-11-15T11:48:00Z">
                  <w:rPr>
                    <w:ins w:id="3507" w:author="Lee, Mooyoung" w:date="2017-10-14T14:19:00Z"/>
                  </w:rPr>
                </w:rPrChange>
              </w:rPr>
            </w:pPr>
            <w:ins w:id="3508" w:author="Lee, Mooyoung" w:date="2017-10-14T14:19:00Z">
              <w:r w:rsidRPr="00CF1604">
                <w:rPr>
                  <w:sz w:val="18"/>
                  <w:szCs w:val="18"/>
                  <w:rPrChange w:id="3509" w:author="Asuncion, Albert" w:date="2017-11-15T11:48:00Z">
                    <w:rPr/>
                  </w:rPrChange>
                </w:rPr>
                <w:t>Comparison with unilateral outcome</w:t>
              </w:r>
            </w:ins>
          </w:p>
        </w:tc>
        <w:tc>
          <w:tcPr>
            <w:tcW w:w="1842" w:type="dxa"/>
            <w:vMerge/>
            <w:tcPrChange w:id="3510" w:author="Asuncion, Albert" w:date="2017-12-04T16:57:00Z">
              <w:tcPr>
                <w:tcW w:w="1643" w:type="dxa"/>
                <w:vMerge/>
              </w:tcPr>
            </w:tcPrChange>
          </w:tcPr>
          <w:p w14:paraId="640BDB08" w14:textId="566553BA" w:rsidR="00C0334C" w:rsidRPr="00CF1604" w:rsidRDefault="00C0334C">
            <w:pPr>
              <w:cnfStyle w:val="000000100000" w:firstRow="0" w:lastRow="0" w:firstColumn="0" w:lastColumn="0" w:oddVBand="0" w:evenVBand="0" w:oddHBand="1" w:evenHBand="0" w:firstRowFirstColumn="0" w:firstRowLastColumn="0" w:lastRowFirstColumn="0" w:lastRowLastColumn="0"/>
              <w:rPr>
                <w:ins w:id="3511" w:author="Lee, Mooyoung" w:date="2017-10-14T14:19:00Z"/>
                <w:sz w:val="18"/>
                <w:szCs w:val="18"/>
                <w:rPrChange w:id="3512" w:author="Asuncion, Albert" w:date="2017-11-15T11:48:00Z">
                  <w:rPr>
                    <w:ins w:id="3513" w:author="Lee, Mooyoung" w:date="2017-10-14T14:19:00Z"/>
                  </w:rPr>
                </w:rPrChange>
              </w:rPr>
            </w:pPr>
          </w:p>
        </w:tc>
      </w:tr>
    </w:tbl>
    <w:p w14:paraId="582EBB3E" w14:textId="00C0DADC" w:rsidR="008630E3" w:rsidRDefault="47F5F8FD" w:rsidP="15B309F3">
      <w:pPr>
        <w:rPr>
          <w:ins w:id="3514" w:author="Lee, Mooyoung" w:date="2017-10-14T14:19:00Z"/>
        </w:rPr>
      </w:pPr>
      <w:ins w:id="3515" w:author="Lee, Mooyoung" w:date="2017-10-14T14:19:00Z">
        <w:r w:rsidRPr="47F5F8FD">
          <w:rPr>
            <w:sz w:val="22"/>
            <w:szCs w:val="22"/>
            <w:rPrChange w:id="3516" w:author="Lee, Mooyoung" w:date="2017-10-14T14:19:00Z">
              <w:rPr/>
            </w:rPrChange>
          </w:rPr>
          <w:t xml:space="preserve"> </w:t>
        </w:r>
      </w:ins>
    </w:p>
    <w:p w14:paraId="7FC5E29E" w14:textId="714A682A" w:rsidR="008630E3" w:rsidRPr="00895166" w:rsidRDefault="47F5F8FD">
      <w:pPr>
        <w:ind w:firstLine="202"/>
        <w:rPr>
          <w:ins w:id="3517" w:author="Lee, Mooyoung" w:date="2017-10-14T14:19:00Z"/>
        </w:rPr>
        <w:pPrChange w:id="3518" w:author="Khaleghi, Ryan" w:date="2017-11-12T16:39:00Z">
          <w:pPr/>
        </w:pPrChange>
      </w:pPr>
      <w:ins w:id="3519" w:author="Lee, Mooyoung" w:date="2017-10-14T14:19:00Z">
        <w:r w:rsidRPr="00895166">
          <w:lastRenderedPageBreak/>
          <w:t xml:space="preserve">Dead code is the section of a code that will never run but still increasing the transaction cost due to the extra length of code.  For example, if there is an if-statement such as ‘x &gt;5’ and following if-statement start with ‘x*x &lt; 20’, then the inside if-statement will never run so it is considered a dead code. Opaque predicate is a case where the following statement is always true or false but stating unnecessary codes.  For example, with under the ‘x&gt;5’ if-statement, the following if-statement also stating as ‘x&gt;1’. The five expensive patterns can be grouped as an expensive operation.  The expensive operations are </w:t>
        </w:r>
        <w:del w:id="3520" w:author="Sola Fide" w:date="2017-10-14T16:47:00Z">
          <w:r w:rsidRPr="00895166" w:rsidDel="00C0334C">
            <w:delText xml:space="preserve">in </w:delText>
          </w:r>
        </w:del>
        <w:r w:rsidRPr="00895166">
          <w:t>general</w:t>
        </w:r>
      </w:ins>
      <w:ins w:id="3521" w:author="Sola Fide" w:date="2017-10-14T16:47:00Z">
        <w:r w:rsidR="00C0334C" w:rsidRPr="00895166">
          <w:rPr>
            <w:rPrChange w:id="3522" w:author="Asuncion, Albert" w:date="2017-10-14T19:01:00Z">
              <w:rPr>
                <w:sz w:val="22"/>
                <w:szCs w:val="22"/>
              </w:rPr>
            </w:rPrChange>
          </w:rPr>
          <w:t>ly</w:t>
        </w:r>
      </w:ins>
      <w:ins w:id="3523" w:author="Lee, Mooyoung" w:date="2017-10-14T14:19:00Z">
        <w:r w:rsidRPr="00895166">
          <w:t xml:space="preserve"> caused by inefficient use of loops.  For example, some code can be placed outside of a loop or some loops can be merged to minimized the iterations.  93.5%, 90.1%, and 80% of smart contracts are under-optimized and affected by these 3 types correspondingly</w:t>
        </w:r>
        <w:r w:rsidRPr="6731E450">
          <w:t>:  ‘</w:t>
        </w:r>
        <w:r w:rsidRPr="00895166">
          <w:t>Dead code’, ‘Opaque predicate’, and ‘Expensive operations in a loop’</w:t>
        </w:r>
      </w:ins>
      <w:ins w:id="3524" w:author="Asuncion, Albert" w:date="2017-12-04T16:22:00Z">
        <w:r w:rsidR="008C28A3">
          <w:t>.</w:t>
        </w:r>
      </w:ins>
      <w:ins w:id="3525" w:author="Lee, Mooyoung" w:date="2017-10-14T14:19:00Z">
        <w:r w:rsidRPr="00895166">
          <w:t xml:space="preserve"> [</w:t>
        </w:r>
      </w:ins>
      <w:ins w:id="3526" w:author="Lee, Mooyoung" w:date="2017-12-03T13:58:00Z">
        <w:r w:rsidR="6731E450" w:rsidRPr="00895166">
          <w:t>1</w:t>
        </w:r>
      </w:ins>
      <w:ins w:id="3527" w:author="Asuncion, Albert" w:date="2017-12-04T16:22:00Z">
        <w:r w:rsidR="008C28A3">
          <w:t>3</w:t>
        </w:r>
      </w:ins>
      <w:ins w:id="3528" w:author="Lee, Mooyoung" w:date="2017-12-03T13:58:00Z">
        <w:del w:id="3529" w:author="Asuncion, Albert" w:date="2017-12-04T16:22:00Z">
          <w:r w:rsidR="6731E450" w:rsidRPr="00895166" w:rsidDel="008C28A3">
            <w:delText>6</w:delText>
          </w:r>
        </w:del>
      </w:ins>
      <w:ins w:id="3530" w:author="Lee, Mooyoung" w:date="2017-10-14T14:19:00Z">
        <w:r w:rsidRPr="00895166">
          <w:t>]</w:t>
        </w:r>
        <w:del w:id="3531" w:author="Asuncion, Albert" w:date="2017-12-04T16:22:00Z">
          <w:r w:rsidRPr="00895166" w:rsidDel="008C28A3">
            <w:delText>.</w:delText>
          </w:r>
        </w:del>
        <w:r w:rsidRPr="00895166">
          <w:t xml:space="preserve"> </w:t>
        </w:r>
      </w:ins>
    </w:p>
    <w:p w14:paraId="7C841B59" w14:textId="77777777" w:rsidR="007A24B5" w:rsidRDefault="007A24B5">
      <w:pPr>
        <w:rPr>
          <w:ins w:id="3532" w:author="Asuncion, Albert" w:date="2017-11-15T11:35:00Z"/>
        </w:rPr>
      </w:pPr>
    </w:p>
    <w:p w14:paraId="122E8CF2" w14:textId="1F3A7053" w:rsidR="008630E3" w:rsidRPr="00895166" w:rsidDel="0088433C" w:rsidRDefault="007A24B5">
      <w:pPr>
        <w:jc w:val="center"/>
        <w:rPr>
          <w:ins w:id="3533" w:author="Lee, Mooyoung" w:date="2017-10-14T14:19:00Z"/>
          <w:del w:id="3534" w:author="Asuncion, Albert" w:date="2017-10-14T18:58:00Z"/>
        </w:rPr>
        <w:pPrChange w:id="3535" w:author="Asuncion, Albert" w:date="2017-11-15T11:35:00Z">
          <w:pPr/>
        </w:pPrChange>
      </w:pPr>
      <w:ins w:id="3536" w:author="Asuncion, Albert" w:date="2017-11-15T11:35:00Z">
        <w:r>
          <w:rPr>
            <w:b/>
            <w:bCs/>
            <w:sz w:val="16"/>
            <w:szCs w:val="16"/>
          </w:rPr>
          <w:t>TYPE 3 – PRIVATE KEY SECURITY</w:t>
        </w:r>
      </w:ins>
      <w:ins w:id="3537" w:author="Lee, Mooyoung" w:date="2017-10-14T14:19:00Z">
        <w:del w:id="3538" w:author="Asuncion, Albert" w:date="2017-11-15T11:35:00Z">
          <w:r w:rsidR="47F5F8FD" w:rsidRPr="00895166" w:rsidDel="007A24B5">
            <w:delText xml:space="preserve"> </w:delText>
          </w:r>
        </w:del>
      </w:ins>
    </w:p>
    <w:p w14:paraId="6DBE5930" w14:textId="3F946E16" w:rsidR="008630E3" w:rsidRPr="00895166" w:rsidDel="00C0334C" w:rsidRDefault="47F5F8FD">
      <w:pPr>
        <w:jc w:val="center"/>
        <w:rPr>
          <w:ins w:id="3539" w:author="Lee, Mooyoung" w:date="2017-10-14T14:19:00Z"/>
          <w:del w:id="3540" w:author="Sola Fide" w:date="2017-10-14T16:47:00Z"/>
        </w:rPr>
        <w:pPrChange w:id="3541" w:author="Asuncion, Albert" w:date="2017-11-15T11:35:00Z">
          <w:pPr/>
        </w:pPrChange>
      </w:pPr>
      <w:ins w:id="3542" w:author="Lee, Mooyoung" w:date="2017-10-14T14:19:00Z">
        <w:del w:id="3543" w:author="Sola Fide" w:date="2017-10-14T16:47:00Z">
          <w:r w:rsidRPr="00895166" w:rsidDel="00C0334C">
            <w:delText>T. Chen, X. Li, X. Luo, X. Zhang, “Under-optimized smart contracts devour your money”, in: IEEE</w:delText>
          </w:r>
        </w:del>
      </w:ins>
    </w:p>
    <w:p w14:paraId="45C8BF38" w14:textId="6797C3F7" w:rsidR="008630E3" w:rsidRPr="00895166" w:rsidDel="00C0334C" w:rsidRDefault="47F5F8FD">
      <w:pPr>
        <w:jc w:val="center"/>
        <w:rPr>
          <w:ins w:id="3544" w:author="Lee, Mooyoung" w:date="2017-10-14T14:19:00Z"/>
          <w:del w:id="3545" w:author="Sola Fide" w:date="2017-10-14T16:47:00Z"/>
        </w:rPr>
        <w:pPrChange w:id="3546" w:author="Asuncion, Albert" w:date="2017-11-15T11:35:00Z">
          <w:pPr/>
        </w:pPrChange>
      </w:pPr>
      <w:ins w:id="3547" w:author="Lee, Mooyoung" w:date="2017-10-14T14:19:00Z">
        <w:del w:id="3548" w:author="Sola Fide" w:date="2017-10-14T16:47:00Z">
          <w:r w:rsidRPr="00895166" w:rsidDel="00C0334C">
            <w:delText>24th International Conference on Software Analysis, Evolution and Reengineering (SANER), pp.</w:delText>
          </w:r>
        </w:del>
      </w:ins>
    </w:p>
    <w:p w14:paraId="5D153EA7" w14:textId="4412B558" w:rsidR="008630E3" w:rsidRPr="00895166" w:rsidDel="00C0334C" w:rsidRDefault="47F5F8FD">
      <w:pPr>
        <w:jc w:val="center"/>
        <w:rPr>
          <w:ins w:id="3549" w:author="Lee, Mooyoung" w:date="2017-10-14T14:19:00Z"/>
          <w:del w:id="3550" w:author="Sola Fide" w:date="2017-10-14T16:47:00Z"/>
        </w:rPr>
        <w:pPrChange w:id="3551" w:author="Asuncion, Albert" w:date="2017-11-15T11:35:00Z">
          <w:pPr/>
        </w:pPrChange>
      </w:pPr>
      <w:ins w:id="3552" w:author="Lee, Mooyoung" w:date="2017-10-14T14:19:00Z">
        <w:del w:id="3553" w:author="Sola Fide" w:date="2017-10-14T16:47:00Z">
          <w:r w:rsidRPr="00895166" w:rsidDel="00C0334C">
            <w:delText>442–446, 2017.</w:delText>
          </w:r>
        </w:del>
      </w:ins>
    </w:p>
    <w:p w14:paraId="1BD16E81" w14:textId="70EE3DBA" w:rsidR="008630E3" w:rsidRPr="00895166" w:rsidDel="47F5F8FD" w:rsidRDefault="008630E3">
      <w:pPr>
        <w:jc w:val="center"/>
        <w:rPr>
          <w:ins w:id="3554" w:author="Lee, Mooyoung" w:date="2017-10-12T11:04:00Z"/>
          <w:del w:id="3555" w:author="Lee, Mooyoung" w:date="2017-10-14T14:19:00Z"/>
        </w:rPr>
        <w:pPrChange w:id="3556" w:author="Asuncion, Albert" w:date="2017-11-15T11:35:00Z">
          <w:pPr/>
        </w:pPrChange>
      </w:pPr>
    </w:p>
    <w:p w14:paraId="735D78C2" w14:textId="77777777" w:rsidR="47F5F8FD" w:rsidRPr="00895166" w:rsidRDefault="47F5F8FD">
      <w:pPr>
        <w:jc w:val="center"/>
        <w:pPrChange w:id="3557" w:author="Asuncion, Albert" w:date="2017-11-15T11:35:00Z">
          <w:pPr/>
        </w:pPrChange>
      </w:pPr>
    </w:p>
    <w:p w14:paraId="4C29F865" w14:textId="5ABB7425" w:rsidR="008630E3" w:rsidRPr="00895166" w:rsidDel="007A24B5" w:rsidRDefault="4F7F3774" w:rsidP="083F12BC">
      <w:pPr>
        <w:rPr>
          <w:ins w:id="3558" w:author="Sola Fide" w:date="2017-10-14T16:47:00Z"/>
          <w:del w:id="3559" w:author="Asuncion, Albert" w:date="2017-11-15T11:36:00Z"/>
          <w:u w:val="single"/>
          <w:rPrChange w:id="3560" w:author="Asuncion, Albert" w:date="2017-10-14T19:01:00Z">
            <w:rPr>
              <w:ins w:id="3561" w:author="Sola Fide" w:date="2017-10-14T16:47:00Z"/>
              <w:del w:id="3562" w:author="Asuncion, Albert" w:date="2017-11-15T11:36:00Z"/>
              <w:sz w:val="22"/>
              <w:szCs w:val="22"/>
              <w:u w:val="single"/>
            </w:rPr>
          </w:rPrChange>
        </w:rPr>
      </w:pPr>
      <w:ins w:id="3563" w:author="Lee, Mooyoung" w:date="2017-10-12T11:04:00Z">
        <w:del w:id="3564" w:author="Asuncion, Albert" w:date="2017-11-15T11:36:00Z">
          <w:r w:rsidRPr="00895166" w:rsidDel="007A24B5">
            <w:rPr>
              <w:u w:val="single"/>
              <w:rPrChange w:id="3565" w:author="Asuncion, Albert" w:date="2017-10-14T19:01:00Z">
                <w:rPr/>
              </w:rPrChange>
            </w:rPr>
            <w:delText>Type 3. Private Key issue</w:delText>
          </w:r>
        </w:del>
      </w:ins>
    </w:p>
    <w:p w14:paraId="1C8F898A" w14:textId="77777777" w:rsidR="00C0334C" w:rsidRPr="00895166" w:rsidDel="007A24B5" w:rsidRDefault="00C0334C" w:rsidP="083F12BC">
      <w:pPr>
        <w:rPr>
          <w:ins w:id="3566" w:author="Lee, Mooyoung" w:date="2017-10-12T11:04:00Z"/>
          <w:del w:id="3567" w:author="Asuncion, Albert" w:date="2017-11-15T11:36:00Z"/>
          <w:u w:val="single"/>
          <w:rPrChange w:id="3568" w:author="Asuncion, Albert" w:date="2017-10-14T19:01:00Z">
            <w:rPr>
              <w:ins w:id="3569" w:author="Lee, Mooyoung" w:date="2017-10-12T11:04:00Z"/>
              <w:del w:id="3570" w:author="Asuncion, Albert" w:date="2017-11-15T11:36:00Z"/>
            </w:rPr>
          </w:rPrChange>
        </w:rPr>
      </w:pPr>
    </w:p>
    <w:p w14:paraId="41EFE6E9" w14:textId="68F5EA76" w:rsidR="00C0334C" w:rsidRPr="00895166" w:rsidDel="007A24B5" w:rsidRDefault="4F7F3774">
      <w:pPr>
        <w:jc w:val="center"/>
        <w:rPr>
          <w:ins w:id="3571" w:author="Sola Fide" w:date="2017-10-14T16:47:00Z"/>
          <w:del w:id="3572" w:author="Asuncion, Albert" w:date="2017-11-15T11:36:00Z"/>
          <w:rPrChange w:id="3573" w:author="Asuncion, Albert" w:date="2017-10-14T19:01:00Z">
            <w:rPr>
              <w:ins w:id="3574" w:author="Sola Fide" w:date="2017-10-14T16:47:00Z"/>
              <w:del w:id="3575" w:author="Asuncion, Albert" w:date="2017-11-15T11:36:00Z"/>
              <w:sz w:val="22"/>
              <w:szCs w:val="22"/>
            </w:rPr>
          </w:rPrChange>
        </w:rPr>
        <w:pPrChange w:id="3576" w:author="Asuncion, Albert" w:date="2017-10-14T18:58:00Z">
          <w:pPr/>
        </w:pPrChange>
      </w:pPr>
      <w:ins w:id="3577" w:author="Lee, Mooyoung" w:date="2017-10-12T11:04:00Z">
        <w:del w:id="3578" w:author="Asuncion, Albert" w:date="2017-10-14T18:58:00Z">
          <w:r w:rsidRPr="00895166" w:rsidDel="0088433C">
            <w:rPr>
              <w:b/>
              <w:bCs/>
              <w:rPrChange w:id="3579" w:author="Asuncion, Albert" w:date="2017-10-14T19:01:00Z">
                <w:rPr/>
              </w:rPrChange>
            </w:rPr>
            <w:delText>Private key security</w:delText>
          </w:r>
        </w:del>
        <w:del w:id="3580" w:author="Asuncion, Albert" w:date="2017-11-15T11:36:00Z">
          <w:r w:rsidRPr="67CF8663" w:rsidDel="007A24B5">
            <w:delText xml:space="preserve"> </w:delText>
          </w:r>
        </w:del>
      </w:ins>
    </w:p>
    <w:p w14:paraId="0323A64E" w14:textId="3D30A408" w:rsidR="008630E3" w:rsidRPr="00895166" w:rsidRDefault="4F7F3774" w:rsidP="328C7774">
      <w:pPr>
        <w:rPr>
          <w:ins w:id="3581" w:author="Lee, Mooyoung" w:date="2017-10-12T11:04:00Z"/>
        </w:rPr>
      </w:pPr>
      <w:ins w:id="3582" w:author="Lee, Mooyoung" w:date="2017-10-12T11:04:00Z">
        <w:del w:id="3583" w:author="Asuncion, Albert" w:date="2017-11-15T11:36:00Z">
          <w:r w:rsidRPr="00895166" w:rsidDel="007A24B5">
            <w:delText>- Public-key encryption scheme</w:delText>
          </w:r>
        </w:del>
      </w:ins>
    </w:p>
    <w:p w14:paraId="7E47D7D2" w14:textId="55E6CB5D" w:rsidR="008630E3" w:rsidRPr="00895166" w:rsidDel="328C7774" w:rsidRDefault="00C0334C" w:rsidP="083F12BC">
      <w:pPr>
        <w:rPr>
          <w:del w:id="3584" w:author="Lee, Mooyoung" w:date="2017-10-14T14:21:00Z"/>
        </w:rPr>
      </w:pPr>
      <w:ins w:id="3585" w:author="Sola Fide" w:date="2017-10-14T16:47:00Z">
        <w:r w:rsidRPr="00895166">
          <w:tab/>
        </w:r>
      </w:ins>
    </w:p>
    <w:p w14:paraId="525C219C" w14:textId="58CB4548" w:rsidR="008630E3" w:rsidRPr="00895166" w:rsidDel="007E353A" w:rsidRDefault="328C7774">
      <w:pPr>
        <w:rPr>
          <w:ins w:id="3586" w:author="Lee, Mooyoung" w:date="2017-10-14T14:21:00Z"/>
          <w:del w:id="3587" w:author="Asuncion, Albert" w:date="2017-10-14T18:37:00Z"/>
        </w:rPr>
      </w:pPr>
      <w:ins w:id="3588" w:author="Lee, Mooyoung" w:date="2017-10-14T14:21:00Z">
        <w:r w:rsidRPr="00895166">
          <w:t>Bitcoin and Ethereum utilize the Elliptic Curve Digital Signature Algorithm(ECDSA) in order to authorize a payment.   Some implementation of ECDSA is providing not enough randomness during the signature process.  This vulnerability in the ECDSA implementation was observed in 2010 from Sony PlayStation, and this weakness also exploited in the Bitcoin system by attackers to steal a private key</w:t>
        </w:r>
      </w:ins>
      <w:ins w:id="3589" w:author="Asuncion, Albert" w:date="2017-12-04T16:23:00Z">
        <w:r w:rsidR="008C28A3">
          <w:t>.</w:t>
        </w:r>
      </w:ins>
      <w:ins w:id="3590" w:author="Lee, Mooyoung" w:date="2017-10-14T14:21:00Z">
        <w:r w:rsidRPr="00895166">
          <w:t xml:space="preserve"> [</w:t>
        </w:r>
      </w:ins>
      <w:ins w:id="3591" w:author="Lee, Mooyoung" w:date="2017-12-03T13:58:00Z">
        <w:r w:rsidR="6731E450" w:rsidRPr="00895166">
          <w:t>1</w:t>
        </w:r>
      </w:ins>
      <w:ins w:id="3592" w:author="Asuncion, Albert" w:date="2017-12-04T16:23:00Z">
        <w:r w:rsidR="008C28A3">
          <w:t>6</w:t>
        </w:r>
      </w:ins>
      <w:ins w:id="3593" w:author="Lee, Mooyoung" w:date="2017-12-03T13:58:00Z">
        <w:del w:id="3594" w:author="Asuncion, Albert" w:date="2017-12-04T16:23:00Z">
          <w:r w:rsidR="6731E450" w:rsidRPr="00895166" w:rsidDel="008C28A3">
            <w:delText>7</w:delText>
          </w:r>
        </w:del>
      </w:ins>
      <w:ins w:id="3595" w:author="Lee, Mooyoung" w:date="2017-10-14T14:21:00Z">
        <w:r w:rsidRPr="00895166">
          <w:t>]</w:t>
        </w:r>
        <w:del w:id="3596" w:author="Asuncion, Albert" w:date="2017-12-04T16:23:00Z">
          <w:r w:rsidRPr="00895166" w:rsidDel="008C28A3">
            <w:delText>.</w:delText>
          </w:r>
        </w:del>
        <w:r w:rsidRPr="00895166">
          <w:t xml:space="preserve">  Once the private key is lost, attackers will transfer the coins in the account and owner will not be able to trace the attackers.</w:t>
        </w:r>
      </w:ins>
    </w:p>
    <w:p w14:paraId="105832E1" w14:textId="5B1F2B61" w:rsidR="008630E3" w:rsidRPr="00895166" w:rsidDel="007E353A" w:rsidRDefault="328C7774">
      <w:pPr>
        <w:rPr>
          <w:ins w:id="3597" w:author="Lee, Mooyoung" w:date="2017-10-14T14:21:00Z"/>
          <w:del w:id="3598" w:author="Asuncion, Albert" w:date="2017-10-14T18:37:00Z"/>
        </w:rPr>
      </w:pPr>
      <w:ins w:id="3599" w:author="Lee, Mooyoung" w:date="2017-10-14T14:21:00Z">
        <w:del w:id="3600" w:author="Asuncion, Albert" w:date="2017-10-14T18:37:00Z">
          <w:r w:rsidRPr="00895166" w:rsidDel="007E353A">
            <w:delText>H. Mayer, Ecdsa security in bitcoin and ethereum: a research survey, 2016.</w:delText>
          </w:r>
        </w:del>
      </w:ins>
    </w:p>
    <w:p w14:paraId="7A2F53D2" w14:textId="29A17748" w:rsidR="008630E3" w:rsidRPr="00895166" w:rsidDel="007E353A" w:rsidRDefault="328C7774">
      <w:pPr>
        <w:rPr>
          <w:ins w:id="3601" w:author="Lee, Mooyoung" w:date="2017-10-14T14:21:00Z"/>
          <w:del w:id="3602" w:author="Asuncion, Albert" w:date="2017-10-14T18:37:00Z"/>
        </w:rPr>
      </w:pPr>
      <w:ins w:id="3603" w:author="Lee, Mooyoung" w:date="2017-10-14T14:21:00Z">
        <w:del w:id="3604" w:author="Asuncion, Albert" w:date="2017-10-14T18:37:00Z">
          <w:r w:rsidRPr="00895166" w:rsidDel="007E353A">
            <w:delText>URL http://blog.coinfabrik.com/wp-content/uploads/2016/06/ECDSA-Security-in-Bitcoin</w:delText>
          </w:r>
        </w:del>
      </w:ins>
    </w:p>
    <w:p w14:paraId="5D1F2736" w14:textId="20A884D0" w:rsidR="008630E3" w:rsidRPr="00895166" w:rsidDel="007E353A" w:rsidRDefault="328C7774">
      <w:pPr>
        <w:rPr>
          <w:ins w:id="3605" w:author="Lee, Mooyoung" w:date="2017-10-14T14:21:00Z"/>
          <w:del w:id="3606" w:author="Asuncion, Albert" w:date="2017-10-14T18:37:00Z"/>
        </w:rPr>
      </w:pPr>
      <w:ins w:id="3607" w:author="Lee, Mooyoung" w:date="2017-10-14T14:21:00Z">
        <w:del w:id="3608" w:author="Asuncion, Albert" w:date="2017-10-14T18:37:00Z">
          <w:r w:rsidRPr="00895166" w:rsidDel="007E353A">
            <w:delText>-and-Ethereum-a-Research-Survey.pdf</w:delText>
          </w:r>
        </w:del>
      </w:ins>
    </w:p>
    <w:p w14:paraId="56991BAD" w14:textId="7BFBED1C" w:rsidR="008630E3" w:rsidRPr="00895166" w:rsidDel="007E353A" w:rsidRDefault="008630E3">
      <w:pPr>
        <w:rPr>
          <w:del w:id="3609" w:author="Asuncion, Albert" w:date="2017-10-14T18:37:00Z"/>
        </w:rPr>
      </w:pPr>
    </w:p>
    <w:p w14:paraId="1FFD786E" w14:textId="0AC44B4E" w:rsidR="328C7774" w:rsidRPr="00895166" w:rsidDel="007E353A" w:rsidRDefault="328C7774">
      <w:pPr>
        <w:rPr>
          <w:del w:id="3610" w:author="Asuncion, Albert" w:date="2017-10-14T18:37:00Z"/>
        </w:rPr>
      </w:pPr>
    </w:p>
    <w:p w14:paraId="42085D95" w14:textId="08B0C55D" w:rsidR="008630E3" w:rsidDel="002E677A" w:rsidRDefault="4F7F3774" w:rsidP="008630E3">
      <w:pPr>
        <w:rPr>
          <w:del w:id="3611" w:author="Asuncion, Albert" w:date="2017-10-14T18:37:00Z"/>
        </w:rPr>
      </w:pPr>
      <w:ins w:id="3612" w:author="Lee, Mooyoung" w:date="2017-10-12T11:04:00Z">
        <w:r w:rsidRPr="637B6A64">
          <w:t xml:space="preserve"> </w:t>
        </w:r>
      </w:ins>
    </w:p>
    <w:p w14:paraId="565FEEC0" w14:textId="77777777" w:rsidR="002E677A" w:rsidRPr="00895166" w:rsidRDefault="002E677A" w:rsidP="65EE93E5">
      <w:pPr>
        <w:rPr>
          <w:ins w:id="3613" w:author="Asuncion, Albert" w:date="2017-12-04T16:40:00Z"/>
        </w:rPr>
      </w:pPr>
    </w:p>
    <w:p w14:paraId="620082CF" w14:textId="3EC0FF94" w:rsidR="008630E3" w:rsidDel="002E677A" w:rsidRDefault="008630E3" w:rsidP="008630E3">
      <w:pPr>
        <w:rPr>
          <w:del w:id="3614" w:author="Lee, Mooyoung" w:date="2017-10-14T14:18:00Z"/>
        </w:rPr>
      </w:pPr>
    </w:p>
    <w:p w14:paraId="3B64A750" w14:textId="4194C511" w:rsidR="002E677A" w:rsidRDefault="002E677A" w:rsidP="69E2BEA5">
      <w:pPr>
        <w:rPr>
          <w:ins w:id="3615" w:author="Asuncion, Albert" w:date="2017-12-04T16:41:00Z"/>
        </w:rPr>
      </w:pPr>
    </w:p>
    <w:p w14:paraId="6D827A25" w14:textId="77777777" w:rsidR="002E677A" w:rsidRDefault="002E677A" w:rsidP="69E2BEA5">
      <w:pPr>
        <w:rPr>
          <w:ins w:id="3616" w:author="Asuncion, Albert" w:date="2017-12-04T16:41:00Z"/>
        </w:rPr>
      </w:pPr>
    </w:p>
    <w:p w14:paraId="35B370D1" w14:textId="0176610D" w:rsidR="002E677A" w:rsidDel="00463143" w:rsidRDefault="002E677A" w:rsidP="69E2BEA5">
      <w:pPr>
        <w:rPr>
          <w:ins w:id="3617" w:author="Asuncion, Albert" w:date="2017-12-04T16:41:00Z"/>
          <w:del w:id="3618" w:author="Sola Fide" w:date="2017-12-09T21:37:00Z"/>
        </w:rPr>
      </w:pPr>
    </w:p>
    <w:p w14:paraId="40DAEB35" w14:textId="0772A8D3" w:rsidR="002E677A" w:rsidDel="00463143" w:rsidRDefault="002E677A" w:rsidP="69E2BEA5">
      <w:pPr>
        <w:rPr>
          <w:ins w:id="3619" w:author="Asuncion, Albert" w:date="2017-12-04T16:41:00Z"/>
          <w:del w:id="3620" w:author="Sola Fide" w:date="2017-12-09T21:37:00Z"/>
        </w:rPr>
      </w:pPr>
    </w:p>
    <w:p w14:paraId="6CE6D33E" w14:textId="09DD3BE8" w:rsidR="002E677A" w:rsidDel="00463143" w:rsidRDefault="002E677A" w:rsidP="69E2BEA5">
      <w:pPr>
        <w:rPr>
          <w:ins w:id="3621" w:author="Asuncion, Albert" w:date="2017-12-04T16:41:00Z"/>
          <w:del w:id="3622" w:author="Sola Fide" w:date="2017-12-09T21:37:00Z"/>
        </w:rPr>
      </w:pPr>
    </w:p>
    <w:p w14:paraId="0C6D1205" w14:textId="67F3BAD7" w:rsidR="002E677A" w:rsidRPr="00895166" w:rsidDel="00463143" w:rsidRDefault="002E677A" w:rsidP="69E2BEA5">
      <w:pPr>
        <w:rPr>
          <w:ins w:id="3623" w:author="Asuncion, Albert" w:date="2017-12-04T16:41:00Z"/>
          <w:del w:id="3624" w:author="Sola Fide" w:date="2017-12-09T21:37:00Z"/>
        </w:rPr>
      </w:pPr>
    </w:p>
    <w:p w14:paraId="7A3FDA67" w14:textId="61080766" w:rsidR="008630E3" w:rsidRPr="00895166" w:rsidDel="15B309F3" w:rsidRDefault="008630E3">
      <w:pPr>
        <w:pStyle w:val="ListParagraph"/>
        <w:numPr>
          <w:ilvl w:val="1"/>
          <w:numId w:val="2"/>
        </w:numPr>
        <w:rPr>
          <w:ins w:id="3625" w:author="Lee, Mooyoung" w:date="2017-10-12T11:04:00Z"/>
          <w:del w:id="3626" w:author="Lee, Mooyoung" w:date="2017-10-14T14:18:00Z"/>
        </w:rPr>
        <w:pPrChange w:id="3627" w:author="Lee, Mooyoung" w:date="2017-10-12T11:04:00Z">
          <w:pPr/>
        </w:pPrChange>
      </w:pPr>
    </w:p>
    <w:p w14:paraId="13057882" w14:textId="7B16252D" w:rsidR="008630E3" w:rsidRPr="00895166" w:rsidDel="15B309F3" w:rsidRDefault="008630E3">
      <w:pPr>
        <w:ind w:left="1440"/>
        <w:rPr>
          <w:ins w:id="3628" w:author="Lee, Mooyoung" w:date="2017-10-12T11:04:00Z"/>
          <w:del w:id="3629" w:author="Lee, Mooyoung" w:date="2017-10-14T14:18:00Z"/>
        </w:rPr>
        <w:pPrChange w:id="3630" w:author="Lee, Mooyoung" w:date="2017-10-12T11:04:00Z">
          <w:pPr/>
        </w:pPrChange>
      </w:pPr>
    </w:p>
    <w:p w14:paraId="22E1E8A3" w14:textId="3D3BAD60" w:rsidR="008630E3" w:rsidRPr="00895166" w:rsidDel="15B309F3" w:rsidRDefault="008630E3">
      <w:pPr>
        <w:pStyle w:val="ListParagraph"/>
        <w:numPr>
          <w:ilvl w:val="1"/>
          <w:numId w:val="1"/>
        </w:numPr>
        <w:rPr>
          <w:ins w:id="3631" w:author="Lee, Mooyoung" w:date="2017-10-12T11:04:00Z"/>
          <w:del w:id="3632" w:author="Lee, Mooyoung" w:date="2017-10-14T14:18:00Z"/>
        </w:rPr>
        <w:pPrChange w:id="3633" w:author="Lee, Mooyoung" w:date="2017-10-12T11:04:00Z">
          <w:pPr/>
        </w:pPrChange>
      </w:pPr>
    </w:p>
    <w:p w14:paraId="36ACC9B5" w14:textId="21C77BAC" w:rsidR="008630E3" w:rsidRPr="00895166" w:rsidDel="15B309F3" w:rsidRDefault="008630E3" w:rsidP="69E2BEA5">
      <w:pPr>
        <w:rPr>
          <w:ins w:id="3634" w:author="Lee, Mooyoung" w:date="2017-10-12T11:04:00Z"/>
          <w:del w:id="3635" w:author="Lee, Mooyoung" w:date="2017-10-14T14:18:00Z"/>
        </w:rPr>
      </w:pPr>
    </w:p>
    <w:p w14:paraId="032A23F7" w14:textId="4967DB13" w:rsidR="008630E3" w:rsidRPr="00895166" w:rsidDel="15B309F3" w:rsidRDefault="008630E3" w:rsidP="69E2BEA5">
      <w:pPr>
        <w:rPr>
          <w:ins w:id="3636" w:author="Lee, Mooyoung" w:date="2017-10-12T11:04:00Z"/>
          <w:del w:id="3637" w:author="Lee, Mooyoung" w:date="2017-10-14T14:18:00Z"/>
        </w:rPr>
      </w:pPr>
    </w:p>
    <w:p w14:paraId="6353EEE0" w14:textId="773AD8DD" w:rsidR="008630E3" w:rsidRPr="00895166" w:rsidDel="15B309F3" w:rsidRDefault="008630E3">
      <w:pPr>
        <w:pStyle w:val="ListParagraph"/>
        <w:numPr>
          <w:ilvl w:val="0"/>
          <w:numId w:val="1"/>
        </w:numPr>
        <w:rPr>
          <w:ins w:id="3638" w:author="Lee, Mooyoung" w:date="2017-10-12T11:04:00Z"/>
          <w:del w:id="3639" w:author="Lee, Mooyoung" w:date="2017-10-14T14:18:00Z"/>
        </w:rPr>
        <w:pPrChange w:id="3640" w:author="Lee, Mooyoung" w:date="2017-10-12T11:04:00Z">
          <w:pPr/>
        </w:pPrChange>
      </w:pPr>
    </w:p>
    <w:p w14:paraId="04009B9F" w14:textId="3ADDD893" w:rsidR="008630E3" w:rsidRPr="00895166" w:rsidDel="15B309F3" w:rsidRDefault="008630E3" w:rsidP="69E2BEA5">
      <w:pPr>
        <w:rPr>
          <w:ins w:id="3641" w:author="Lee, Mooyoung" w:date="2017-10-12T11:04:00Z"/>
          <w:del w:id="3642" w:author="Lee, Mooyoung" w:date="2017-10-14T14:18:00Z"/>
        </w:rPr>
      </w:pPr>
    </w:p>
    <w:p w14:paraId="5B9C09F7" w14:textId="0F3638C9" w:rsidR="008630E3" w:rsidRPr="00895166" w:rsidDel="15B309F3" w:rsidRDefault="008630E3">
      <w:pPr>
        <w:pStyle w:val="ListParagraph"/>
        <w:numPr>
          <w:ilvl w:val="0"/>
          <w:numId w:val="1"/>
        </w:numPr>
        <w:rPr>
          <w:ins w:id="3643" w:author="Lee, Mooyoung" w:date="2017-10-12T11:04:00Z"/>
          <w:del w:id="3644" w:author="Lee, Mooyoung" w:date="2017-10-14T14:18:00Z"/>
        </w:rPr>
        <w:pPrChange w:id="3645" w:author="Lee, Mooyoung" w:date="2017-10-12T11:04:00Z">
          <w:pPr/>
        </w:pPrChange>
      </w:pPr>
    </w:p>
    <w:p w14:paraId="586C2E82" w14:textId="0D682B11" w:rsidR="008630E3" w:rsidRPr="00895166" w:rsidDel="15B309F3" w:rsidRDefault="008630E3">
      <w:pPr>
        <w:pStyle w:val="ListParagraph"/>
        <w:numPr>
          <w:ilvl w:val="1"/>
          <w:numId w:val="1"/>
        </w:numPr>
        <w:rPr>
          <w:ins w:id="3646" w:author="Lee, Mooyoung" w:date="2017-10-12T11:04:00Z"/>
          <w:del w:id="3647" w:author="Lee, Mooyoung" w:date="2017-10-14T14:18:00Z"/>
        </w:rPr>
        <w:pPrChange w:id="3648" w:author="Lee, Mooyoung" w:date="2017-10-12T11:04:00Z">
          <w:pPr/>
        </w:pPrChange>
      </w:pPr>
    </w:p>
    <w:p w14:paraId="19782BB8" w14:textId="54D08633" w:rsidR="008630E3" w:rsidRPr="00895166" w:rsidDel="15B309F3" w:rsidRDefault="008630E3">
      <w:pPr>
        <w:pStyle w:val="ListParagraph"/>
        <w:numPr>
          <w:ilvl w:val="1"/>
          <w:numId w:val="1"/>
        </w:numPr>
        <w:rPr>
          <w:ins w:id="3649" w:author="Lee, Mooyoung" w:date="2017-10-12T11:04:00Z"/>
          <w:del w:id="3650" w:author="Lee, Mooyoung" w:date="2017-10-14T14:18:00Z"/>
        </w:rPr>
        <w:pPrChange w:id="3651" w:author="Lee, Mooyoung" w:date="2017-10-12T11:04:00Z">
          <w:pPr/>
        </w:pPrChange>
      </w:pPr>
    </w:p>
    <w:p w14:paraId="6D25BAF1" w14:textId="215A3106" w:rsidR="008630E3" w:rsidRPr="00895166" w:rsidDel="15B309F3" w:rsidRDefault="008630E3" w:rsidP="69E2BEA5">
      <w:pPr>
        <w:rPr>
          <w:ins w:id="3652" w:author="Lee, Mooyoung" w:date="2017-10-12T11:04:00Z"/>
          <w:del w:id="3653" w:author="Lee, Mooyoung" w:date="2017-10-14T14:18:00Z"/>
        </w:rPr>
      </w:pPr>
    </w:p>
    <w:p w14:paraId="5148628A" w14:textId="30549227" w:rsidR="008630E3" w:rsidRPr="00895166" w:rsidDel="15B309F3" w:rsidRDefault="008630E3" w:rsidP="69E2BEA5">
      <w:pPr>
        <w:rPr>
          <w:ins w:id="3654" w:author="Lee, Mooyoung" w:date="2017-10-12T11:04:00Z"/>
          <w:del w:id="3655" w:author="Lee, Mooyoung" w:date="2017-10-14T14:18:00Z"/>
        </w:rPr>
      </w:pPr>
    </w:p>
    <w:p w14:paraId="4FBCDE15" w14:textId="77777777" w:rsidR="008630E3" w:rsidRPr="00895166" w:rsidDel="4F7F3774" w:rsidRDefault="008630E3" w:rsidP="008630E3">
      <w:pPr>
        <w:rPr>
          <w:del w:id="3656" w:author="Lee, Mooyoung" w:date="2017-10-12T11:04:00Z"/>
        </w:rPr>
      </w:pPr>
    </w:p>
    <w:p w14:paraId="3A5D1BBD" w14:textId="77777777" w:rsidR="4F7F3774" w:rsidRPr="00895166" w:rsidDel="007E353A" w:rsidRDefault="4F7F3774">
      <w:pPr>
        <w:rPr>
          <w:del w:id="3657" w:author="Asuncion, Albert" w:date="2017-10-14T18:37:00Z"/>
        </w:rPr>
      </w:pPr>
    </w:p>
    <w:p w14:paraId="658A1754" w14:textId="77777777" w:rsidR="008630E3" w:rsidRPr="00895166" w:rsidDel="007E353A" w:rsidRDefault="008630E3" w:rsidP="008630E3">
      <w:pPr>
        <w:rPr>
          <w:del w:id="3658" w:author="Asuncion, Albert" w:date="2017-10-14T18:37:00Z"/>
        </w:rPr>
      </w:pPr>
    </w:p>
    <w:p w14:paraId="770EE525" w14:textId="03B51492" w:rsidR="008630E3" w:rsidRPr="00895166" w:rsidDel="00463143" w:rsidRDefault="008630E3" w:rsidP="008630E3">
      <w:pPr>
        <w:rPr>
          <w:del w:id="3659" w:author="Sola Fide" w:date="2017-12-09T21:37:00Z"/>
        </w:rPr>
      </w:pPr>
    </w:p>
    <w:p w14:paraId="31A0A484" w14:textId="357F77F0" w:rsidR="008630E3" w:rsidRPr="00895166" w:rsidDel="007E353A" w:rsidRDefault="008630E3" w:rsidP="008630E3">
      <w:pPr>
        <w:pStyle w:val="Heading1"/>
        <w:rPr>
          <w:del w:id="3660" w:author="Asuncion, Albert" w:date="2017-10-14T18:37:00Z"/>
        </w:rPr>
      </w:pPr>
      <w:r w:rsidRPr="00895166">
        <w:t>Test Design</w:t>
      </w:r>
    </w:p>
    <w:p w14:paraId="00876EB6" w14:textId="3D78792B" w:rsidR="007A24B5" w:rsidRDefault="007A24B5">
      <w:pPr>
        <w:pStyle w:val="Heading1"/>
        <w:rPr>
          <w:ins w:id="3661" w:author="Asuncion, Albert" w:date="2017-11-15T11:49:00Z"/>
        </w:rPr>
        <w:pPrChange w:id="3662" w:author="Asuncion, Albert" w:date="2017-11-15T11:49:00Z">
          <w:pPr/>
        </w:pPrChange>
      </w:pPr>
    </w:p>
    <w:p w14:paraId="1073971A" w14:textId="77777777" w:rsidR="00CF1604" w:rsidRPr="00CF1604" w:rsidRDefault="00CF1604" w:rsidP="00CF1604">
      <w:pPr>
        <w:rPr>
          <w:ins w:id="3663" w:author="Asuncion, Albert" w:date="2017-11-15T11:37:00Z"/>
        </w:rPr>
      </w:pPr>
    </w:p>
    <w:p w14:paraId="03B0E7BA" w14:textId="4F269F73" w:rsidR="00CF1604" w:rsidRDefault="007E353A" w:rsidP="65EE93E5">
      <w:pPr>
        <w:ind w:firstLine="180"/>
        <w:rPr>
          <w:ins w:id="3664" w:author="Asuncion, Albert" w:date="2017-11-15T11:49:00Z"/>
        </w:rPr>
      </w:pPr>
      <w:ins w:id="3665" w:author="Asuncion, Albert" w:date="2017-10-14T18:38:00Z">
        <w:r w:rsidRPr="00895166">
          <w:t xml:space="preserve">Kakavand </w:t>
        </w:r>
      </w:ins>
      <w:ins w:id="3666" w:author="Asuncion, Albert" w:date="2017-12-04T16:28:00Z">
        <w:r w:rsidR="00E80707">
          <w:t xml:space="preserve">et al </w:t>
        </w:r>
      </w:ins>
      <w:ins w:id="3667" w:author="Asuncion, Albert" w:date="2017-10-14T18:38:00Z">
        <w:r w:rsidRPr="00895166">
          <w:t xml:space="preserve">identified performance metrics for </w:t>
        </w:r>
      </w:ins>
      <w:ins w:id="3668" w:author="Asuncion, Albert" w:date="2017-10-14T18:39:00Z">
        <w:r w:rsidRPr="00895166">
          <w:t>evaluating</w:t>
        </w:r>
      </w:ins>
      <w:ins w:id="3669" w:author="Asuncion, Albert" w:date="2017-10-14T18:38:00Z">
        <w:r w:rsidRPr="1FC2B9B5">
          <w:t xml:space="preserve"> </w:t>
        </w:r>
      </w:ins>
      <w:ins w:id="3670" w:author="Asuncion, Albert" w:date="2017-10-14T18:39:00Z">
        <w:r w:rsidRPr="00895166">
          <w:t xml:space="preserve">blockchain performance. </w:t>
        </w:r>
      </w:ins>
      <w:ins w:id="3671" w:author="Ryan" w:date="2017-11-11T10:36:00Z">
        <w:r w:rsidR="00D63419">
          <w:t xml:space="preserve">One test, average transaction validation latency, is </w:t>
        </w:r>
      </w:ins>
      <w:ins w:id="3672" w:author="Asuncion, Albert" w:date="2017-10-14T18:39:00Z">
        <w:del w:id="3673" w:author="Ryan" w:date="2017-11-11T10:36:00Z">
          <w:r w:rsidRPr="00895166" w:rsidDel="00D63419">
            <w:delText xml:space="preserve">They are </w:delText>
          </w:r>
        </w:del>
        <w:r w:rsidRPr="00895166">
          <w:t>described as follows</w:t>
        </w:r>
      </w:ins>
      <w:ins w:id="3674" w:author="Asuncion, Albert" w:date="2017-10-14T18:40:00Z">
        <w:r w:rsidRPr="1FC2B9B5">
          <w:t>:</w:t>
        </w:r>
      </w:ins>
    </w:p>
    <w:p w14:paraId="7495E502" w14:textId="34B67282" w:rsidR="008630E3" w:rsidRPr="00895166" w:rsidRDefault="007E353A" w:rsidP="007A24B5">
      <w:pPr>
        <w:ind w:firstLine="180"/>
        <w:rPr>
          <w:ins w:id="3675" w:author="Asuncion, Albert" w:date="2017-10-14T09:14:00Z"/>
        </w:rPr>
      </w:pPr>
      <w:ins w:id="3676" w:author="Asuncion, Albert" w:date="2017-10-14T18:40:00Z">
        <w:del w:id="3677" w:author="Khaleghi, Ryan" w:date="2017-11-12T16:38:00Z">
          <w:r w:rsidRPr="55C1E43D" w:rsidDel="55C1E43D">
            <w:delText xml:space="preserve"> </w:delText>
          </w:r>
        </w:del>
      </w:ins>
      <w:ins w:id="3678" w:author="Asuncion, Albert" w:date="2017-10-14T09:22:00Z">
        <w:del w:id="3679" w:author="Khaleghi, Ryan" w:date="2017-11-12T16:38:00Z">
          <w:r w:rsidR="00141B26" w:rsidRPr="23280259" w:rsidDel="55C1E43D">
            <w:delText>[</w:delText>
          </w:r>
        </w:del>
      </w:ins>
      <w:ins w:id="3680" w:author="Asuncion, Albert" w:date="2017-10-14T18:40:00Z">
        <w:del w:id="3681" w:author="Khaleghi, Ryan" w:date="2017-11-12T16:38:00Z">
          <w:r w:rsidRPr="23280259" w:rsidDel="55C1E43D">
            <w:delText>?</w:delText>
          </w:r>
        </w:del>
      </w:ins>
      <w:ins w:id="3682" w:author="Asuncion, Albert" w:date="2017-10-14T09:22:00Z">
        <w:del w:id="3683" w:author="Khaleghi, Ryan" w:date="2017-11-12T16:38:00Z">
          <w:r w:rsidR="00141B26" w:rsidRPr="23280259" w:rsidDel="55C1E43D">
            <w:delText>]</w:delText>
          </w:r>
        </w:del>
      </w:ins>
    </w:p>
    <w:p w14:paraId="5FA2BEF7" w14:textId="77777777" w:rsidR="00141B26" w:rsidRPr="00895166" w:rsidDel="55C1E43D" w:rsidRDefault="00141B26" w:rsidP="008630E3">
      <w:pPr>
        <w:rPr>
          <w:del w:id="3684" w:author="Khaleghi, Ryan" w:date="2017-11-12T16:38:00Z"/>
        </w:rPr>
      </w:pPr>
    </w:p>
    <w:p w14:paraId="44A4444B" w14:textId="64A1DCC4" w:rsidR="00141B26" w:rsidRPr="00895166" w:rsidDel="00D63419" w:rsidRDefault="00D63419">
      <w:pPr>
        <w:pStyle w:val="ListParagraph"/>
        <w:ind w:left="180"/>
        <w:rPr>
          <w:ins w:id="3685" w:author="Asuncion, Albert" w:date="2017-10-14T09:15:00Z"/>
          <w:del w:id="3686" w:author="Ryan" w:date="2017-11-11T10:35:00Z"/>
        </w:rPr>
        <w:pPrChange w:id="3687" w:author="Ryan" w:date="2017-11-11T10:36:00Z">
          <w:pPr/>
        </w:pPrChange>
      </w:pPr>
      <w:ins w:id="3688" w:author="Ryan" w:date="2017-11-11T10:36:00Z">
        <w:r w:rsidRPr="637B6A64">
          <w:t>“</w:t>
        </w:r>
      </w:ins>
      <w:ins w:id="3689" w:author="Asuncion, Albert" w:date="2017-10-14T09:14:00Z">
        <w:del w:id="3690" w:author="Ryan" w:date="2017-11-11T10:35:00Z">
          <w:r w:rsidR="009B3E64" w:rsidRPr="00895166" w:rsidDel="00D63419">
            <w:delText>Submission Throughput: maximum number of transaction submissions per second possible/ permitted by each node and by the entire network.</w:delText>
          </w:r>
        </w:del>
      </w:ins>
    </w:p>
    <w:p w14:paraId="592377E2" w14:textId="525A74D8" w:rsidR="00141B26" w:rsidRPr="00895166" w:rsidDel="00D63419" w:rsidRDefault="009B3E64">
      <w:pPr>
        <w:pStyle w:val="ListParagraph"/>
        <w:ind w:left="180"/>
        <w:rPr>
          <w:ins w:id="3691" w:author="Asuncion, Albert" w:date="2017-10-14T09:15:00Z"/>
          <w:del w:id="3692" w:author="Ryan" w:date="2017-11-11T10:35:00Z"/>
        </w:rPr>
        <w:pPrChange w:id="3693" w:author="Ryan" w:date="2017-11-11T10:36:00Z">
          <w:pPr/>
        </w:pPrChange>
      </w:pPr>
      <w:ins w:id="3694" w:author="Asuncion, Albert" w:date="2017-10-14T09:14:00Z">
        <w:del w:id="3695" w:author="Ryan" w:date="2017-11-11T10:35:00Z">
          <w:r w:rsidRPr="00895166" w:rsidDel="00D63419">
            <w:delText>Maximum/Average Validation Throughput: maximum/ average number of transactions/ blocks validated per second possible/ permitted by the network. This parameter determines the maximum/ average transaction processing speed of the network.</w:delText>
          </w:r>
        </w:del>
      </w:ins>
    </w:p>
    <w:p w14:paraId="3ED68B24" w14:textId="3AD14375" w:rsidR="00141B26" w:rsidRDefault="009B3E64">
      <w:pPr>
        <w:pStyle w:val="ListParagraph"/>
        <w:ind w:left="180"/>
        <w:rPr>
          <w:ins w:id="3696" w:author="Asuncion, Albert" w:date="2017-11-15T11:37:00Z"/>
        </w:rPr>
        <w:pPrChange w:id="3697" w:author="Ryan" w:date="2017-11-11T10:36:00Z">
          <w:pPr/>
        </w:pPrChange>
      </w:pPr>
      <w:ins w:id="3698" w:author="Asuncion, Albert" w:date="2017-10-14T09:14:00Z">
        <w:r w:rsidRPr="00895166">
          <w:t>Average Transaction Validation Latency: the average length of time it takes for a transaction to be validated from the time of submission. This parameter determines how long on average a user needs to wait for their transaction to be validated and placed in a block. Note that the notion of validation and block confirmations might vary for each Blockchain</w:t>
        </w:r>
        <w:r w:rsidRPr="637B6A64">
          <w:t>.</w:t>
        </w:r>
      </w:ins>
      <w:ins w:id="3699" w:author="Ryan" w:date="2017-11-11T10:36:00Z">
        <w:r w:rsidR="00D63419" w:rsidRPr="637B6A64">
          <w:t xml:space="preserve">” </w:t>
        </w:r>
      </w:ins>
    </w:p>
    <w:p w14:paraId="6406599E" w14:textId="77777777" w:rsidR="007A24B5" w:rsidRDefault="007A24B5">
      <w:pPr>
        <w:pStyle w:val="ListParagraph"/>
        <w:ind w:left="180"/>
        <w:rPr>
          <w:ins w:id="3700" w:author="Ryan" w:date="2017-11-11T10:36:00Z"/>
        </w:rPr>
        <w:pPrChange w:id="3701" w:author="Ryan" w:date="2017-11-11T10:36:00Z">
          <w:pPr/>
        </w:pPrChange>
      </w:pPr>
    </w:p>
    <w:p w14:paraId="40954DAA" w14:textId="755DA722" w:rsidR="00D63419" w:rsidDel="003044D9" w:rsidRDefault="00D63419" w:rsidP="2B98A543">
      <w:pPr>
        <w:ind w:firstLine="180"/>
        <w:rPr>
          <w:del w:id="3702" w:author="Khaleghi, Ryan" w:date="2017-11-12T16:39:00Z"/>
        </w:rPr>
      </w:pPr>
      <w:ins w:id="3703" w:author="Ryan" w:date="2017-11-11T10:36:00Z">
        <w:r>
          <w:t xml:space="preserve">We are concerned with the average transaction validation latency because it contributes to </w:t>
        </w:r>
      </w:ins>
      <w:ins w:id="3704" w:author="Ryan" w:date="2017-11-11T10:37:00Z">
        <w:r>
          <w:t xml:space="preserve">the Double-Spending problem identified above. If processing could be made faster, then there would be less time </w:t>
        </w:r>
      </w:ins>
      <w:ins w:id="3705" w:author="Ryan" w:date="2017-11-11T11:00:00Z">
        <w:r w:rsidR="008B4DE5">
          <w:t xml:space="preserve">available during processing </w:t>
        </w:r>
      </w:ins>
      <w:ins w:id="3706" w:author="Ryan" w:date="2017-11-11T10:37:00Z">
        <w:r>
          <w:t xml:space="preserve">for attempts to double-spend </w:t>
        </w:r>
      </w:ins>
      <w:ins w:id="3707" w:author="Ryan" w:date="2017-11-11T10:38:00Z">
        <w:r>
          <w:t>cryptocurrency</w:t>
        </w:r>
      </w:ins>
      <w:ins w:id="3708" w:author="Ryan" w:date="2017-11-11T11:00:00Z">
        <w:r w:rsidR="008B4DE5" w:rsidRPr="637B6A64">
          <w:t>.</w:t>
        </w:r>
      </w:ins>
    </w:p>
    <w:p w14:paraId="28A62E0F" w14:textId="77777777" w:rsidR="003044D9" w:rsidRDefault="003044D9">
      <w:pPr>
        <w:ind w:firstLine="180"/>
        <w:rPr>
          <w:ins w:id="3709" w:author="Asuncion, Albert" w:date="2017-11-15T11:41:00Z"/>
        </w:rPr>
        <w:pPrChange w:id="3710" w:author="Ryan" w:date="2017-11-11T10:46:00Z">
          <w:pPr/>
        </w:pPrChange>
      </w:pPr>
    </w:p>
    <w:p w14:paraId="4FDF4A3B" w14:textId="77777777" w:rsidR="00D63419" w:rsidRDefault="00D63419" w:rsidP="2B98A543">
      <w:pPr>
        <w:ind w:firstLine="180"/>
        <w:rPr>
          <w:ins w:id="3711" w:author="Ryan" w:date="2017-11-11T10:38:00Z"/>
        </w:rPr>
      </w:pPr>
    </w:p>
    <w:p w14:paraId="4CD899FD" w14:textId="7C9BDF37" w:rsidR="00D63419" w:rsidDel="003044D9" w:rsidRDefault="00D63419" w:rsidP="710AA42F">
      <w:pPr>
        <w:ind w:firstLine="180"/>
        <w:rPr>
          <w:del w:id="3712" w:author="Khaleghi, Ryan" w:date="2017-11-12T16:39:00Z"/>
        </w:rPr>
      </w:pPr>
      <w:ins w:id="3713" w:author="Ryan" w:date="2017-11-11T10:38:00Z">
        <w:r>
          <w:t xml:space="preserve">We theorized that we could solve this problem by </w:t>
        </w:r>
        <w:r w:rsidR="00D16485">
          <w:t xml:space="preserve">breaking up transactions by </w:t>
        </w:r>
      </w:ins>
      <w:ins w:id="3714" w:author="Ryan" w:date="2017-11-11T11:01:00Z">
        <w:r w:rsidR="00D16485">
          <w:t>transaction amount</w:t>
        </w:r>
      </w:ins>
      <w:ins w:id="3715" w:author="Ryan" w:date="2017-11-11T10:38:00Z">
        <w:r>
          <w:t xml:space="preserve">, and processing them separately. </w:t>
        </w:r>
      </w:ins>
      <w:ins w:id="3716" w:author="Ryan" w:date="2017-11-11T10:43:00Z">
        <w:r>
          <w:t xml:space="preserve">Transactions in </w:t>
        </w:r>
        <w:r w:rsidR="00CA1DD8">
          <w:t>the market vary widely in price</w:t>
        </w:r>
      </w:ins>
      <w:ins w:id="3717" w:author="Ryan" w:date="2017-11-11T11:01:00Z">
        <w:r w:rsidR="00CA1DD8" w:rsidRPr="637B6A64">
          <w:t>,</w:t>
        </w:r>
      </w:ins>
      <w:ins w:id="3718" w:author="Ryan" w:date="2017-11-11T10:43:00Z">
        <w:r>
          <w:t xml:space="preserve"> but typically there are many more small transactions than large ones.</w:t>
        </w:r>
      </w:ins>
      <w:ins w:id="3719" w:author="Ryan" w:date="2017-11-11T10:44:00Z">
        <w:r w:rsidRPr="637B6A64">
          <w:t xml:space="preserve"> </w:t>
        </w:r>
      </w:ins>
      <w:ins w:id="3720" w:author="Ryan" w:date="2017-11-11T11:01:00Z">
        <w:r w:rsidR="00CA1DD8">
          <w:t>W</w:t>
        </w:r>
      </w:ins>
      <w:ins w:id="3721" w:author="Ryan" w:date="2017-11-11T10:44:00Z">
        <w:r>
          <w:t>e seek to show that due to the nature of the blockchain</w:t>
        </w:r>
      </w:ins>
      <w:ins w:id="3722" w:author="Ryan" w:date="2017-11-11T11:01:00Z">
        <w:r w:rsidR="00CA1DD8">
          <w:t xml:space="preserve"> encryption algorithm</w:t>
        </w:r>
      </w:ins>
      <w:ins w:id="3723" w:author="Ryan" w:date="2017-11-11T10:44:00Z">
        <w:r w:rsidR="00071D7F">
          <w:t>, s</w:t>
        </w:r>
      </w:ins>
      <w:ins w:id="3724" w:author="Ryan" w:date="2017-11-11T11:02:00Z">
        <w:r w:rsidR="00071D7F">
          <w:t>plitting</w:t>
        </w:r>
      </w:ins>
      <w:ins w:id="3725" w:author="Ryan" w:date="2017-11-11T10:44:00Z">
        <w:r>
          <w:t xml:space="preserve"> transactions by </w:t>
        </w:r>
      </w:ins>
      <w:ins w:id="3726" w:author="Ryan" w:date="2017-11-11T11:01:00Z">
        <w:r w:rsidR="00071D7F">
          <w:t>transaction amount</w:t>
        </w:r>
      </w:ins>
      <w:ins w:id="3727" w:author="Ryan" w:date="2017-11-11T10:44:00Z">
        <w:r>
          <w:t xml:space="preserve"> into different chains </w:t>
        </w:r>
      </w:ins>
      <w:ins w:id="3728" w:author="Ryan" w:date="2017-11-11T10:45:00Z">
        <w:r>
          <w:t xml:space="preserve">and </w:t>
        </w:r>
      </w:ins>
      <w:ins w:id="3729" w:author="Ryan" w:date="2017-11-11T11:02:00Z">
        <w:r w:rsidR="00071D7F">
          <w:t xml:space="preserve">then </w:t>
        </w:r>
      </w:ins>
      <w:ins w:id="3730" w:author="Ryan" w:date="2017-11-11T10:45:00Z">
        <w:r>
          <w:t xml:space="preserve">processing them </w:t>
        </w:r>
      </w:ins>
      <w:ins w:id="3731" w:author="Ryan" w:date="2017-11-11T11:02:00Z">
        <w:r w:rsidR="00071D7F">
          <w:t xml:space="preserve">separately </w:t>
        </w:r>
      </w:ins>
      <w:ins w:id="3732" w:author="Ryan" w:date="2017-11-11T10:44:00Z">
        <w:r>
          <w:t xml:space="preserve">is much faster </w:t>
        </w:r>
      </w:ins>
      <w:ins w:id="3733" w:author="Ryan" w:date="2017-11-11T10:45:00Z">
        <w:r>
          <w:t xml:space="preserve">than processing </w:t>
        </w:r>
      </w:ins>
      <w:ins w:id="3734" w:author="Ryan" w:date="2017-11-11T10:42:00Z">
        <w:del w:id="3735" w:author="Khaleghi, Ryan" w:date="2017-11-12T16:39:00Z">
          <w:r w:rsidRPr="67CF8663" w:rsidDel="2B98A543">
            <w:delText xml:space="preserve"> </w:delText>
          </w:r>
        </w:del>
      </w:ins>
      <w:ins w:id="3736" w:author="Ryan" w:date="2017-11-11T10:45:00Z">
        <w:r>
          <w:t>them all together.</w:t>
        </w:r>
      </w:ins>
      <w:ins w:id="3737" w:author="Khaleghi, Ryan" w:date="2017-11-12T16:41:00Z">
        <w:r w:rsidR="710AA42F" w:rsidRPr="637B6A64">
          <w:t xml:space="preserve"> </w:t>
        </w:r>
      </w:ins>
    </w:p>
    <w:p w14:paraId="2C529B26" w14:textId="77777777" w:rsidR="003044D9" w:rsidRDefault="003044D9">
      <w:pPr>
        <w:ind w:firstLine="180"/>
        <w:rPr>
          <w:ins w:id="3738" w:author="Asuncion, Albert" w:date="2017-11-15T11:41:00Z"/>
        </w:rPr>
        <w:pPrChange w:id="3739" w:author="Ryan" w:date="2017-11-11T10:46:00Z">
          <w:pPr/>
        </w:pPrChange>
      </w:pPr>
    </w:p>
    <w:p w14:paraId="7B3651CA" w14:textId="7B9A74C6" w:rsidR="00D63419" w:rsidRPr="00895166" w:rsidDel="710AA42F" w:rsidRDefault="00D63419">
      <w:pPr>
        <w:ind w:firstLine="180"/>
        <w:rPr>
          <w:ins w:id="3740" w:author="Asuncion, Albert" w:date="2017-10-14T09:15:00Z"/>
          <w:del w:id="3741" w:author="Khaleghi, Ryan" w:date="2017-11-12T16:41:00Z"/>
        </w:rPr>
      </w:pPr>
      <w:bookmarkStart w:id="3742" w:name="_GoBack"/>
      <w:bookmarkEnd w:id="3742"/>
    </w:p>
    <w:p w14:paraId="500F2C26" w14:textId="06E1AF25" w:rsidR="00B63A83" w:rsidDel="2B98A543" w:rsidRDefault="00B63A83" w:rsidP="710AA42F">
      <w:pPr>
        <w:ind w:firstLine="180"/>
        <w:rPr>
          <w:ins w:id="3743" w:author="Khaleghi, Ryan" w:date="2017-11-12T16:41:00Z"/>
        </w:rPr>
      </w:pPr>
    </w:p>
    <w:p w14:paraId="1771A981" w14:textId="246A9DEF" w:rsidR="00B63A83" w:rsidDel="00014274" w:rsidRDefault="00B63A83" w:rsidP="1FC2B9B5">
      <w:pPr>
        <w:ind w:firstLine="180"/>
        <w:rPr>
          <w:del w:id="3744" w:author="Unknown"/>
        </w:rPr>
      </w:pPr>
      <w:ins w:id="3745" w:author="Ryan" w:date="2017-11-11T10:46:00Z">
        <w:r>
          <w:t>For our model we created a test blockchain in python</w:t>
        </w:r>
      </w:ins>
      <w:ins w:id="3746" w:author="Ryan" w:date="2017-11-11T11:02:00Z">
        <w:r w:rsidR="00071D7F">
          <w:t>. T</w:t>
        </w:r>
      </w:ins>
      <w:ins w:id="3747" w:author="Ryan" w:date="2017-11-11T10:46:00Z">
        <w:r>
          <w:t xml:space="preserve">he </w:t>
        </w:r>
      </w:ins>
      <w:ins w:id="3748" w:author="Asuncion, Albert" w:date="2017-12-04T17:05:00Z">
        <w:r w:rsidR="00532CA2">
          <w:t xml:space="preserve">approach we utilized was adapted from </w:t>
        </w:r>
      </w:ins>
      <w:ins w:id="3749" w:author="Asuncion, Albert" w:date="2017-12-04T17:06:00Z">
        <w:r w:rsidR="00532CA2">
          <w:t>@ECONMUNSING</w:t>
        </w:r>
      </w:ins>
      <w:ins w:id="3750" w:author="Asuncion, Albert" w:date="2017-12-04T17:07:00Z">
        <w:r w:rsidR="0052214A">
          <w:t>'s Build Your Own Blockchain: A Python Tutorial. [17]</w:t>
        </w:r>
      </w:ins>
      <w:ins w:id="3751" w:author="Asuncion, Albert" w:date="2017-12-04T17:06:00Z">
        <w:r w:rsidR="00532CA2">
          <w:t xml:space="preserve"> </w:t>
        </w:r>
      </w:ins>
      <w:ins w:id="3752" w:author="Asuncion, Albert" w:date="2017-12-04T17:08:00Z">
        <w:r w:rsidR="0052214A">
          <w:t xml:space="preserve">We </w:t>
        </w:r>
      </w:ins>
      <w:ins w:id="3753" w:author="Ryan" w:date="2017-11-11T10:46:00Z">
        <w:del w:id="3754" w:author="Asuncion, Albert" w:date="2017-12-04T17:07:00Z">
          <w:r w:rsidDel="0052214A">
            <w:delText>Jupyter notebook</w:delText>
          </w:r>
        </w:del>
      </w:ins>
      <w:ins w:id="3755" w:author="Ryan" w:date="2017-11-11T11:02:00Z">
        <w:del w:id="3756" w:author="Asuncion, Albert" w:date="2017-12-04T17:07:00Z">
          <w:r w:rsidR="00071D7F" w:rsidDel="0052214A">
            <w:delText xml:space="preserve"> we used </w:delText>
          </w:r>
        </w:del>
      </w:ins>
      <w:ins w:id="3757" w:author="Ryan" w:date="2017-11-11T10:46:00Z">
        <w:del w:id="3758" w:author="Asuncion, Albert" w:date="2017-12-04T17:07:00Z">
          <w:r w:rsidDel="0052214A">
            <w:delText xml:space="preserve"> is included in the appendix. </w:delText>
          </w:r>
        </w:del>
      </w:ins>
      <w:ins w:id="3759" w:author="Ryan" w:date="2017-11-11T10:47:00Z">
        <w:del w:id="3760" w:author="Asuncion, Albert" w:date="2017-12-04T17:07:00Z">
          <w:r w:rsidDel="0052214A">
            <w:delText xml:space="preserve">We </w:delText>
          </w:r>
        </w:del>
        <w:r>
          <w:t xml:space="preserve">wanted a wide range of transactions, so we created </w:t>
        </w:r>
      </w:ins>
      <w:ins w:id="3761" w:author="Ryan" w:date="2017-11-11T10:48:00Z">
        <w:r>
          <w:t xml:space="preserve">a set of </w:t>
        </w:r>
      </w:ins>
      <w:ins w:id="3762" w:author="Ryan" w:date="2017-11-11T10:47:00Z">
        <w:r>
          <w:t xml:space="preserve">10,000 transactions </w:t>
        </w:r>
      </w:ins>
      <w:ins w:id="3763" w:author="Ryan" w:date="2017-11-11T11:02:00Z">
        <w:r w:rsidR="00071D7F">
          <w:t xml:space="preserve">between Alice and Bob </w:t>
        </w:r>
      </w:ins>
      <w:ins w:id="3764" w:author="Ryan" w:date="2017-11-11T10:48:00Z">
        <w:r>
          <w:t>with random exchanges of</w:t>
        </w:r>
      </w:ins>
      <w:ins w:id="3765" w:author="Ryan" w:date="2017-11-11T10:47:00Z">
        <w:r>
          <w:t xml:space="preserve"> -5</w:t>
        </w:r>
      </w:ins>
      <w:ins w:id="3766" w:author="Asuncion, Albert" w:date="2017-12-04T17:09:00Z">
        <w:r w:rsidR="00B82BA4">
          <w:t>,</w:t>
        </w:r>
      </w:ins>
      <w:ins w:id="3767" w:author="Ryan" w:date="2017-11-11T10:47:00Z">
        <w:r>
          <w:t>000 to 5</w:t>
        </w:r>
      </w:ins>
      <w:ins w:id="3768" w:author="Asuncion, Albert" w:date="2017-12-04T17:09:00Z">
        <w:r w:rsidR="00B82BA4">
          <w:t>,</w:t>
        </w:r>
      </w:ins>
      <w:ins w:id="3769" w:author="Ryan" w:date="2017-11-11T10:47:00Z">
        <w:r>
          <w:t>000 bitcoins</w:t>
        </w:r>
      </w:ins>
      <w:ins w:id="3770" w:author="Ryan" w:date="2017-11-11T10:48:00Z">
        <w:r>
          <w:t xml:space="preserve"> between </w:t>
        </w:r>
      </w:ins>
      <w:ins w:id="3771" w:author="Ryan" w:date="2017-11-11T11:02:00Z">
        <w:r w:rsidR="00071D7F">
          <w:t xml:space="preserve">their </w:t>
        </w:r>
      </w:ins>
      <w:ins w:id="3772" w:author="Ryan" w:date="2017-11-11T10:48:00Z">
        <w:r>
          <w:t>two wallets</w:t>
        </w:r>
      </w:ins>
      <w:ins w:id="3773" w:author="Ryan" w:date="2017-11-11T10:47:00Z">
        <w:r w:rsidRPr="1FC2B9B5">
          <w:t xml:space="preserve">. </w:t>
        </w:r>
      </w:ins>
      <w:ins w:id="3774" w:author="Ryan" w:date="2017-11-11T10:48:00Z">
        <w:r>
          <w:t>For the base case, we then proce</w:t>
        </w:r>
      </w:ins>
      <w:ins w:id="3775" w:author="Asuncion, Albert" w:date="2017-12-04T17:08:00Z">
        <w:r w:rsidR="00B82BA4">
          <w:t>e</w:t>
        </w:r>
      </w:ins>
      <w:ins w:id="3776" w:author="Ryan" w:date="2017-11-11T10:48:00Z">
        <w:r>
          <w:t xml:space="preserve">ded to form blocks of 5 transactions each, and process them into one blockchain. </w:t>
        </w:r>
      </w:ins>
      <w:ins w:id="3777" w:author="Ryan" w:date="2017-11-11T10:49:00Z">
        <w:r>
          <w:t xml:space="preserve">For the test case, we separated the transactions into two sets: </w:t>
        </w:r>
      </w:ins>
      <w:ins w:id="3778" w:author="Ryan" w:date="2017-11-11T10:52:00Z">
        <w:r>
          <w:t xml:space="preserve">one set of transactions </w:t>
        </w:r>
      </w:ins>
      <w:ins w:id="3779" w:author="Ryan" w:date="2017-11-11T10:49:00Z">
        <w:r>
          <w:t>between -1</w:t>
        </w:r>
      </w:ins>
      <w:ins w:id="3780" w:author="Asuncion, Albert" w:date="2017-12-04T17:09:00Z">
        <w:r w:rsidR="00B82BA4">
          <w:t>,</w:t>
        </w:r>
      </w:ins>
      <w:ins w:id="3781" w:author="Ryan" w:date="2017-11-11T10:49:00Z">
        <w:r>
          <w:t>000 and 1</w:t>
        </w:r>
      </w:ins>
      <w:ins w:id="3782" w:author="Asuncion, Albert" w:date="2017-12-04T17:09:00Z">
        <w:r w:rsidR="00B82BA4">
          <w:t>,</w:t>
        </w:r>
      </w:ins>
      <w:ins w:id="3783" w:author="Ryan" w:date="2017-11-11T10:49:00Z">
        <w:r>
          <w:t xml:space="preserve">000 bitcoins, and one </w:t>
        </w:r>
      </w:ins>
      <w:ins w:id="3784" w:author="Ryan" w:date="2017-11-11T10:52:00Z">
        <w:r>
          <w:t xml:space="preserve">set of transactions </w:t>
        </w:r>
      </w:ins>
      <w:ins w:id="3785" w:author="Ryan" w:date="2017-11-11T10:49:00Z">
        <w:r>
          <w:t>greater than 1</w:t>
        </w:r>
      </w:ins>
      <w:ins w:id="3786" w:author="Asuncion, Albert" w:date="2017-12-04T17:09:00Z">
        <w:r w:rsidR="00B82BA4">
          <w:t>,</w:t>
        </w:r>
      </w:ins>
      <w:ins w:id="3787" w:author="Ryan" w:date="2017-11-11T10:49:00Z">
        <w:r>
          <w:t>000 or less than -1</w:t>
        </w:r>
      </w:ins>
      <w:ins w:id="3788" w:author="Asuncion, Albert" w:date="2017-12-04T17:09:00Z">
        <w:r w:rsidR="00B82BA4">
          <w:t>,</w:t>
        </w:r>
      </w:ins>
      <w:ins w:id="3789" w:author="Ryan" w:date="2017-11-11T10:49:00Z">
        <w:r>
          <w:t>000 bitcoins.</w:t>
        </w:r>
      </w:ins>
      <w:ins w:id="3790" w:author="Ryan" w:date="2017-11-11T10:50:00Z">
        <w:r>
          <w:t xml:space="preserve"> We then processed these into blocks of 5 transactions and turned them into 2 blockchains. We then compared the processing times </w:t>
        </w:r>
      </w:ins>
      <w:ins w:id="3791" w:author="Asuncion, Albert" w:date="2017-12-04T17:10:00Z">
        <w:r w:rsidR="00014274">
          <w:t>for</w:t>
        </w:r>
      </w:ins>
      <w:ins w:id="3792" w:author="Ryan" w:date="2017-11-11T10:50:00Z">
        <w:del w:id="3793" w:author="Asuncion, Albert" w:date="2017-12-04T17:10:00Z">
          <w:r w:rsidDel="00014274">
            <w:delText>of</w:delText>
          </w:r>
        </w:del>
        <w:r>
          <w:t xml:space="preserve"> both sets of processes.</w:t>
        </w:r>
      </w:ins>
      <w:ins w:id="3794" w:author="Ryan" w:date="2017-11-11T10:53:00Z">
        <w:r w:rsidR="00AD4AC9">
          <w:t xml:space="preserve"> We did th</w:t>
        </w:r>
      </w:ins>
      <w:ins w:id="3795" w:author="Asuncion, Albert" w:date="2017-12-04T17:10:00Z">
        <w:r w:rsidR="00014274">
          <w:t>e</w:t>
        </w:r>
      </w:ins>
      <w:ins w:id="3796" w:author="Ryan" w:date="2017-11-11T10:53:00Z">
        <w:del w:id="3797" w:author="Asuncion, Albert" w:date="2017-12-04T17:10:00Z">
          <w:r w:rsidR="00AD4AC9" w:rsidDel="00014274">
            <w:delText>i</w:delText>
          </w:r>
        </w:del>
        <w:r w:rsidR="00AD4AC9">
          <w:t>s</w:t>
        </w:r>
      </w:ins>
      <w:ins w:id="3798" w:author="Asuncion, Albert" w:date="2017-12-04T17:10:00Z">
        <w:r w:rsidR="00014274">
          <w:t>e</w:t>
        </w:r>
      </w:ins>
      <w:ins w:id="3799" w:author="Ryan" w:date="2017-11-11T10:53:00Z">
        <w:r w:rsidR="00AD4AC9">
          <w:t xml:space="preserve"> 20 times, and recorded the data.</w:t>
        </w:r>
      </w:ins>
      <w:ins w:id="3800" w:author="Khaleghi, Ryan" w:date="2017-11-12T16:40:00Z">
        <w:r w:rsidR="7393C0EE">
          <w:t xml:space="preserve"> We then did this again for 100,000 transactions and a block size of 10 transactions to see what the ef</w:t>
        </w:r>
      </w:ins>
      <w:ins w:id="3801" w:author="Khaleghi, Ryan" w:date="2017-11-12T16:41:00Z">
        <w:r w:rsidR="71B053BD">
          <w:t>f</w:t>
        </w:r>
      </w:ins>
      <w:ins w:id="3802" w:author="Khaleghi, Ryan" w:date="2017-11-12T16:40:00Z">
        <w:r w:rsidR="7393C0EE">
          <w:t>e</w:t>
        </w:r>
      </w:ins>
      <w:ins w:id="3803" w:author="Khaleghi, Ryan" w:date="2017-11-12T16:41:00Z">
        <w:r w:rsidR="71B053BD">
          <w:t>cts of changing these variables would have on the model.</w:t>
        </w:r>
      </w:ins>
    </w:p>
    <w:p w14:paraId="7C31FAAC" w14:textId="77777777" w:rsidR="00014274" w:rsidRDefault="00014274">
      <w:pPr>
        <w:ind w:firstLine="202"/>
        <w:rPr>
          <w:ins w:id="3804" w:author="Asuncion, Albert" w:date="2017-12-04T17:11:00Z"/>
        </w:rPr>
        <w:pPrChange w:id="3805" w:author="Khaleghi, Ryan" w:date="2017-11-12T16:39:00Z">
          <w:pPr/>
        </w:pPrChange>
      </w:pPr>
    </w:p>
    <w:p w14:paraId="752C786A" w14:textId="2CD19177" w:rsidR="00AD4AC9" w:rsidDel="7393C0EE" w:rsidRDefault="00AD4AC9">
      <w:pPr>
        <w:ind w:firstLine="202"/>
        <w:rPr>
          <w:ins w:id="3806" w:author="Ryan" w:date="2017-11-11T10:54:00Z"/>
          <w:del w:id="3807" w:author="Khaleghi, Ryan" w:date="2017-11-12T16:40:00Z"/>
        </w:rPr>
        <w:pPrChange w:id="3808" w:author="Khaleghi, Ryan" w:date="2017-11-12T16:39:00Z">
          <w:pPr/>
        </w:pPrChange>
      </w:pPr>
    </w:p>
    <w:p w14:paraId="566F2A44" w14:textId="581CD53F" w:rsidR="00AD4AC9" w:rsidRPr="008F0F90" w:rsidRDefault="00AD4AC9" w:rsidP="1FC2B9B5">
      <w:pPr>
        <w:ind w:firstLine="180"/>
        <w:rPr>
          <w:ins w:id="3809" w:author="Ryan" w:date="2017-11-11T10:54:00Z"/>
        </w:rPr>
      </w:pPr>
    </w:p>
    <w:p w14:paraId="5987F96F" w14:textId="6EB13C57" w:rsidR="0040342C" w:rsidRPr="0040342C" w:rsidRDefault="71B053BD" w:rsidP="65EE93E5">
      <w:pPr>
        <w:pStyle w:val="Heading1"/>
        <w:rPr>
          <w:ins w:id="3810" w:author="Ryan" w:date="2017-11-11T10:54:00Z"/>
        </w:rPr>
      </w:pPr>
      <w:ins w:id="3811" w:author="Khaleghi, Ryan" w:date="2017-11-12T16:41:00Z">
        <w:r w:rsidRPr="7DADB2B2">
          <w:t xml:space="preserve">   </w:t>
        </w:r>
      </w:ins>
      <w:ins w:id="3812" w:author="Ryan" w:date="2017-11-11T10:54:00Z">
        <w:r w:rsidR="00AD4AC9">
          <w:t>Results</w:t>
        </w:r>
      </w:ins>
      <w:ins w:id="3813" w:author="Ryan" w:date="2017-11-11T10:56:00Z">
        <w:r w:rsidR="00CE3B37">
          <w:t xml:space="preserve"> and Analysis</w:t>
        </w:r>
      </w:ins>
    </w:p>
    <w:p w14:paraId="171F730C" w14:textId="77777777" w:rsidR="00AD4AC9" w:rsidDel="55C1E43D" w:rsidRDefault="00AD4AC9" w:rsidP="008630E3">
      <w:pPr>
        <w:rPr>
          <w:ins w:id="3814" w:author="Ryan" w:date="2017-11-11T10:54:00Z"/>
          <w:del w:id="3815" w:author="Khaleghi, Ryan" w:date="2017-11-12T16:38:00Z"/>
        </w:rPr>
      </w:pPr>
    </w:p>
    <w:p w14:paraId="2C8D50A7" w14:textId="77777777" w:rsidR="00AD4AC9" w:rsidDel="55C1E43D" w:rsidRDefault="00AD4AC9" w:rsidP="008630E3">
      <w:pPr>
        <w:rPr>
          <w:ins w:id="3816" w:author="Ryan" w:date="2017-11-11T10:54:00Z"/>
          <w:del w:id="3817" w:author="Khaleghi, Ryan" w:date="2017-11-12T16:38:00Z"/>
        </w:rPr>
      </w:pPr>
    </w:p>
    <w:p w14:paraId="43E1CFBB" w14:textId="016F5E82" w:rsidR="00B63A83" w:rsidRDefault="00B63A83" w:rsidP="65EE93E5">
      <w:pPr>
        <w:ind w:firstLine="202"/>
        <w:rPr>
          <w:ins w:id="3818" w:author="Asuncion, Albert" w:date="2017-11-15T11:49:00Z"/>
        </w:rPr>
      </w:pPr>
      <w:ins w:id="3819" w:author="Ryan" w:date="2017-11-11T10:51:00Z">
        <w:r>
          <w:t>The result</w:t>
        </w:r>
      </w:ins>
      <w:ins w:id="3820" w:author="Ryan" w:date="2017-11-11T10:54:00Z">
        <w:r w:rsidR="00AD4AC9">
          <w:t xml:space="preserve"> for our split block analysis</w:t>
        </w:r>
      </w:ins>
      <w:ins w:id="3821" w:author="Khaleghi, Ryan" w:date="2017-11-12T16:30:00Z">
        <w:r w:rsidR="1A2E4DE8" w:rsidRPr="637B6A64">
          <w:t xml:space="preserve"> </w:t>
        </w:r>
      </w:ins>
      <w:ins w:id="3822" w:author="Khaleghi, Ryan" w:date="2017-11-12T16:31:00Z">
        <w:r w:rsidR="3D382FA7">
          <w:t>for a block size of 5 transactions</w:t>
        </w:r>
      </w:ins>
      <w:ins w:id="3823" w:author="Ryan" w:date="2017-11-11T10:51:00Z">
        <w:r w:rsidRPr="637B6A64">
          <w:t>,</w:t>
        </w:r>
        <w:r>
          <w:t xml:space="preserve"> as shown in the gra</w:t>
        </w:r>
      </w:ins>
      <w:ins w:id="3824" w:author="Khaleghi, Ryan" w:date="2017-11-12T16:30:00Z">
        <w:r w:rsidR="1A2E4DE8">
          <w:t>p</w:t>
        </w:r>
      </w:ins>
      <w:ins w:id="3825" w:author="Ryan" w:date="2017-11-11T10:51:00Z">
        <w:del w:id="3826" w:author="Khaleghi, Ryan" w:date="2017-11-12T16:30:00Z">
          <w:r w:rsidDel="1A2E4DE8">
            <w:delText>o</w:delText>
          </w:r>
        </w:del>
        <w:r>
          <w:t>h below, was an average decrease</w:t>
        </w:r>
        <w:r w:rsidR="00AD4AC9">
          <w:t xml:space="preserve"> in processing time of 24% for </w:t>
        </w:r>
      </w:ins>
      <w:ins w:id="3827" w:author="Ryan" w:date="2017-11-11T10:53:00Z">
        <w:r w:rsidR="00AD4AC9">
          <w:t>the test case vs. the base case. In some instance</w:t>
        </w:r>
      </w:ins>
      <w:ins w:id="3828" w:author="Ryan" w:date="2017-11-11T10:54:00Z">
        <w:r w:rsidR="00AD4AC9">
          <w:t>s, the time savings was more sign</w:t>
        </w:r>
        <w:r w:rsidR="00AC308C">
          <w:t xml:space="preserve">ificant, and one </w:t>
        </w:r>
      </w:ins>
      <w:ins w:id="3829" w:author="Ryan" w:date="2017-11-11T11:03:00Z">
        <w:r w:rsidR="00AC308C">
          <w:t>instance</w:t>
        </w:r>
      </w:ins>
      <w:ins w:id="3830" w:author="Ryan" w:date="2017-11-11T10:54:00Z">
        <w:r w:rsidR="00AD4AC9">
          <w:t xml:space="preserve"> was very minimal. </w:t>
        </w:r>
      </w:ins>
      <w:ins w:id="3831" w:author="Ryan" w:date="2017-11-11T10:55:00Z">
        <w:r w:rsidR="00AD4AC9">
          <w:t xml:space="preserve">This variability is due to the </w:t>
        </w:r>
        <w:r w:rsidR="007E0577">
          <w:t>differing data size of the</w:t>
        </w:r>
        <w:r w:rsidR="00AD4AC9">
          <w:t xml:space="preserve"> blocks and the variance in </w:t>
        </w:r>
        <w:r w:rsidR="007E0577">
          <w:t>processing the hash algorithm.</w:t>
        </w:r>
      </w:ins>
    </w:p>
    <w:p w14:paraId="1DF7D1A7" w14:textId="77777777" w:rsidR="00CF1604" w:rsidRDefault="00CF1604" w:rsidP="49FF3D8C">
      <w:pPr>
        <w:ind w:firstLine="202"/>
        <w:rPr>
          <w:ins w:id="3832" w:author="Khaleghi, Ryan" w:date="2017-11-12T16:29:00Z"/>
        </w:rPr>
      </w:pPr>
    </w:p>
    <w:p w14:paraId="4B6AF4C9" w14:textId="1049DD44" w:rsidR="23280259" w:rsidDel="0D2AECBA" w:rsidRDefault="23280259">
      <w:pPr>
        <w:rPr>
          <w:del w:id="3833" w:author="Khaleghi, Ryan" w:date="2017-11-12T16:30:00Z"/>
        </w:rPr>
      </w:pPr>
    </w:p>
    <w:p w14:paraId="39C5250E" w14:textId="77777777" w:rsidR="00CF1604" w:rsidRDefault="00CF1604">
      <w:pPr>
        <w:rPr>
          <w:ins w:id="3834" w:author="Asuncion, Albert" w:date="2017-11-15T11:52:00Z"/>
        </w:rPr>
      </w:pPr>
    </w:p>
    <w:p w14:paraId="5B2B62F3" w14:textId="5409BAD9" w:rsidR="00CF1604" w:rsidRDefault="00CF1604">
      <w:pPr>
        <w:pStyle w:val="Caption"/>
        <w:keepNext/>
        <w:rPr>
          <w:ins w:id="3835" w:author="Asuncion, Albert" w:date="2017-11-15T11:52:00Z"/>
        </w:rPr>
        <w:pPrChange w:id="3836" w:author="Asuncion, Albert" w:date="2017-11-15T11:52:00Z">
          <w:pPr>
            <w:pStyle w:val="Caption"/>
          </w:pPr>
        </w:pPrChange>
      </w:pPr>
      <w:ins w:id="3837" w:author="Asuncion, Albert" w:date="2017-11-15T11:52:00Z">
        <w:r>
          <w:t xml:space="preserve">Figure </w:t>
        </w:r>
        <w:r>
          <w:fldChar w:fldCharType="begin"/>
        </w:r>
        <w:r>
          <w:instrText xml:space="preserve"> SEQ Figure \* ARABIC </w:instrText>
        </w:r>
      </w:ins>
      <w:r>
        <w:fldChar w:fldCharType="separate"/>
      </w:r>
      <w:ins w:id="3838" w:author="Asuncion, Albert" w:date="2017-12-02T11:29:00Z">
        <w:r w:rsidR="0053365C">
          <w:rPr>
            <w:noProof/>
          </w:rPr>
          <w:t>4</w:t>
        </w:r>
      </w:ins>
      <w:ins w:id="3839" w:author="Asuncion, Albert" w:date="2017-11-15T11:52:00Z">
        <w:r>
          <w:fldChar w:fldCharType="end"/>
        </w:r>
        <w:r>
          <w:t xml:space="preserve"> - Processing Time (TX = 5)</w:t>
        </w:r>
      </w:ins>
    </w:p>
    <w:p w14:paraId="6AE53ECA" w14:textId="1F5FD042" w:rsidR="0D2AECBA" w:rsidRDefault="0D2AECBA">
      <w:ins w:id="3840" w:author="Khaleghi, Ryan" w:date="2017-11-12T16:30:00Z">
        <w:r>
          <w:rPr>
            <w:noProof/>
            <w:lang w:eastAsia="ko-KR"/>
          </w:rPr>
          <w:drawing>
            <wp:inline distT="0" distB="0" distL="0" distR="0" wp14:anchorId="2359D389" wp14:editId="38702000">
              <wp:extent cx="3172709" cy="2015993"/>
              <wp:effectExtent l="0" t="0" r="2540" b="0"/>
              <wp:docPr id="21217160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206623" cy="2037542"/>
                      </a:xfrm>
                      <a:prstGeom prst="rect">
                        <a:avLst/>
                      </a:prstGeom>
                    </pic:spPr>
                  </pic:pic>
                </a:graphicData>
              </a:graphic>
            </wp:inline>
          </w:drawing>
        </w:r>
      </w:ins>
    </w:p>
    <w:p w14:paraId="4D9BF2BC" w14:textId="77777777" w:rsidR="00CF1604" w:rsidRDefault="00CF1604">
      <w:pPr>
        <w:ind w:firstLine="202"/>
        <w:rPr>
          <w:ins w:id="3841" w:author="Asuncion, Albert" w:date="2017-11-15T11:42:00Z"/>
        </w:rPr>
        <w:pPrChange w:id="3842" w:author="Khaleghi, Ryan" w:date="2017-11-12T16:39:00Z">
          <w:pPr/>
        </w:pPrChange>
      </w:pPr>
    </w:p>
    <w:p w14:paraId="7F8C0786" w14:textId="2A4412F4" w:rsidR="00B63A83" w:rsidRDefault="68623E86">
      <w:pPr>
        <w:ind w:firstLine="202"/>
        <w:rPr>
          <w:ins w:id="3843" w:author="Asuncion, Albert" w:date="2017-11-15T11:42:00Z"/>
        </w:rPr>
        <w:pPrChange w:id="3844" w:author="Khaleghi, Ryan" w:date="2017-11-12T16:39:00Z">
          <w:pPr/>
        </w:pPrChange>
      </w:pPr>
      <w:ins w:id="3845" w:author="Khaleghi, Ryan" w:date="2017-11-12T16:32:00Z">
        <w:r w:rsidRPr="68623E86">
          <w:t>Increasing the size of the blocks from 5 transactions to 10 resulted in a decrease in performance and decrease in time savings compared to the single block. The advantage in processing, as shown in the graph below, averages 14%.</w:t>
        </w:r>
      </w:ins>
    </w:p>
    <w:p w14:paraId="6831A0EE" w14:textId="77777777" w:rsidR="00CF1604" w:rsidRDefault="00CF1604">
      <w:pPr>
        <w:ind w:firstLine="202"/>
        <w:rPr>
          <w:ins w:id="3846" w:author="Khaleghi, Ryan" w:date="2017-11-12T16:32:00Z"/>
        </w:rPr>
        <w:pPrChange w:id="3847" w:author="Khaleghi, Ryan" w:date="2017-11-12T16:39:00Z">
          <w:pPr/>
        </w:pPrChange>
      </w:pPr>
    </w:p>
    <w:p w14:paraId="40E334EC" w14:textId="77777777" w:rsidR="0040342C" w:rsidRDefault="0040342C">
      <w:pPr>
        <w:rPr>
          <w:ins w:id="3848" w:author="Asuncion, Albert" w:date="2017-11-15T11:52:00Z"/>
        </w:rPr>
      </w:pPr>
    </w:p>
    <w:p w14:paraId="67721CB2" w14:textId="4739EF50" w:rsidR="0040342C" w:rsidRDefault="0040342C">
      <w:pPr>
        <w:pStyle w:val="Caption"/>
        <w:keepNext/>
        <w:rPr>
          <w:ins w:id="3849" w:author="Asuncion, Albert" w:date="2017-11-15T11:52:00Z"/>
        </w:rPr>
        <w:pPrChange w:id="3850" w:author="Asuncion, Albert" w:date="2017-11-15T11:52:00Z">
          <w:pPr>
            <w:pStyle w:val="Caption"/>
          </w:pPr>
        </w:pPrChange>
      </w:pPr>
      <w:ins w:id="3851" w:author="Asuncion, Albert" w:date="2017-11-15T11:52:00Z">
        <w:r>
          <w:lastRenderedPageBreak/>
          <w:t xml:space="preserve">Figure </w:t>
        </w:r>
        <w:r>
          <w:fldChar w:fldCharType="begin"/>
        </w:r>
        <w:r>
          <w:instrText xml:space="preserve"> SEQ Figure \* ARABIC </w:instrText>
        </w:r>
      </w:ins>
      <w:r>
        <w:fldChar w:fldCharType="separate"/>
      </w:r>
      <w:ins w:id="3852" w:author="Asuncion, Albert" w:date="2017-12-02T11:29:00Z">
        <w:r w:rsidR="0053365C">
          <w:rPr>
            <w:noProof/>
          </w:rPr>
          <w:t>5</w:t>
        </w:r>
      </w:ins>
      <w:ins w:id="3853" w:author="Asuncion, Albert" w:date="2017-11-15T11:52:00Z">
        <w:r>
          <w:fldChar w:fldCharType="end"/>
        </w:r>
        <w:r>
          <w:t xml:space="preserve"> - Processing Time (TX=10)</w:t>
        </w:r>
      </w:ins>
    </w:p>
    <w:p w14:paraId="33C9B1AB" w14:textId="278BFFDB" w:rsidR="68623E86" w:rsidDel="680AD338" w:rsidRDefault="68623E86">
      <w:pPr>
        <w:rPr>
          <w:del w:id="3854" w:author="Khaleghi, Ryan" w:date="2017-11-12T16:34:00Z"/>
        </w:rPr>
      </w:pPr>
      <w:ins w:id="3855" w:author="Khaleghi, Ryan" w:date="2017-11-12T16:32:00Z">
        <w:r>
          <w:rPr>
            <w:noProof/>
            <w:lang w:eastAsia="ko-KR"/>
          </w:rPr>
          <w:drawing>
            <wp:inline distT="0" distB="0" distL="0" distR="0" wp14:anchorId="114FDE44" wp14:editId="12E3A7B4">
              <wp:extent cx="3213507" cy="2041916"/>
              <wp:effectExtent l="0" t="0" r="0" b="0"/>
              <wp:docPr id="16470839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3239515" cy="2058442"/>
                      </a:xfrm>
                      <a:prstGeom prst="rect">
                        <a:avLst/>
                      </a:prstGeom>
                    </pic:spPr>
                  </pic:pic>
                </a:graphicData>
              </a:graphic>
            </wp:inline>
          </w:drawing>
        </w:r>
      </w:ins>
    </w:p>
    <w:p w14:paraId="005D96DE" w14:textId="0597611A" w:rsidR="00B63A83" w:rsidDel="5217EA63" w:rsidRDefault="00B63A83">
      <w:pPr>
        <w:rPr>
          <w:ins w:id="3856" w:author="Khaleghi, Ryan" w:date="2017-11-12T16:34:00Z"/>
        </w:rPr>
      </w:pPr>
      <w:ins w:id="3857" w:author="Ryan" w:date="2017-11-11T10:52:00Z">
        <w:del w:id="3858" w:author="Khaleghi, Ryan" w:date="2017-11-12T16:29:00Z">
          <w:r w:rsidDel="23280259">
            <w:rPr>
              <w:noProof/>
              <w:lang w:eastAsia="ko-KR"/>
            </w:rPr>
            <w:drawing>
              <wp:inline distT="0" distB="0" distL="0" distR="0" wp14:anchorId="34A449F1" wp14:editId="2E194FFB">
                <wp:extent cx="3128696" cy="19882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7035" cy="1987232"/>
                        </a:xfrm>
                        <a:prstGeom prst="rect">
                          <a:avLst/>
                        </a:prstGeom>
                        <a:noFill/>
                      </pic:spPr>
                    </pic:pic>
                  </a:graphicData>
                </a:graphic>
              </wp:inline>
            </w:drawing>
          </w:r>
        </w:del>
      </w:ins>
    </w:p>
    <w:p w14:paraId="28BA875B" w14:textId="77777777" w:rsidR="00CF1604" w:rsidRDefault="00CF1604" w:rsidP="49FF3D8C">
      <w:pPr>
        <w:ind w:firstLine="202"/>
        <w:rPr>
          <w:ins w:id="3859" w:author="Asuncion, Albert" w:date="2017-11-15T11:42:00Z"/>
        </w:rPr>
      </w:pPr>
    </w:p>
    <w:p w14:paraId="3A09A37B" w14:textId="0597611A" w:rsidR="00B63A83" w:rsidDel="5217EA63" w:rsidRDefault="5F72A1AF" w:rsidP="6A86038C">
      <w:pPr>
        <w:rPr>
          <w:ins w:id="3860" w:author="Ryan" w:date="2017-11-11T10:50:00Z"/>
          <w:del w:id="3861" w:author="Khaleghi, Ryan" w:date="2017-11-12T16:33:00Z"/>
        </w:rPr>
      </w:pPr>
      <w:ins w:id="3862" w:author="Khaleghi, Ryan" w:date="2017-11-12T16:32:00Z">
        <w:r w:rsidRPr="5F72A1AF">
          <w:t>I</w:t>
        </w:r>
        <w:r w:rsidRPr="680AD338">
          <w:t xml:space="preserve">t is worth noting the one outlier in our sample that was significantly worse for the split block, and several points that were very close. </w:t>
        </w:r>
      </w:ins>
      <w:ins w:id="3863" w:author="Khaleghi, Ryan" w:date="2017-11-12T16:33:00Z">
        <w:r w:rsidR="6A86038C" w:rsidRPr="680AD338">
          <w:t>This</w:t>
        </w:r>
        <w:r w:rsidR="6A86038C" w:rsidRPr="637B6A64">
          <w:t xml:space="preserve"> </w:t>
        </w:r>
        <w:r w:rsidR="6A86038C" w:rsidRPr="680AD338">
          <w:t>evidence</w:t>
        </w:r>
        <w:r w:rsidR="6A86038C" w:rsidRPr="637B6A64">
          <w:t xml:space="preserve"> </w:t>
        </w:r>
        <w:r w:rsidR="6A86038C" w:rsidRPr="680AD338">
          <w:t>shows</w:t>
        </w:r>
        <w:r w:rsidR="6A86038C" w:rsidRPr="637B6A64">
          <w:t xml:space="preserve"> </w:t>
        </w:r>
        <w:r w:rsidR="6A86038C" w:rsidRPr="680AD338">
          <w:t xml:space="preserve">that increasing the block size in our simulation has </w:t>
        </w:r>
      </w:ins>
      <w:ins w:id="3864" w:author="Khaleghi, Ryan" w:date="2017-11-12T16:47:00Z">
        <w:r w:rsidR="5C513E8A" w:rsidRPr="680AD338">
          <w:t xml:space="preserve">a </w:t>
        </w:r>
      </w:ins>
      <w:ins w:id="3865" w:author="Khaleghi, Ryan" w:date="2017-11-12T16:33:00Z">
        <w:r w:rsidR="6A86038C" w:rsidRPr="680AD338">
          <w:t xml:space="preserve">significant </w:t>
        </w:r>
      </w:ins>
      <w:ins w:id="3866" w:author="Khaleghi, Ryan" w:date="2017-11-12T16:47:00Z">
        <w:r w:rsidR="5C513E8A" w:rsidRPr="680AD338">
          <w:t xml:space="preserve">negative </w:t>
        </w:r>
      </w:ins>
      <w:ins w:id="3867" w:author="Khaleghi, Ryan" w:date="2017-11-12T16:33:00Z">
        <w:r w:rsidR="6A86038C" w:rsidRPr="680AD338">
          <w:t>effect on the ability to reduce time spent on processing.</w:t>
        </w:r>
        <w:r w:rsidR="6A86038C" w:rsidRPr="637B6A64">
          <w:t xml:space="preserve"> </w:t>
        </w:r>
        <w:r w:rsidR="5217EA63" w:rsidRPr="680AD338">
          <w:t>Given that this is a very small number of transactions per block for this efficiency gain,</w:t>
        </w:r>
      </w:ins>
      <w:ins w:id="3868" w:author="Khaleghi, Ryan" w:date="2017-11-12T16:34:00Z">
        <w:r w:rsidR="75E73B65" w:rsidRPr="680AD338">
          <w:t xml:space="preserve"> f</w:t>
        </w:r>
      </w:ins>
    </w:p>
    <w:p w14:paraId="1FCFD5B4" w14:textId="77777777" w:rsidR="00B63A83" w:rsidDel="5217EA63" w:rsidRDefault="00B63A83" w:rsidP="008630E3">
      <w:pPr>
        <w:rPr>
          <w:ins w:id="3869" w:author="Ryan" w:date="2017-11-11T10:50:00Z"/>
          <w:del w:id="3870" w:author="Khaleghi, Ryan" w:date="2017-11-12T16:33:00Z"/>
        </w:rPr>
      </w:pPr>
    </w:p>
    <w:p w14:paraId="5A395A1F" w14:textId="323DBA7A" w:rsidR="00141B26" w:rsidRPr="00895166" w:rsidDel="00D63419" w:rsidRDefault="00B63A83" w:rsidP="75E73B65">
      <w:pPr>
        <w:rPr>
          <w:ins w:id="3871" w:author="Asuncion, Albert" w:date="2017-10-14T09:15:00Z"/>
          <w:del w:id="3872" w:author="Ryan" w:date="2017-11-11T10:36:00Z"/>
        </w:rPr>
      </w:pPr>
      <w:ins w:id="3873" w:author="Ryan" w:date="2017-11-11T10:48:00Z">
        <w:del w:id="3874" w:author="Khaleghi, Ryan" w:date="2017-11-12T16:33:00Z">
          <w:r w:rsidRPr="6A86038C" w:rsidDel="5217EA63">
            <w:delText xml:space="preserve"> </w:delText>
          </w:r>
        </w:del>
      </w:ins>
      <w:ins w:id="3875" w:author="Ryan" w:date="2017-11-11T10:56:00Z">
        <w:del w:id="3876" w:author="Khaleghi, Ryan" w:date="2017-11-12T16:34:00Z">
          <w:r w:rsidR="00CE3B37" w:rsidDel="75E73B65">
            <w:delText>F</w:delText>
          </w:r>
        </w:del>
        <w:r w:rsidR="00CE3B37" w:rsidRPr="680AD338">
          <w:t xml:space="preserve">urther analysis could find a different methodology for </w:t>
        </w:r>
      </w:ins>
      <w:ins w:id="3877" w:author="Khaleghi, Ryan" w:date="2017-11-12T16:34:00Z">
        <w:r w:rsidR="75E73B65" w:rsidRPr="680AD338">
          <w:t>determining an op</w:t>
        </w:r>
      </w:ins>
      <w:ins w:id="3878" w:author="Ryan" w:date="2017-11-11T10:58:00Z">
        <w:del w:id="3879" w:author="Khaleghi, Ryan" w:date="2017-11-12T16:34:00Z">
          <w:r w:rsidR="00CE3B37" w:rsidDel="75E73B65">
            <w:delText xml:space="preserve"> instead of our arbitrary method</w:delText>
          </w:r>
        </w:del>
      </w:ins>
      <w:ins w:id="3880" w:author="Ryan" w:date="2017-11-11T10:56:00Z">
        <w:del w:id="3881" w:author="Khaleghi, Ryan" w:date="2017-11-12T16:34:00Z">
          <w:r w:rsidR="00CE3B37" w:rsidDel="75E73B65">
            <w:delText>, a</w:delText>
          </w:r>
        </w:del>
      </w:ins>
      <w:ins w:id="3882" w:author="Ryan" w:date="2017-11-11T10:58:00Z">
        <w:del w:id="3883" w:author="Khaleghi, Ryan" w:date="2017-11-12T16:34:00Z">
          <w:r w:rsidR="00CE3B37" w:rsidDel="75E73B65">
            <w:delText>s well as</w:delText>
          </w:r>
        </w:del>
      </w:ins>
      <w:ins w:id="3884" w:author="Ryan" w:date="2017-11-11T10:56:00Z">
        <w:del w:id="3885" w:author="Khaleghi, Ryan" w:date="2017-11-12T16:34:00Z">
          <w:r w:rsidR="00CE3B37" w:rsidDel="75E73B65">
            <w:delText xml:space="preserve"> further refine</w:delText>
          </w:r>
        </w:del>
      </w:ins>
      <w:ins w:id="3886" w:author="Ryan" w:date="2017-11-11T10:57:00Z">
        <w:del w:id="3887" w:author="Khaleghi, Ryan" w:date="2017-11-12T16:34:00Z">
          <w:r w:rsidR="00CE3B37" w:rsidDel="75E73B65">
            <w:delText>ment</w:delText>
          </w:r>
        </w:del>
      </w:ins>
      <w:ins w:id="3888" w:author="Ryan" w:date="2017-11-11T10:58:00Z">
        <w:del w:id="3889" w:author="Khaleghi, Ryan" w:date="2017-11-12T16:34:00Z">
          <w:r w:rsidR="00CE3B37" w:rsidDel="75E73B65">
            <w:delText>s</w:delText>
          </w:r>
        </w:del>
      </w:ins>
      <w:ins w:id="3890" w:author="Ryan" w:date="2017-11-11T10:57:00Z">
        <w:del w:id="3891" w:author="Khaleghi, Ryan" w:date="2017-11-12T16:34:00Z">
          <w:r w:rsidR="00CE3B37" w:rsidRPr="5217EA63" w:rsidDel="75E73B65">
            <w:delText xml:space="preserve"> </w:delText>
          </w:r>
        </w:del>
      </w:ins>
      <w:ins w:id="3892" w:author="Ryan" w:date="2017-11-11T10:58:00Z">
        <w:del w:id="3893" w:author="Khaleghi, Ryan" w:date="2017-11-12T16:34:00Z">
          <w:r w:rsidR="00CE3B37" w:rsidDel="75E73B65">
            <w:delText>by varying block size</w:delText>
          </w:r>
        </w:del>
      </w:ins>
      <w:ins w:id="3894" w:author="Ryan" w:date="2017-11-11T10:57:00Z">
        <w:del w:id="3895" w:author="Khaleghi, Ryan" w:date="2017-11-12T16:34:00Z">
          <w:r w:rsidR="00CE3B37" w:rsidRPr="5217EA63" w:rsidDel="75E73B65">
            <w:delText xml:space="preserve">. </w:delText>
          </w:r>
        </w:del>
        <w:del w:id="3896" w:author="Khaleghi, Ryan" w:date="2017-11-12T16:32:00Z">
          <w:r w:rsidR="00CE3B37" w:rsidDel="68623E86">
            <w:delText>It is important to note, however, that we used a</w:delText>
          </w:r>
        </w:del>
      </w:ins>
      <w:ins w:id="3897" w:author="Ryan" w:date="2017-11-11T11:04:00Z">
        <w:del w:id="3898" w:author="Khaleghi, Ryan" w:date="2017-11-12T16:32:00Z">
          <w:r w:rsidR="00E75AAC" w:rsidDel="68623E86">
            <w:delText xml:space="preserve">n extremely </w:delText>
          </w:r>
        </w:del>
      </w:ins>
      <w:ins w:id="3899" w:author="Ryan" w:date="2017-11-11T10:57:00Z">
        <w:del w:id="3900" w:author="Khaleghi, Ryan" w:date="2017-11-12T16:32:00Z">
          <w:r w:rsidR="00CE3B37" w:rsidDel="68623E86">
            <w:delText xml:space="preserve">small block </w:delText>
          </w:r>
        </w:del>
      </w:ins>
      <w:ins w:id="3901" w:author="Ryan" w:date="2017-11-11T11:04:00Z">
        <w:del w:id="3902" w:author="Khaleghi, Ryan" w:date="2017-11-12T16:32:00Z">
          <w:r w:rsidR="00E75AAC" w:rsidDel="68623E86">
            <w:delText xml:space="preserve">size </w:delText>
          </w:r>
        </w:del>
      </w:ins>
      <w:ins w:id="3903" w:author="Ryan" w:date="2017-11-11T10:57:00Z">
        <w:del w:id="3904" w:author="Khaleghi, Ryan" w:date="2017-11-12T16:32:00Z">
          <w:r w:rsidR="00CE3B37" w:rsidDel="68623E86">
            <w:delText>of only 5 transactions</w:delText>
          </w:r>
        </w:del>
      </w:ins>
      <w:ins w:id="3905" w:author="Ryan" w:date="2017-11-11T10:58:00Z">
        <w:del w:id="3906" w:author="Khaleghi, Ryan" w:date="2017-11-12T16:32:00Z">
          <w:r w:rsidR="00CE3B37" w:rsidDel="68623E86">
            <w:delText>, so it seems the length of the overall chain may be the determining factor in</w:delText>
          </w:r>
        </w:del>
      </w:ins>
      <w:ins w:id="3907" w:author="Ryan" w:date="2017-11-11T10:59:00Z">
        <w:del w:id="3908" w:author="Khaleghi, Ryan" w:date="2017-11-12T16:32:00Z">
          <w:r w:rsidR="00CE3B37" w:rsidDel="68623E86">
            <w:delText xml:space="preserve"> the processing time. Confirmation of this assertion may lead to other solutions to reduce processing time. </w:delText>
          </w:r>
        </w:del>
      </w:ins>
      <w:ins w:id="3909" w:author="Ryan" w:date="2017-11-11T10:58:00Z">
        <w:del w:id="3910" w:author="Khaleghi, Ryan" w:date="2017-11-12T16:32:00Z">
          <w:r w:rsidR="00CE3B37" w:rsidRPr="293CD99A" w:rsidDel="68623E86">
            <w:delText xml:space="preserve"> </w:delText>
          </w:r>
        </w:del>
      </w:ins>
      <w:ins w:id="3911" w:author="Asuncion, Albert" w:date="2017-10-14T09:14:00Z">
        <w:del w:id="3912" w:author="Ryan" w:date="2017-11-11T10:36:00Z">
          <w:r w:rsidR="009B3E64" w:rsidRPr="00895166" w:rsidDel="00D63419">
            <w:delText>Latency Volatility: the volatility of transaction validation latency. This is a measure of how varied the transaction processing time could be.</w:delText>
          </w:r>
        </w:del>
      </w:ins>
    </w:p>
    <w:p w14:paraId="16F757C2" w14:textId="74FE70B3" w:rsidR="00141B26" w:rsidRPr="00895166" w:rsidDel="00D63419" w:rsidRDefault="009B3E64">
      <w:pPr>
        <w:pStyle w:val="ListParagraph"/>
        <w:numPr>
          <w:ilvl w:val="0"/>
          <w:numId w:val="56"/>
        </w:numPr>
        <w:ind w:left="180" w:hanging="180"/>
        <w:rPr>
          <w:ins w:id="3913" w:author="Asuncion, Albert" w:date="2017-10-14T09:16:00Z"/>
          <w:del w:id="3914" w:author="Ryan" w:date="2017-11-11T10:36:00Z"/>
        </w:rPr>
        <w:pPrChange w:id="3915" w:author="Asuncion, Albert" w:date="2017-10-14T09:16:00Z">
          <w:pPr/>
        </w:pPrChange>
      </w:pPr>
      <w:ins w:id="3916" w:author="Asuncion, Albert" w:date="2017-10-14T09:14:00Z">
        <w:del w:id="3917" w:author="Ryan" w:date="2017-11-11T10:36:00Z">
          <w:r w:rsidRPr="00895166" w:rsidDel="00D63419">
            <w:delText>Security: system security evaluation requires a threat model that defines the types and scope of adversaries and attacks on the system. Threat models vary across Blockchain applications. A security evaluation may include analysis of:</w:delText>
          </w:r>
        </w:del>
      </w:ins>
    </w:p>
    <w:p w14:paraId="5978C94D" w14:textId="22FF86AB" w:rsidR="00141B26" w:rsidRPr="00895166" w:rsidDel="00D63419" w:rsidRDefault="009B3E64">
      <w:pPr>
        <w:pStyle w:val="ListParagraph"/>
        <w:numPr>
          <w:ilvl w:val="1"/>
          <w:numId w:val="56"/>
        </w:numPr>
        <w:ind w:left="360" w:hanging="180"/>
        <w:rPr>
          <w:ins w:id="3918" w:author="Asuncion, Albert" w:date="2017-10-14T09:16:00Z"/>
          <w:del w:id="3919" w:author="Ryan" w:date="2017-11-11T10:36:00Z"/>
        </w:rPr>
        <w:pPrChange w:id="3920" w:author="Asuncion, Albert" w:date="2017-10-14T09:16:00Z">
          <w:pPr/>
        </w:pPrChange>
      </w:pPr>
      <w:ins w:id="3921" w:author="Asuncion, Albert" w:date="2017-10-14T09:14:00Z">
        <w:del w:id="3922" w:author="Ryan" w:date="2017-11-11T10:36:00Z">
          <w:r w:rsidRPr="00895166" w:rsidDel="00D63419">
            <w:delText>Transaction and block immutability</w:delText>
          </w:r>
        </w:del>
      </w:ins>
    </w:p>
    <w:p w14:paraId="2ADE4E13" w14:textId="7E80F2AD" w:rsidR="00141B26" w:rsidRPr="00895166" w:rsidDel="00D63419" w:rsidRDefault="009B3E64">
      <w:pPr>
        <w:pStyle w:val="ListParagraph"/>
        <w:numPr>
          <w:ilvl w:val="1"/>
          <w:numId w:val="56"/>
        </w:numPr>
        <w:ind w:left="360" w:hanging="180"/>
        <w:rPr>
          <w:ins w:id="3923" w:author="Asuncion, Albert" w:date="2017-10-14T09:16:00Z"/>
          <w:del w:id="3924" w:author="Ryan" w:date="2017-11-11T10:36:00Z"/>
        </w:rPr>
        <w:pPrChange w:id="3925" w:author="Asuncion, Albert" w:date="2017-10-14T09:16:00Z">
          <w:pPr/>
        </w:pPrChange>
      </w:pPr>
      <w:ins w:id="3926" w:author="Asuncion, Albert" w:date="2017-10-14T09:14:00Z">
        <w:del w:id="3927" w:author="Ryan" w:date="2017-11-11T10:36:00Z">
          <w:r w:rsidRPr="00895166" w:rsidDel="00D63419">
            <w:delText>Transaction censorship resistance</w:delText>
          </w:r>
        </w:del>
      </w:ins>
    </w:p>
    <w:p w14:paraId="500A9CC7" w14:textId="53266105" w:rsidR="00141B26" w:rsidRPr="00895166" w:rsidDel="00D63419" w:rsidRDefault="009B3E64">
      <w:pPr>
        <w:pStyle w:val="ListParagraph"/>
        <w:numPr>
          <w:ilvl w:val="1"/>
          <w:numId w:val="56"/>
        </w:numPr>
        <w:ind w:left="360" w:hanging="180"/>
        <w:rPr>
          <w:ins w:id="3928" w:author="Asuncion, Albert" w:date="2017-10-14T09:16:00Z"/>
          <w:del w:id="3929" w:author="Ryan" w:date="2017-11-11T10:36:00Z"/>
        </w:rPr>
        <w:pPrChange w:id="3930" w:author="Asuncion, Albert" w:date="2017-10-14T09:16:00Z">
          <w:pPr/>
        </w:pPrChange>
      </w:pPr>
      <w:ins w:id="3931" w:author="Asuncion, Albert" w:date="2017-10-14T09:14:00Z">
        <w:del w:id="3932" w:author="Ryan" w:date="2017-11-11T10:36:00Z">
          <w:r w:rsidRPr="00895166" w:rsidDel="00D63419">
            <w:delText>Denial of Service (DoS) resilience</w:delText>
          </w:r>
        </w:del>
      </w:ins>
    </w:p>
    <w:p w14:paraId="133F7805" w14:textId="742F3E4F" w:rsidR="00141B26" w:rsidRPr="00895166" w:rsidDel="00D63419" w:rsidRDefault="009B3E64">
      <w:pPr>
        <w:pStyle w:val="ListParagraph"/>
        <w:numPr>
          <w:ilvl w:val="1"/>
          <w:numId w:val="56"/>
        </w:numPr>
        <w:ind w:left="360" w:hanging="180"/>
        <w:rPr>
          <w:ins w:id="3933" w:author="Asuncion, Albert" w:date="2017-10-14T09:16:00Z"/>
          <w:del w:id="3934" w:author="Ryan" w:date="2017-11-11T10:36:00Z"/>
        </w:rPr>
        <w:pPrChange w:id="3935" w:author="Asuncion, Albert" w:date="2017-10-14T09:16:00Z">
          <w:pPr/>
        </w:pPrChange>
      </w:pPr>
      <w:ins w:id="3936" w:author="Asuncion, Albert" w:date="2017-10-14T09:14:00Z">
        <w:del w:id="3937" w:author="Ryan" w:date="2017-11-11T10:36:00Z">
          <w:r w:rsidRPr="00895166" w:rsidDel="00D63419">
            <w:delText>Trust requirements of users and oracles</w:delText>
          </w:r>
        </w:del>
      </w:ins>
    </w:p>
    <w:p w14:paraId="0A659379" w14:textId="7D5E639B" w:rsidR="00141B26" w:rsidRPr="00895166" w:rsidDel="00D63419" w:rsidRDefault="009B3E64">
      <w:pPr>
        <w:pStyle w:val="ListParagraph"/>
        <w:numPr>
          <w:ilvl w:val="1"/>
          <w:numId w:val="56"/>
        </w:numPr>
        <w:ind w:left="360" w:hanging="180"/>
        <w:rPr>
          <w:ins w:id="3938" w:author="Asuncion, Albert" w:date="2017-10-14T09:16:00Z"/>
          <w:del w:id="3939" w:author="Ryan" w:date="2017-11-11T10:36:00Z"/>
        </w:rPr>
        <w:pPrChange w:id="3940" w:author="Asuncion, Albert" w:date="2017-10-14T09:16:00Z">
          <w:pPr/>
        </w:pPrChange>
      </w:pPr>
      <w:ins w:id="3941" w:author="Asuncion, Albert" w:date="2017-10-14T09:14:00Z">
        <w:del w:id="3942" w:author="Ryan" w:date="2017-11-11T10:36:00Z">
          <w:r w:rsidRPr="00895166" w:rsidDel="00D63419">
            <w:delText>Protocol governance and node membership services</w:delText>
          </w:r>
        </w:del>
      </w:ins>
    </w:p>
    <w:p w14:paraId="60A9FDFB" w14:textId="5320E006" w:rsidR="00141B26" w:rsidRPr="00895166" w:rsidDel="00D63419" w:rsidRDefault="009B3E64">
      <w:pPr>
        <w:pStyle w:val="ListParagraph"/>
        <w:numPr>
          <w:ilvl w:val="1"/>
          <w:numId w:val="56"/>
        </w:numPr>
        <w:ind w:left="360" w:hanging="180"/>
        <w:rPr>
          <w:ins w:id="3943" w:author="Asuncion, Albert" w:date="2017-10-14T09:17:00Z"/>
          <w:del w:id="3944" w:author="Ryan" w:date="2017-11-11T10:36:00Z"/>
        </w:rPr>
        <w:pPrChange w:id="3945" w:author="Asuncion, Albert" w:date="2017-10-14T09:17:00Z">
          <w:pPr/>
        </w:pPrChange>
      </w:pPr>
      <w:ins w:id="3946" w:author="Asuncion, Albert" w:date="2017-10-14T09:14:00Z">
        <w:del w:id="3947" w:author="Ryan" w:date="2017-11-11T10:36:00Z">
          <w:r w:rsidRPr="00895166" w:rsidDel="00D63419">
            <w:delText>Transaction confidentiality and user anonymity.</w:delText>
          </w:r>
        </w:del>
      </w:ins>
    </w:p>
    <w:p w14:paraId="5EB200AE" w14:textId="650476BD" w:rsidR="00141B26" w:rsidRPr="00895166" w:rsidDel="00D63419" w:rsidRDefault="009B3E64">
      <w:pPr>
        <w:pStyle w:val="ListParagraph"/>
        <w:numPr>
          <w:ilvl w:val="0"/>
          <w:numId w:val="56"/>
        </w:numPr>
        <w:ind w:left="180" w:hanging="180"/>
        <w:rPr>
          <w:ins w:id="3948" w:author="Asuncion, Albert" w:date="2017-10-14T09:17:00Z"/>
          <w:del w:id="3949" w:author="Ryan" w:date="2017-11-11T10:36:00Z"/>
        </w:rPr>
        <w:pPrChange w:id="3950" w:author="Asuncion, Albert" w:date="2017-10-14T09:17:00Z">
          <w:pPr/>
        </w:pPrChange>
      </w:pPr>
      <w:ins w:id="3951" w:author="Asuncion, Albert" w:date="2017-10-14T09:14:00Z">
        <w:del w:id="3952" w:author="Ryan" w:date="2017-11-11T10:36:00Z">
          <w:r w:rsidRPr="00895166" w:rsidDel="00D63419">
            <w:delText>Confidentiality: Two nodes transacting on a Blockchain may not want other nodes to "know" the contents of the transaction and in some cases may not want other nodes to even "know" their identity as having participated in that transaction</w:delText>
          </w:r>
        </w:del>
      </w:ins>
      <w:ins w:id="3953" w:author="Asuncion, Albert" w:date="2017-10-14T09:17:00Z">
        <w:del w:id="3954" w:author="Ryan" w:date="2017-11-11T10:36:00Z">
          <w:r w:rsidR="00141B26" w:rsidRPr="00895166" w:rsidDel="00D63419">
            <w:delText>.</w:delText>
          </w:r>
        </w:del>
      </w:ins>
    </w:p>
    <w:p w14:paraId="2EAE8EF7" w14:textId="133FB1D2" w:rsidR="00141B26" w:rsidRPr="00895166" w:rsidDel="00D63419" w:rsidRDefault="009B3E64">
      <w:pPr>
        <w:pStyle w:val="ListParagraph"/>
        <w:numPr>
          <w:ilvl w:val="0"/>
          <w:numId w:val="56"/>
        </w:numPr>
        <w:ind w:left="180" w:hanging="180"/>
        <w:rPr>
          <w:ins w:id="3955" w:author="Asuncion, Albert" w:date="2017-10-14T09:17:00Z"/>
          <w:del w:id="3956" w:author="Ryan" w:date="2017-11-11T10:36:00Z"/>
        </w:rPr>
        <w:pPrChange w:id="3957" w:author="Asuncion, Albert" w:date="2017-10-14T09:17:00Z">
          <w:pPr/>
        </w:pPrChange>
      </w:pPr>
      <w:ins w:id="3958" w:author="Asuncion, Albert" w:date="2017-10-14T09:14:00Z">
        <w:del w:id="3959" w:author="Ryan" w:date="2017-11-11T10:36:00Z">
          <w:r w:rsidRPr="00895166" w:rsidDel="00D63419">
            <w:delText>Transaction fees: In many of the technologies users must pay a small transaction fee to the network in order to process transactions or execute smart contracts. These fees support the maintenance costs of the Blockchain and provide protectio</w:delText>
          </w:r>
          <w:r w:rsidR="00141B26" w:rsidRPr="00895166" w:rsidDel="00D63419">
            <w:delText xml:space="preserve">n from frivolous or </w:delText>
          </w:r>
        </w:del>
      </w:ins>
      <w:ins w:id="3960" w:author="Asuncion, Albert" w:date="2017-10-14T09:17:00Z">
        <w:del w:id="3961" w:author="Ryan" w:date="2017-11-11T10:36:00Z">
          <w:r w:rsidR="00141B26" w:rsidRPr="00895166" w:rsidDel="00D63419">
            <w:delText xml:space="preserve">malicious </w:delText>
          </w:r>
        </w:del>
      </w:ins>
      <w:ins w:id="3962" w:author="Asuncion, Albert" w:date="2017-10-14T09:14:00Z">
        <w:del w:id="3963" w:author="Ryan" w:date="2017-11-11T10:36:00Z">
          <w:r w:rsidRPr="00895166" w:rsidDel="00D63419">
            <w:delText>computational tasks such as spam transactions or infinite loops in smart contracts.</w:delText>
          </w:r>
        </w:del>
      </w:ins>
    </w:p>
    <w:p w14:paraId="683A3780" w14:textId="3BDC16A4" w:rsidR="009B3E64" w:rsidRPr="00895166" w:rsidDel="00D63419" w:rsidRDefault="009B3E64">
      <w:pPr>
        <w:pStyle w:val="ListParagraph"/>
        <w:numPr>
          <w:ilvl w:val="0"/>
          <w:numId w:val="56"/>
        </w:numPr>
        <w:ind w:left="180" w:hanging="180"/>
        <w:rPr>
          <w:ins w:id="3964" w:author="Asuncion, Albert" w:date="2017-10-14T09:14:00Z"/>
          <w:del w:id="3965" w:author="Ryan" w:date="2017-11-11T10:36:00Z"/>
        </w:rPr>
        <w:pPrChange w:id="3966" w:author="Asuncion, Albert" w:date="2017-10-14T09:17:00Z">
          <w:pPr/>
        </w:pPrChange>
      </w:pPr>
      <w:ins w:id="3967" w:author="Asuncion, Albert" w:date="2017-10-14T09:14:00Z">
        <w:del w:id="3968" w:author="Ryan" w:date="2017-11-11T10:36:00Z">
          <w:r w:rsidRPr="00895166" w:rsidDel="00D63419">
            <w:delText>Hardware requirements:</w:delText>
          </w:r>
        </w:del>
      </w:ins>
    </w:p>
    <w:p w14:paraId="5AE35AC3" w14:textId="6B05E404" w:rsidR="00141B26" w:rsidRPr="00895166" w:rsidDel="00D63419" w:rsidRDefault="009B3E64">
      <w:pPr>
        <w:pStyle w:val="ListParagraph"/>
        <w:numPr>
          <w:ilvl w:val="0"/>
          <w:numId w:val="57"/>
        </w:numPr>
        <w:ind w:left="360" w:hanging="180"/>
        <w:rPr>
          <w:ins w:id="3969" w:author="Asuncion, Albert" w:date="2017-10-14T09:18:00Z"/>
          <w:del w:id="3970" w:author="Ryan" w:date="2017-11-11T10:36:00Z"/>
        </w:rPr>
        <w:pPrChange w:id="3971" w:author="Asuncion, Albert" w:date="2017-10-14T09:18:00Z">
          <w:pPr/>
        </w:pPrChange>
      </w:pPr>
      <w:ins w:id="3972" w:author="Asuncion, Albert" w:date="2017-10-14T09:14:00Z">
        <w:del w:id="3973" w:author="Ryan" w:date="2017-11-11T10:36:00Z">
          <w:r w:rsidRPr="00895166" w:rsidDel="00D63419">
            <w:delText>Memory/storage: total memory/storage capacity required per node</w:delText>
          </w:r>
        </w:del>
      </w:ins>
    </w:p>
    <w:p w14:paraId="295001B9" w14:textId="6EF78C43" w:rsidR="00141B26" w:rsidRPr="00895166" w:rsidDel="00D63419" w:rsidRDefault="009B3E64">
      <w:pPr>
        <w:pStyle w:val="ListParagraph"/>
        <w:numPr>
          <w:ilvl w:val="0"/>
          <w:numId w:val="57"/>
        </w:numPr>
        <w:ind w:left="360" w:hanging="180"/>
        <w:rPr>
          <w:ins w:id="3974" w:author="Asuncion, Albert" w:date="2017-10-14T09:18:00Z"/>
          <w:del w:id="3975" w:author="Ryan" w:date="2017-11-11T10:36:00Z"/>
        </w:rPr>
        <w:pPrChange w:id="3976" w:author="Asuncion, Albert" w:date="2017-10-14T09:18:00Z">
          <w:pPr/>
        </w:pPrChange>
      </w:pPr>
      <w:ins w:id="3977" w:author="Asuncion, Albert" w:date="2017-10-14T09:14:00Z">
        <w:del w:id="3978" w:author="Ryan" w:date="2017-11-11T10:36:00Z">
          <w:r w:rsidRPr="00895166" w:rsidDel="00D63419">
            <w:delText>Processor: amount of processing resources required to validate transactions and blocks</w:delText>
          </w:r>
        </w:del>
      </w:ins>
    </w:p>
    <w:p w14:paraId="08715EB7" w14:textId="3A4568ED" w:rsidR="00141B26" w:rsidRPr="00895166" w:rsidDel="00D63419" w:rsidRDefault="009B3E64">
      <w:pPr>
        <w:pStyle w:val="ListParagraph"/>
        <w:numPr>
          <w:ilvl w:val="0"/>
          <w:numId w:val="57"/>
        </w:numPr>
        <w:ind w:left="360" w:hanging="180"/>
        <w:rPr>
          <w:ins w:id="3979" w:author="Asuncion, Albert" w:date="2017-10-14T09:18:00Z"/>
          <w:del w:id="3980" w:author="Ryan" w:date="2017-11-11T10:36:00Z"/>
        </w:rPr>
        <w:pPrChange w:id="3981" w:author="Asuncion, Albert" w:date="2017-10-14T09:18:00Z">
          <w:pPr/>
        </w:pPrChange>
      </w:pPr>
      <w:ins w:id="3982" w:author="Asuncion, Albert" w:date="2017-10-14T09:14:00Z">
        <w:del w:id="3983" w:author="Ryan" w:date="2017-11-11T10:36:00Z">
          <w:r w:rsidRPr="00895166" w:rsidDel="00D63419">
            <w:delText>Network usage over time, including throughput and latency requirements</w:delText>
          </w:r>
        </w:del>
      </w:ins>
    </w:p>
    <w:p w14:paraId="13AE3D97" w14:textId="3ED48580" w:rsidR="00141B26" w:rsidRPr="00895166" w:rsidDel="00D63419" w:rsidRDefault="009B3E64">
      <w:pPr>
        <w:pStyle w:val="ListParagraph"/>
        <w:numPr>
          <w:ilvl w:val="0"/>
          <w:numId w:val="57"/>
        </w:numPr>
        <w:ind w:left="360" w:hanging="180"/>
        <w:rPr>
          <w:ins w:id="3984" w:author="Asuncion, Albert" w:date="2017-10-14T09:19:00Z"/>
          <w:del w:id="3985" w:author="Ryan" w:date="2017-11-11T10:36:00Z"/>
        </w:rPr>
        <w:pPrChange w:id="3986" w:author="Asuncion, Albert" w:date="2017-10-14T09:19:00Z">
          <w:pPr/>
        </w:pPrChange>
      </w:pPr>
      <w:ins w:id="3987" w:author="Asuncion, Albert" w:date="2017-10-14T09:14:00Z">
        <w:del w:id="3988" w:author="Ryan" w:date="2017-11-11T10:36:00Z">
          <w:r w:rsidRPr="00895166" w:rsidDel="00D63419">
            <w:delText>Hardware requirements will change as the network scales</w:delText>
          </w:r>
        </w:del>
      </w:ins>
    </w:p>
    <w:p w14:paraId="28C6C2F5" w14:textId="2B00470A" w:rsidR="00141B26" w:rsidRPr="00895166" w:rsidDel="00D63419" w:rsidRDefault="009B3E64">
      <w:pPr>
        <w:pStyle w:val="ListParagraph"/>
        <w:numPr>
          <w:ilvl w:val="0"/>
          <w:numId w:val="56"/>
        </w:numPr>
        <w:ind w:left="270" w:hanging="270"/>
        <w:rPr>
          <w:ins w:id="3989" w:author="Asuncion, Albert" w:date="2017-10-14T09:19:00Z"/>
          <w:del w:id="3990" w:author="Ryan" w:date="2017-11-11T10:36:00Z"/>
        </w:rPr>
        <w:pPrChange w:id="3991" w:author="Asuncion, Albert" w:date="2017-10-14T09:19:00Z">
          <w:pPr/>
        </w:pPrChange>
      </w:pPr>
      <w:ins w:id="3992" w:author="Asuncion, Albert" w:date="2017-10-14T09:14:00Z">
        <w:del w:id="3993" w:author="Ryan" w:date="2017-11-11T10:36:00Z">
          <w:r w:rsidRPr="00895166" w:rsidDel="00D63419">
            <w:delText>Scalability</w:delText>
          </w:r>
        </w:del>
      </w:ins>
    </w:p>
    <w:p w14:paraId="207C43F0" w14:textId="00988E5C" w:rsidR="00141B26" w:rsidRPr="00895166" w:rsidDel="00D63419" w:rsidRDefault="009B3E64">
      <w:pPr>
        <w:pStyle w:val="ListParagraph"/>
        <w:numPr>
          <w:ilvl w:val="1"/>
          <w:numId w:val="56"/>
        </w:numPr>
        <w:ind w:left="360" w:hanging="180"/>
        <w:rPr>
          <w:ins w:id="3994" w:author="Asuncion, Albert" w:date="2017-10-14T09:19:00Z"/>
          <w:del w:id="3995" w:author="Ryan" w:date="2017-11-11T10:36:00Z"/>
        </w:rPr>
        <w:pPrChange w:id="3996" w:author="Asuncion, Albert" w:date="2017-10-14T09:19:00Z">
          <w:pPr/>
        </w:pPrChange>
      </w:pPr>
      <w:ins w:id="3997" w:author="Asuncion, Albert" w:date="2017-10-14T09:14:00Z">
        <w:del w:id="3998" w:author="Ryan" w:date="2017-11-11T10:36:00Z">
          <w:r w:rsidRPr="00895166" w:rsidDel="00D63419">
            <w:delText>Number of nodes: system performance change as the number of nodes increases</w:delText>
          </w:r>
        </w:del>
      </w:ins>
    </w:p>
    <w:p w14:paraId="519C788A" w14:textId="2D6510D6" w:rsidR="00141B26" w:rsidRPr="00895166" w:rsidDel="00D63419" w:rsidRDefault="009B3E64">
      <w:pPr>
        <w:pStyle w:val="ListParagraph"/>
        <w:numPr>
          <w:ilvl w:val="1"/>
          <w:numId w:val="56"/>
        </w:numPr>
        <w:ind w:left="360" w:hanging="180"/>
        <w:rPr>
          <w:ins w:id="3999" w:author="Asuncion, Albert" w:date="2017-10-14T09:20:00Z"/>
          <w:del w:id="4000" w:author="Ryan" w:date="2017-11-11T10:36:00Z"/>
        </w:rPr>
        <w:pPrChange w:id="4001" w:author="Asuncion, Albert" w:date="2017-10-14T09:20:00Z">
          <w:pPr/>
        </w:pPrChange>
      </w:pPr>
      <w:ins w:id="4002" w:author="Asuncion, Albert" w:date="2017-10-14T09:14:00Z">
        <w:del w:id="4003" w:author="Ryan" w:date="2017-11-11T10:36:00Z">
          <w:r w:rsidRPr="00895166" w:rsidDel="00D63419">
            <w:delText>Number of transactions: system performance change as the number of transaction submissions per second increases</w:delText>
          </w:r>
        </w:del>
      </w:ins>
    </w:p>
    <w:p w14:paraId="16A3F773" w14:textId="53DC9331" w:rsidR="00141B26" w:rsidRPr="00895166" w:rsidDel="00D63419" w:rsidRDefault="009B3E64">
      <w:pPr>
        <w:pStyle w:val="ListParagraph"/>
        <w:numPr>
          <w:ilvl w:val="1"/>
          <w:numId w:val="56"/>
        </w:numPr>
        <w:ind w:left="360" w:hanging="180"/>
        <w:rPr>
          <w:ins w:id="4004" w:author="Asuncion, Albert" w:date="2017-10-14T09:20:00Z"/>
          <w:del w:id="4005" w:author="Ryan" w:date="2017-11-11T10:36:00Z"/>
        </w:rPr>
        <w:pPrChange w:id="4006" w:author="Asuncion, Albert" w:date="2017-10-14T09:20:00Z">
          <w:pPr/>
        </w:pPrChange>
      </w:pPr>
      <w:ins w:id="4007" w:author="Asuncion, Albert" w:date="2017-10-14T09:14:00Z">
        <w:del w:id="4008" w:author="Ryan" w:date="2017-11-11T10:36:00Z">
          <w:r w:rsidRPr="00895166" w:rsidDel="00D63419">
            <w:delText>Number of users: system performance change as the number of active users submitting transactions increases</w:delText>
          </w:r>
        </w:del>
      </w:ins>
    </w:p>
    <w:p w14:paraId="5C514644" w14:textId="4FCDADDC" w:rsidR="009B3E64" w:rsidRPr="00895166" w:rsidDel="00D63419" w:rsidRDefault="009B3E64">
      <w:pPr>
        <w:pStyle w:val="ListParagraph"/>
        <w:numPr>
          <w:ilvl w:val="1"/>
          <w:numId w:val="56"/>
        </w:numPr>
        <w:ind w:left="360" w:hanging="180"/>
        <w:rPr>
          <w:ins w:id="4009" w:author="Asuncion, Albert" w:date="2017-10-14T09:14:00Z"/>
          <w:del w:id="4010" w:author="Ryan" w:date="2017-11-11T10:36:00Z"/>
        </w:rPr>
        <w:pPrChange w:id="4011" w:author="Asuncion, Albert" w:date="2017-10-14T09:20:00Z">
          <w:pPr/>
        </w:pPrChange>
      </w:pPr>
      <w:ins w:id="4012" w:author="Asuncion, Albert" w:date="2017-10-14T09:14:00Z">
        <w:del w:id="4013" w:author="Ryan" w:date="2017-11-11T10:36:00Z">
          <w:r w:rsidRPr="00895166" w:rsidDel="00D63419">
            <w:delText>Geographic dispersion: system performance change as the geographic dispersion of nodes increases</w:delText>
          </w:r>
        </w:del>
      </w:ins>
    </w:p>
    <w:p w14:paraId="4768737B" w14:textId="3CF3B0B5" w:rsidR="00141B26" w:rsidRPr="00895166" w:rsidDel="00D63419" w:rsidRDefault="009B3E64">
      <w:pPr>
        <w:pStyle w:val="ListParagraph"/>
        <w:numPr>
          <w:ilvl w:val="0"/>
          <w:numId w:val="56"/>
        </w:numPr>
        <w:ind w:left="270" w:hanging="270"/>
        <w:rPr>
          <w:ins w:id="4014" w:author="Asuncion, Albert" w:date="2017-10-14T09:22:00Z"/>
          <w:del w:id="4015" w:author="Ryan" w:date="2017-11-11T10:36:00Z"/>
        </w:rPr>
        <w:pPrChange w:id="4016" w:author="Asuncion, Albert" w:date="2017-10-14T09:22:00Z">
          <w:pPr/>
        </w:pPrChange>
      </w:pPr>
      <w:ins w:id="4017" w:author="Asuncion, Albert" w:date="2017-10-14T09:14:00Z">
        <w:del w:id="4018" w:author="Ryan" w:date="2017-11-11T10:36:00Z">
          <w:r w:rsidRPr="00895166" w:rsidDel="00D63419">
            <w:delText xml:space="preserve">Validation process: </w:delText>
          </w:r>
          <w:r w:rsidR="00141B26" w:rsidRPr="00895166" w:rsidDel="00D63419">
            <w:delText>not a performance metric but an</w:delText>
          </w:r>
        </w:del>
      </w:ins>
      <w:ins w:id="4019" w:author="Asuncion, Albert" w:date="2017-10-14T09:20:00Z">
        <w:del w:id="4020" w:author="Ryan" w:date="2017-11-11T10:36:00Z">
          <w:r w:rsidR="00141B26" w:rsidRPr="00895166" w:rsidDel="00D63419">
            <w:delText xml:space="preserve"> </w:delText>
          </w:r>
        </w:del>
      </w:ins>
      <w:ins w:id="4021" w:author="Asuncion, Albert" w:date="2017-10-14T09:14:00Z">
        <w:del w:id="4022" w:author="Ryan" w:date="2017-11-11T10:36:00Z">
          <w:r w:rsidRPr="00895166" w:rsidDel="00D63419">
            <w:delText>important factor in determining the performance of the network.</w:delText>
          </w:r>
        </w:del>
      </w:ins>
    </w:p>
    <w:p w14:paraId="61EE85A5" w14:textId="4C673BC1" w:rsidR="00141B26" w:rsidRPr="00895166" w:rsidDel="00D63419" w:rsidRDefault="009B3E64">
      <w:pPr>
        <w:pStyle w:val="ListParagraph"/>
        <w:numPr>
          <w:ilvl w:val="0"/>
          <w:numId w:val="56"/>
        </w:numPr>
        <w:ind w:left="270" w:hanging="270"/>
        <w:rPr>
          <w:ins w:id="4023" w:author="Asuncion, Albert" w:date="2017-10-14T09:22:00Z"/>
          <w:del w:id="4024" w:author="Ryan" w:date="2017-11-11T10:36:00Z"/>
        </w:rPr>
        <w:pPrChange w:id="4025" w:author="Asuncion, Albert" w:date="2017-10-14T09:22:00Z">
          <w:pPr/>
        </w:pPrChange>
      </w:pPr>
      <w:ins w:id="4026" w:author="Asuncion, Albert" w:date="2017-10-14T09:14:00Z">
        <w:del w:id="4027" w:author="Ryan" w:date="2017-11-11T10:36:00Z">
          <w:r w:rsidRPr="00895166" w:rsidDel="00D63419">
            <w:delText>Complexity: a measure of the development, maintenance, and operation complexi</w:delText>
          </w:r>
          <w:r w:rsidR="00141B26" w:rsidRPr="00895166" w:rsidDel="00D63419">
            <w:delText>ty of Blockchain infrastructure</w:delText>
          </w:r>
        </w:del>
      </w:ins>
      <w:ins w:id="4028" w:author="Asuncion, Albert" w:date="2017-10-14T09:22:00Z">
        <w:del w:id="4029" w:author="Ryan" w:date="2017-11-11T10:36:00Z">
          <w:r w:rsidR="00141B26" w:rsidRPr="00895166" w:rsidDel="00D63419">
            <w:delText>.</w:delText>
          </w:r>
        </w:del>
      </w:ins>
    </w:p>
    <w:p w14:paraId="0EE3A26E" w14:textId="146F5379" w:rsidR="008630E3" w:rsidRPr="00895166" w:rsidDel="00D63419" w:rsidRDefault="009B3E64">
      <w:pPr>
        <w:pStyle w:val="ListParagraph"/>
        <w:numPr>
          <w:ilvl w:val="0"/>
          <w:numId w:val="56"/>
        </w:numPr>
        <w:ind w:left="270" w:hanging="270"/>
        <w:rPr>
          <w:del w:id="4030" w:author="Ryan" w:date="2017-11-11T10:36:00Z"/>
        </w:rPr>
        <w:pPrChange w:id="4031" w:author="Asuncion, Albert" w:date="2017-10-14T18:40:00Z">
          <w:pPr/>
        </w:pPrChange>
      </w:pPr>
      <w:moveFromRangeStart w:id="4032" w:author="Ryan" w:date="2017-10-14T15:54:00Z" w:name="move495759803"/>
      <w:moveFrom w:id="4033" w:author="Ryan" w:date="2017-10-14T15:54:00Z">
        <w:ins w:id="4034" w:author="Asuncion, Albert" w:date="2017-10-14T09:14:00Z">
          <w:del w:id="4035" w:author="Ryan" w:date="2017-10-14T15:54:00Z">
            <w:r w:rsidRPr="00895166">
              <w:delText>Smart-contract limitations: what the code deployed on the Blockchain can and cannot do, this is influenced by the smart contract scripting language and the underlying consensus protocols.</w:delText>
            </w:r>
          </w:del>
        </w:ins>
      </w:moveFrom>
      <w:moveFromRangeEnd w:id="4032"/>
      <w:moveToRangeStart w:id="4036" w:author="Ryan" w:date="2017-10-14T15:54:00Z" w:name="move495759803"/>
      <w:moveTo w:id="4037" w:author="Ryan" w:date="2017-10-14T15:54:00Z">
        <w:del w:id="4038" w:author="Ryan" w:date="2017-11-11T10:36:00Z">
          <w:r w:rsidR="00186A9B" w:rsidRPr="00895166" w:rsidDel="00D63419">
            <w:delText>Smart-contract limitations: what the code deployed on the Blockchain can and cannot do, this is influenced by the smart contract scripting language and the underlying consensus protocols.</w:delText>
          </w:r>
        </w:del>
      </w:moveTo>
      <w:moveToRangeEnd w:id="4036"/>
    </w:p>
    <w:p w14:paraId="3729316B" w14:textId="07A60228" w:rsidR="008630E3" w:rsidRPr="00895166" w:rsidDel="00D63419" w:rsidRDefault="008630E3">
      <w:pPr>
        <w:pStyle w:val="ListParagraph"/>
        <w:numPr>
          <w:ilvl w:val="0"/>
          <w:numId w:val="56"/>
        </w:numPr>
        <w:ind w:left="270" w:hanging="270"/>
        <w:rPr>
          <w:del w:id="4039" w:author="Ryan" w:date="2017-11-11T10:36:00Z"/>
        </w:rPr>
        <w:pPrChange w:id="4040" w:author="Asuncion, Albert" w:date="2017-10-14T18:40:00Z">
          <w:pPr/>
        </w:pPrChange>
      </w:pPr>
    </w:p>
    <w:p w14:paraId="69B20DE5" w14:textId="164FE053" w:rsidR="008630E3" w:rsidDel="00D63419" w:rsidRDefault="008630E3" w:rsidP="008630E3">
      <w:pPr>
        <w:pStyle w:val="Heading1"/>
        <w:rPr>
          <w:del w:id="4041" w:author="Ryan" w:date="2017-11-11T10:36:00Z"/>
        </w:rPr>
      </w:pPr>
      <w:del w:id="4042" w:author="Ryan" w:date="2017-11-11T10:36:00Z">
        <w:r w:rsidDel="00D63419">
          <w:delText>Con</w:delText>
        </w:r>
        <w:r w:rsidR="0093414E" w:rsidDel="00D63419">
          <w:delText>cl</w:delText>
        </w:r>
        <w:r w:rsidDel="00D63419">
          <w:delText>usion</w:delText>
        </w:r>
      </w:del>
    </w:p>
    <w:p w14:paraId="6F906BD6" w14:textId="77777777" w:rsidR="008630E3" w:rsidRPr="008630E3" w:rsidDel="68623E86" w:rsidRDefault="008630E3" w:rsidP="008630E3">
      <w:pPr>
        <w:rPr>
          <w:del w:id="4043" w:author="Khaleghi, Ryan" w:date="2017-11-12T16:32:00Z"/>
        </w:rPr>
      </w:pPr>
    </w:p>
    <w:p w14:paraId="6D6EABF3" w14:textId="33F07C5B" w:rsidR="008630E3" w:rsidRPr="008630E3" w:rsidDel="75E73B65" w:rsidRDefault="008630E3" w:rsidP="008630E3">
      <w:pPr>
        <w:rPr>
          <w:del w:id="4044" w:author="Khaleghi, Ryan" w:date="2017-11-12T16:34:00Z"/>
        </w:rPr>
      </w:pPr>
    </w:p>
    <w:p w14:paraId="649AD2A6" w14:textId="01C371A8" w:rsidR="00F2668B" w:rsidRDefault="50BF18B3" w:rsidP="65EE93E5">
      <w:pPr>
        <w:ind w:firstLine="202"/>
        <w:rPr>
          <w:ins w:id="4045" w:author="Asuncion, Albert" w:date="2017-12-04T17:11:00Z"/>
        </w:rPr>
      </w:pPr>
      <w:ins w:id="4046" w:author="Khaleghi, Ryan" w:date="2017-11-12T16:35:00Z">
        <w:r w:rsidRPr="50BF18B3">
          <w:t>tima</w:t>
        </w:r>
      </w:ins>
      <w:ins w:id="4047" w:author="Khaleghi, Ryan" w:date="2017-11-12T16:36:00Z">
        <w:r w:rsidR="5A99516F" w:rsidRPr="50BF18B3">
          <w:t>l block size and divide the transactions into a sufficient number of chains so as to optimize performance</w:t>
        </w:r>
      </w:ins>
      <w:ins w:id="4048" w:author="Khaleghi, Ryan" w:date="2017-11-12T16:37:00Z">
        <w:r w:rsidR="29614786" w:rsidRPr="637B6A64">
          <w:t xml:space="preserve">. </w:t>
        </w:r>
        <w:r w:rsidR="29614786">
          <w:t xml:space="preserve">This method provides a path </w:t>
        </w:r>
      </w:ins>
      <w:ins w:id="4049" w:author="Khaleghi, Ryan" w:date="2017-11-12T16:47:00Z">
        <w:r w:rsidR="5C513E8A">
          <w:t xml:space="preserve">forward </w:t>
        </w:r>
      </w:ins>
      <w:ins w:id="4050" w:author="Khaleghi, Ryan" w:date="2017-11-12T16:37:00Z">
        <w:r w:rsidR="29614786">
          <w:t xml:space="preserve">to reduce transaction time and limit the vulnerability to attacks such as double spending. </w:t>
        </w:r>
      </w:ins>
    </w:p>
    <w:p w14:paraId="2851A008" w14:textId="77777777" w:rsidR="00014274" w:rsidRDefault="00014274" w:rsidP="49FF3D8C">
      <w:pPr>
        <w:ind w:firstLine="202"/>
      </w:pPr>
    </w:p>
    <w:p w14:paraId="1D0582C0" w14:textId="0A94BA4F" w:rsidR="5A99516F" w:rsidDel="29614786" w:rsidRDefault="5A99516F">
      <w:pPr>
        <w:rPr>
          <w:del w:id="4051" w:author="Khaleghi, Ryan" w:date="2017-11-12T16:37:00Z"/>
        </w:rPr>
      </w:pPr>
    </w:p>
    <w:p w14:paraId="3FD23E66" w14:textId="614CAA25" w:rsidR="00F2668B" w:rsidRDefault="00F2668B" w:rsidP="65EE93E5">
      <w:pPr>
        <w:pStyle w:val="Heading1"/>
        <w:rPr>
          <w:ins w:id="4052" w:author="Asuncion, Albert" w:date="2017-11-15T11:58:00Z"/>
        </w:rPr>
      </w:pPr>
      <w:ins w:id="4053" w:author="Ryan" w:date="2017-11-11T11:05:00Z">
        <w:r>
          <w:t>Conclusion</w:t>
        </w:r>
      </w:ins>
    </w:p>
    <w:p w14:paraId="2F4D2EBC" w14:textId="77777777" w:rsidR="009F2B11" w:rsidRPr="009F2B11" w:rsidRDefault="009F2B11">
      <w:pPr>
        <w:rPr>
          <w:ins w:id="4054" w:author="Ryan" w:date="2017-11-11T11:05:00Z"/>
        </w:rPr>
        <w:pPrChange w:id="4055" w:author="Asuncion, Albert" w:date="2017-11-15T11:58:00Z">
          <w:pPr>
            <w:pStyle w:val="Heading1"/>
          </w:pPr>
        </w:pPrChange>
      </w:pPr>
    </w:p>
    <w:p w14:paraId="686762F8" w14:textId="4AF3138F" w:rsidR="00F2668B" w:rsidRPr="00F2668B" w:rsidRDefault="55C1E43D" w:rsidP="65EE93E5">
      <w:pPr>
        <w:ind w:firstLine="202"/>
        <w:rPr>
          <w:ins w:id="4056" w:author="Ryan" w:date="2017-11-11T11:05:00Z"/>
        </w:rPr>
      </w:pPr>
      <w:ins w:id="4057" w:author="Khaleghi, Ryan" w:date="2017-11-12T16:38:00Z">
        <w:r w:rsidRPr="55C1E43D">
          <w:t xml:space="preserve">In our paper, we have examined the rapidly expanding and quickly developing world of the blockchain and sought to find a solution to a common problem in blockchain design. </w:t>
        </w:r>
      </w:ins>
      <w:ins w:id="4058" w:author="Khaleghi, Ryan" w:date="2017-11-12T16:42:00Z">
        <w:r w:rsidR="77CF4D30" w:rsidRPr="55C1E43D">
          <w:t>The blockchain technology has been heralded by many as "the next Internet" in te</w:t>
        </w:r>
      </w:ins>
      <w:ins w:id="4059" w:author="Khaleghi, Ryan" w:date="2017-11-12T16:43:00Z">
        <w:r w:rsidR="1B008121">
          <w:t>rms</w:t>
        </w:r>
        <w:r w:rsidR="1B008121" w:rsidRPr="7DADB2B2">
          <w:t xml:space="preserve"> </w:t>
        </w:r>
        <w:r w:rsidR="1B008121">
          <w:t xml:space="preserve">of the impact it may have on the world, with decentralized, government-independent transactions, currency, </w:t>
        </w:r>
        <w:r w:rsidR="488BB87E">
          <w:t xml:space="preserve">contracts, and more replacing traditional systems. </w:t>
        </w:r>
      </w:ins>
      <w:ins w:id="4060" w:author="Khaleghi, Ryan" w:date="2017-11-12T16:44:00Z">
        <w:r w:rsidR="010C0053">
          <w:t>Despite the secure nature of the cryptographic algorithms used to encrypt the blockchain, vulnerabilities exist in the networking and tra</w:t>
        </w:r>
      </w:ins>
      <w:ins w:id="4061" w:author="Khaleghi, Ryan" w:date="2017-11-12T16:45:00Z">
        <w:r w:rsidR="008B9392">
          <w:t>nsaction</w:t>
        </w:r>
        <w:r w:rsidR="008B9392" w:rsidRPr="7DADB2B2">
          <w:t xml:space="preserve"> </w:t>
        </w:r>
        <w:r w:rsidR="008B9392">
          <w:t>model</w:t>
        </w:r>
        <w:r w:rsidR="008B9392" w:rsidRPr="7DADB2B2">
          <w:t xml:space="preserve"> </w:t>
        </w:r>
        <w:r w:rsidR="008B9392">
          <w:t>used</w:t>
        </w:r>
        <w:r w:rsidR="008B9392" w:rsidRPr="7DADB2B2">
          <w:t>.</w:t>
        </w:r>
        <w:r w:rsidR="008B9392">
          <w:t xml:space="preserve"> We think that our analysis and solution for separating transactions for faster processing can </w:t>
        </w:r>
      </w:ins>
      <w:ins w:id="4062" w:author="Khaleghi, Ryan" w:date="2017-11-12T16:46:00Z">
        <w:r w:rsidR="52320EDF">
          <w:t xml:space="preserve">help </w:t>
        </w:r>
      </w:ins>
      <w:ins w:id="4063" w:author="Khaleghi, Ryan" w:date="2017-11-12T16:45:00Z">
        <w:r w:rsidR="2B74692D">
          <w:t>fix one of those vulnerabilities, a</w:t>
        </w:r>
      </w:ins>
      <w:ins w:id="4064" w:author="Khaleghi, Ryan" w:date="2017-11-12T16:46:00Z">
        <w:r w:rsidR="52320EDF">
          <w:t>nd it has provided a path forward for a complete solution.</w:t>
        </w:r>
      </w:ins>
    </w:p>
    <w:p w14:paraId="2CCF3C95" w14:textId="77777777" w:rsidR="008630E3" w:rsidRPr="008630E3" w:rsidRDefault="008630E3" w:rsidP="008630E3"/>
    <w:p w14:paraId="308919E9" w14:textId="2DE1EF11" w:rsidR="008630E3" w:rsidRDefault="008630E3">
      <w:pPr>
        <w:rPr>
          <w:smallCaps/>
          <w:kern w:val="28"/>
        </w:rPr>
      </w:pPr>
      <w:r>
        <w:br w:type="page"/>
      </w:r>
    </w:p>
    <w:p w14:paraId="568B6178" w14:textId="122E1583" w:rsidR="006C721A" w:rsidRDefault="006C721A">
      <w:pPr>
        <w:pStyle w:val="ReferenceHead"/>
        <w:rPr>
          <w:ins w:id="4065" w:author="Asuncion, Albert" w:date="2017-12-09T07:40:00Z"/>
        </w:rPr>
      </w:pPr>
      <w:ins w:id="4066" w:author="Asuncion, Albert" w:date="2017-12-09T07:40:00Z">
        <w:r>
          <w:lastRenderedPageBreak/>
          <w:t>Appendix A</w:t>
        </w:r>
      </w:ins>
    </w:p>
    <w:p w14:paraId="4F9D1B58" w14:textId="773B6200" w:rsidR="001A0486" w:rsidDel="001872E0" w:rsidRDefault="00FB3AA8" w:rsidP="009E6E6F">
      <w:pPr>
        <w:pStyle w:val="ReferenceHead"/>
        <w:rPr>
          <w:del w:id="4067" w:author="Unknown"/>
        </w:rPr>
      </w:pPr>
      <w:ins w:id="4068" w:author="Asuncion, Albert" w:date="2017-12-09T07:51:00Z">
        <w:r>
          <w:t>BLOCKCHAIN SIMULATION</w:t>
        </w:r>
      </w:ins>
    </w:p>
    <w:p w14:paraId="5D469127" w14:textId="77777777" w:rsidR="001872E0" w:rsidRDefault="001872E0">
      <w:pPr>
        <w:pStyle w:val="ReferenceHead"/>
        <w:rPr>
          <w:ins w:id="4069" w:author="Asuncion, Albert" w:date="2017-12-09T07:51:00Z"/>
        </w:rPr>
      </w:pPr>
    </w:p>
    <w:p w14:paraId="05477BF0" w14:textId="3436CDB2" w:rsidR="006C721A" w:rsidRDefault="001872E0">
      <w:pPr>
        <w:pStyle w:val="ReferenceHead"/>
        <w:rPr>
          <w:ins w:id="4070" w:author="Asuncion, Albert" w:date="2017-12-09T07:57:00Z"/>
        </w:rPr>
      </w:pPr>
      <w:ins w:id="4071" w:author="Asuncion, Albert" w:date="2017-12-09T07:51:00Z">
        <w:r>
          <w:t>(</w:t>
        </w:r>
      </w:ins>
      <w:ins w:id="4072" w:author="Asuncion, Albert" w:date="2017-12-09T07:55:00Z">
        <w:r w:rsidR="00DB07C1">
          <w:t>This appendix is provided as a sepa</w:t>
        </w:r>
        <w:r w:rsidR="00DB0007">
          <w:t>rate attachment</w:t>
        </w:r>
      </w:ins>
      <w:ins w:id="4073" w:author="Asuncion, Albert" w:date="2017-12-09T07:56:00Z">
        <w:r w:rsidR="00DB0007">
          <w:t>, appendix_a.</w:t>
        </w:r>
      </w:ins>
      <w:ins w:id="4074" w:author="Asuncion, Albert" w:date="2017-12-09T14:00:00Z">
        <w:r w:rsidR="00DB0007">
          <w:t>html</w:t>
        </w:r>
      </w:ins>
      <w:ins w:id="4075" w:author="Asuncion, Albert" w:date="2017-12-09T07:51:00Z">
        <w:r>
          <w:t>)</w:t>
        </w:r>
      </w:ins>
    </w:p>
    <w:p w14:paraId="0FCA864E" w14:textId="77777777" w:rsidR="00DB07C1" w:rsidRDefault="00DB07C1">
      <w:pPr>
        <w:pStyle w:val="ReferenceHead"/>
        <w:rPr>
          <w:ins w:id="4076" w:author="Asuncion, Albert" w:date="2017-12-09T07:39:00Z"/>
        </w:rPr>
      </w:pPr>
    </w:p>
    <w:p w14:paraId="786EFD0B" w14:textId="4F490641" w:rsidR="005327F6" w:rsidRDefault="009E6E6F">
      <w:pPr>
        <w:pStyle w:val="ReferenceHead"/>
      </w:pPr>
      <w:r>
        <w:t>References</w:t>
      </w:r>
    </w:p>
    <w:p w14:paraId="5A05473F" w14:textId="6442A683" w:rsidR="00DF2DDB" w:rsidRPr="00DF2DDB" w:rsidRDefault="00DF2DDB" w:rsidP="65EE93E5">
      <w:pPr>
        <w:pStyle w:val="References"/>
        <w:rPr>
          <w:ins w:id="4077" w:author="Asuncion, Albert" w:date="2017-12-02T10:50:00Z"/>
          <w:rPrChange w:id="4078" w:author="Khaleghi, Ryan" w:date="2017-12-09T18:44:00Z">
            <w:rPr>
              <w:ins w:id="4079" w:author="Asuncion, Albert" w:date="2017-12-02T10:50:00Z"/>
              <w:spacing w:val="8"/>
            </w:rPr>
          </w:rPrChange>
        </w:rPr>
      </w:pPr>
      <w:ins w:id="4080" w:author="Asuncion, Albert" w:date="2017-12-02T10:50:00Z">
        <w:r>
          <w:t>Mainelli</w:t>
        </w:r>
        <w:r w:rsidRPr="1FC2B9B5">
          <w:t xml:space="preserve">, </w:t>
        </w:r>
      </w:ins>
      <w:ins w:id="4081" w:author="Asuncion, Albert" w:date="2017-12-02T10:51:00Z">
        <w:r>
          <w:t>M., &amp; Smith, M. (</w:t>
        </w:r>
      </w:ins>
      <w:ins w:id="4082" w:author="Asuncion, Albert" w:date="2017-12-02T10:52:00Z">
        <w:r>
          <w:t>Winter 2015). Sharing ledgers for sharing economies: an</w:t>
        </w:r>
      </w:ins>
      <w:ins w:id="4083" w:author="Asuncion, Albert" w:date="2017-12-02T10:53:00Z">
        <w:r w:rsidRPr="1FC2B9B5">
          <w:t xml:space="preserve"> </w:t>
        </w:r>
      </w:ins>
      <w:ins w:id="4084" w:author="Asuncion, Albert" w:date="2017-12-02T10:52:00Z">
        <w:r>
          <w:t>exploration of mutual</w:t>
        </w:r>
      </w:ins>
      <w:ins w:id="4085" w:author="Asuncion, Albert" w:date="2017-12-02T10:53:00Z">
        <w:r w:rsidRPr="1FC2B9B5">
          <w:t xml:space="preserve"> </w:t>
        </w:r>
      </w:ins>
      <w:ins w:id="4086" w:author="Asuncion, Albert" w:date="2017-12-02T10:52:00Z">
        <w:r>
          <w:t>distributed ledgers</w:t>
        </w:r>
      </w:ins>
      <w:ins w:id="4087" w:author="Asuncion, Albert" w:date="2017-12-02T10:53:00Z">
        <w:r w:rsidRPr="1FC2B9B5">
          <w:t xml:space="preserve">. </w:t>
        </w:r>
        <w:r w:rsidRPr="65EE93E5">
          <w:rPr>
            <w:i/>
            <w:iCs/>
            <w:rPrChange w:id="4088" w:author="Khaleghi, Ryan" w:date="2017-12-09T18:44:00Z">
              <w:rPr/>
            </w:rPrChange>
          </w:rPr>
          <w:t>The Journal of Financial Perspectives: FinTech.</w:t>
        </w:r>
      </w:ins>
      <w:ins w:id="4089" w:author="Asuncion, Albert" w:date="2017-12-02T10:54:00Z">
        <w:r w:rsidRPr="1FC2B9B5">
          <w:t xml:space="preserve"> </w:t>
        </w:r>
        <w:r w:rsidRPr="65EE93E5">
          <w:rPr>
            <w:i/>
            <w:iCs/>
            <w:rPrChange w:id="4090" w:author="Khaleghi, Ryan" w:date="2017-12-09T18:44:00Z">
              <w:rPr/>
            </w:rPrChange>
          </w:rPr>
          <w:t>Volume 3 – Issue 3</w:t>
        </w:r>
      </w:ins>
      <w:ins w:id="4091" w:author="Asuncion, Albert" w:date="2017-12-02T10:57:00Z">
        <w:r w:rsidR="00BB2E30" w:rsidRPr="1FC2B9B5">
          <w:t>,</w:t>
        </w:r>
      </w:ins>
      <w:ins w:id="4092" w:author="Asuncion, Albert" w:date="2017-12-02T10:56:00Z">
        <w:r w:rsidR="00BB2E30">
          <w:t xml:space="preserve"> p. 13</w:t>
        </w:r>
      </w:ins>
      <w:ins w:id="4093" w:author="Asuncion, Albert" w:date="2017-12-02T10:57:00Z">
        <w:r w:rsidR="00BB2E30" w:rsidRPr="1FC2B9B5">
          <w:t>.</w:t>
        </w:r>
      </w:ins>
    </w:p>
    <w:p w14:paraId="183F3470" w14:textId="72DC3480" w:rsidR="00D83DA5" w:rsidRPr="00D83DA5" w:rsidRDefault="00D83DA5" w:rsidP="65EE93E5">
      <w:pPr>
        <w:pStyle w:val="References"/>
        <w:rPr>
          <w:ins w:id="4094" w:author="Asuncion, Albert" w:date="2017-12-02T11:01:00Z"/>
          <w:rPrChange w:id="4095" w:author="Khaleghi, Ryan" w:date="2017-12-09T18:44:00Z">
            <w:rPr>
              <w:ins w:id="4096" w:author="Asuncion, Albert" w:date="2017-12-02T11:01:00Z"/>
              <w:spacing w:val="8"/>
            </w:rPr>
          </w:rPrChange>
        </w:rPr>
      </w:pPr>
      <w:ins w:id="4097" w:author="Asuncion, Albert" w:date="2017-12-02T11:01:00Z">
        <w:r>
          <w:t xml:space="preserve">Antonopolous, A. </w:t>
        </w:r>
        <w:r w:rsidRPr="00D83DA5">
          <w:t>Bitcoin security model: trust by computation</w:t>
        </w:r>
        <w:r w:rsidRPr="1FC2B9B5">
          <w:t xml:space="preserve">. </w:t>
        </w:r>
      </w:ins>
      <w:ins w:id="4098" w:author="Asuncion, Albert" w:date="2017-12-02T11:02:00Z">
        <w:r w:rsidRPr="65EE93E5">
          <w:rPr>
            <w:i/>
            <w:iCs/>
            <w:rPrChange w:id="4099" w:author="Khaleghi, Ryan" w:date="2017-12-09T18:44:00Z">
              <w:rPr/>
            </w:rPrChange>
          </w:rPr>
          <w:t>O’Reilly Radar. February 20, 2014</w:t>
        </w:r>
        <w:r w:rsidRPr="1FC2B9B5">
          <w:t>.</w:t>
        </w:r>
      </w:ins>
    </w:p>
    <w:p w14:paraId="0D00AB7A" w14:textId="6AAC7AD1" w:rsidR="00D13EE1" w:rsidRPr="00D13EE1" w:rsidRDefault="006633FC" w:rsidP="65EE93E5">
      <w:pPr>
        <w:pStyle w:val="References"/>
        <w:rPr>
          <w:ins w:id="4100" w:author="Asuncion, Albert" w:date="2017-12-02T11:07:00Z"/>
          <w:rPrChange w:id="4101" w:author="Khaleghi, Ryan" w:date="2017-12-09T18:44:00Z">
            <w:rPr>
              <w:ins w:id="4102" w:author="Asuncion, Albert" w:date="2017-12-02T11:07:00Z"/>
              <w:spacing w:val="8"/>
            </w:rPr>
          </w:rPrChange>
        </w:rPr>
      </w:pPr>
      <w:ins w:id="4103" w:author="Asuncion, Albert" w:date="2017-12-02T11:09:00Z">
        <w:r w:rsidRPr="006633FC">
          <w:t>Kakavand, Hossein and Kost De Sevres, Nicolette and Chilton, Bart, The Blockchain Revolution: An Analysis of Regulation and Technology Related to Distributed Ledger Technologies (January 1, 2017). Available at SSRN: https://ssrn.com/abstract=2849251</w:t>
        </w:r>
      </w:ins>
    </w:p>
    <w:p w14:paraId="43E9DD75" w14:textId="0ACBA9D5" w:rsidR="00DF716E" w:rsidRPr="00DF716E" w:rsidRDefault="00DF716E" w:rsidP="00FC0930">
      <w:pPr>
        <w:pStyle w:val="References"/>
        <w:rPr>
          <w:ins w:id="4104" w:author="Asuncion, Albert" w:date="2017-12-04T15:34:00Z"/>
          <w:rFonts w:ascii="NexusSansWebPro" w:hAnsi="NexusSansWebPro"/>
          <w:rPrChange w:id="4105" w:author="Asuncion, Albert" w:date="2017-12-04T15:34:00Z">
            <w:rPr>
              <w:ins w:id="4106" w:author="Asuncion, Albert" w:date="2017-12-04T15:34:00Z"/>
            </w:rPr>
          </w:rPrChange>
        </w:rPr>
      </w:pPr>
      <w:ins w:id="4107" w:author="Asuncion, Albert" w:date="2017-12-04T15:34:00Z">
        <w:r w:rsidRPr="006A2F2F">
          <w:rPr>
            <w:rFonts w:ascii="NexusSansWebPro" w:hAnsi="NexusSansWebPro"/>
            <w:shd w:val="clear" w:color="auto" w:fill="FFFFFF"/>
          </w:rPr>
          <w:t>Pilkington, Marc, Blockchain Technology: Principles and Applications    (September 18, 2015). Research Handbook on Digital Transformations, edited by F. Xavier Olleros and Majlinda Zhegu. Edward Elgar, 2016. Available at SSRN: https://ssrn.com/abstract=2662660</w:t>
        </w:r>
      </w:ins>
    </w:p>
    <w:p w14:paraId="5EC97CA8" w14:textId="042DBBD4" w:rsidR="006B6C8A" w:rsidRPr="006B6C8A" w:rsidRDefault="002E7864" w:rsidP="65EE93E5">
      <w:pPr>
        <w:pStyle w:val="References"/>
        <w:rPr>
          <w:ins w:id="4108" w:author="Asuncion, Albert" w:date="2017-12-02T11:32:00Z"/>
          <w:rPrChange w:id="4109" w:author="Khaleghi, Ryan" w:date="2017-12-09T18:44:00Z">
            <w:rPr>
              <w:ins w:id="4110" w:author="Asuncion, Albert" w:date="2017-12-02T11:32:00Z"/>
              <w:spacing w:val="8"/>
            </w:rPr>
          </w:rPrChange>
        </w:rPr>
      </w:pPr>
      <w:ins w:id="4111" w:author="Asuncion, Albert" w:date="2017-12-02T15:00:00Z">
        <w:r w:rsidRPr="002E7864">
          <w:t>X. Li, P. Jiang, T. Chen, X. Luo, Q. Wen, A survey on the security of blockchain systems, Future Generation Computer Systems (2017), http://dx.doi.org/10.1016/j.future.2017.08.020</w:t>
        </w:r>
      </w:ins>
    </w:p>
    <w:p w14:paraId="65C08090" w14:textId="5806F445" w:rsidR="00E54D64" w:rsidRPr="00E54D64" w:rsidRDefault="00E54D64" w:rsidP="65EE93E5">
      <w:pPr>
        <w:pStyle w:val="References"/>
        <w:rPr>
          <w:ins w:id="4112" w:author="Asuncion, Albert" w:date="2017-12-02T15:24:00Z"/>
          <w:rPrChange w:id="4113" w:author="Khaleghi, Ryan" w:date="2017-12-09T18:44:00Z">
            <w:rPr>
              <w:ins w:id="4114" w:author="Asuncion, Albert" w:date="2017-12-02T15:24:00Z"/>
              <w:spacing w:val="8"/>
            </w:rPr>
          </w:rPrChange>
        </w:rPr>
      </w:pPr>
      <w:ins w:id="4115" w:author="Asuncion, Albert" w:date="2017-12-02T15:24:00Z">
        <w:r>
          <w:t>A. Antonopolous</w:t>
        </w:r>
      </w:ins>
      <w:ins w:id="4116" w:author="Asuncion, Albert" w:date="2017-12-02T15:25:00Z">
        <w:r>
          <w:t>, Mastering Bitcoin</w:t>
        </w:r>
      </w:ins>
      <w:ins w:id="4117" w:author="Asuncion, Albert" w:date="2017-12-02T15:26:00Z">
        <w:r w:rsidR="000D1833" w:rsidRPr="1FC2B9B5">
          <w:t xml:space="preserve">, </w:t>
        </w:r>
      </w:ins>
      <w:ins w:id="4118" w:author="Asuncion, Albert" w:date="2017-12-02T15:28:00Z">
        <w:r w:rsidR="00E226F5">
          <w:t xml:space="preserve">Sebastopol: </w:t>
        </w:r>
      </w:ins>
      <w:ins w:id="4119" w:author="Asuncion, Albert" w:date="2017-12-02T15:29:00Z">
        <w:r w:rsidR="00E226F5">
          <w:t>O’Reilly Media Inc, 2014</w:t>
        </w:r>
      </w:ins>
      <w:ins w:id="4120" w:author="Asuncion, Albert" w:date="2017-12-02T15:30:00Z">
        <w:r w:rsidR="00E226F5">
          <w:t>, p 163-164.</w:t>
        </w:r>
      </w:ins>
    </w:p>
    <w:p w14:paraId="15F8FEE8" w14:textId="15EF0955" w:rsidR="006A2F2F" w:rsidDel="00FE1761" w:rsidRDefault="00A264F2" w:rsidP="1FC2B9B5">
      <w:pPr>
        <w:pStyle w:val="References"/>
        <w:rPr>
          <w:ins w:id="4121" w:author="Asuncion, Albert" w:date="2017-12-02T15:37:00Z"/>
          <w:del w:id="4122" w:author="Alice Karanja" w:date="2017-12-03T01:22:00Z"/>
        </w:rPr>
      </w:pPr>
      <w:del w:id="4123" w:author="Alice Karanja" w:date="2017-12-03T01:22:00Z">
        <w:r w:rsidDel="00FE1761">
          <w:rPr>
            <w:spacing w:val="8"/>
          </w:rPr>
          <w:delText>M</w:delText>
        </w:r>
        <w:r w:rsidR="00770296" w:rsidRPr="1FC2B9B5" w:rsidDel="00FE1761">
          <w:delText>.</w:delText>
        </w:r>
        <w:r w:rsidR="00770296" w:rsidRPr="1FC2B9B5" w:rsidDel="00FE1761">
          <w:rPr>
            <w:rPrChange w:id="4124" w:author="Karanja, Alice" w:date="2017-12-02T23:15:00Z">
              <w:rPr>
                <w:spacing w:val="34"/>
              </w:rPr>
            </w:rPrChange>
          </w:rPr>
          <w:delText xml:space="preserve"> </w:delText>
        </w:r>
        <w:r w:rsidDel="00FE1761">
          <w:rPr>
            <w:spacing w:val="8"/>
          </w:rPr>
          <w:delText>Iansiti and K.R. Lakhani</w:delText>
        </w:r>
        <w:r w:rsidR="00770296" w:rsidRPr="1FC2B9B5" w:rsidDel="00FE1761">
          <w:delText>.</w:delText>
        </w:r>
        <w:r w:rsidR="00770296" w:rsidRPr="1FC2B9B5" w:rsidDel="00FE1761">
          <w:rPr>
            <w:rPrChange w:id="4125" w:author="Karanja, Alice" w:date="2017-12-02T23:15:00Z">
              <w:rPr>
                <w:spacing w:val="34"/>
              </w:rPr>
            </w:rPrChange>
          </w:rPr>
          <w:delText xml:space="preserve"> (</w:delText>
        </w:r>
        <w:r w:rsidDel="00FE1761">
          <w:rPr>
            <w:spacing w:val="7"/>
          </w:rPr>
          <w:delText>2017</w:delText>
        </w:r>
        <w:r w:rsidR="00770296" w:rsidRPr="1FC2B9B5" w:rsidDel="00FE1761">
          <w:delText>,</w:delText>
        </w:r>
        <w:r w:rsidR="00770296" w:rsidRPr="1FC2B9B5" w:rsidDel="00FE1761">
          <w:rPr>
            <w:rPrChange w:id="4126" w:author="Karanja, Alice" w:date="2017-12-02T23:15:00Z">
              <w:rPr>
                <w:spacing w:val="35"/>
              </w:rPr>
            </w:rPrChange>
          </w:rPr>
          <w:delText xml:space="preserve"> </w:delText>
        </w:r>
        <w:r w:rsidDel="00FE1761">
          <w:rPr>
            <w:spacing w:val="7"/>
          </w:rPr>
          <w:delText>Jan-Feb</w:delText>
        </w:r>
        <w:r w:rsidR="00770296" w:rsidRPr="1FC2B9B5" w:rsidDel="00FE1761">
          <w:rPr>
            <w:rPrChange w:id="4127" w:author="Karanja, Alice" w:date="2017-12-02T23:15:00Z">
              <w:rPr>
                <w:spacing w:val="7"/>
              </w:rPr>
            </w:rPrChange>
          </w:rPr>
          <w:delText>)</w:delText>
        </w:r>
        <w:r w:rsidR="00770296" w:rsidRPr="1FC2B9B5" w:rsidDel="00FE1761">
          <w:delText>.</w:delText>
        </w:r>
        <w:r w:rsidR="00770296" w:rsidRPr="1FC2B9B5" w:rsidDel="00FE1761">
          <w:rPr>
            <w:rPrChange w:id="4128" w:author="Karanja, Alice" w:date="2017-12-02T23:15:00Z">
              <w:rPr>
                <w:spacing w:val="35"/>
              </w:rPr>
            </w:rPrChange>
          </w:rPr>
          <w:delText xml:space="preserve"> </w:delText>
        </w:r>
        <w:r w:rsidDel="00FE1761">
          <w:rPr>
            <w:spacing w:val="35"/>
          </w:rPr>
          <w:delText>The Truth About Blockchain</w:delText>
        </w:r>
        <w:r w:rsidRPr="1FC2B9B5" w:rsidDel="00FE1761">
          <w:rPr>
            <w:rPrChange w:id="4129" w:author="Karanja, Alice" w:date="2017-12-02T23:15:00Z">
              <w:rPr>
                <w:spacing w:val="35"/>
              </w:rPr>
            </w:rPrChange>
          </w:rPr>
          <w:delText xml:space="preserve"> </w:delText>
        </w:r>
        <w:r w:rsidR="00770296" w:rsidRPr="1FC2B9B5" w:rsidDel="00FE1761">
          <w:delText>[</w:delText>
        </w:r>
        <w:r w:rsidRPr="00A264F2" w:rsidDel="00FE1761">
          <w:delText>https://hbr.org/2017/01/the-truth-about-blockchain</w:delText>
        </w:r>
        <w:r w:rsidR="00770296" w:rsidRPr="1FC2B9B5" w:rsidDel="00FE1761">
          <w:delText>].</w:delText>
        </w:r>
      </w:del>
    </w:p>
    <w:p w14:paraId="43D93BFB" w14:textId="31F521CB" w:rsidR="00770296" w:rsidDel="006A2F2F" w:rsidRDefault="006A2F2F">
      <w:pPr>
        <w:pStyle w:val="References"/>
        <w:rPr>
          <w:del w:id="4130" w:author="Asuncion, Albert" w:date="2017-12-02T15:34:00Z"/>
        </w:rPr>
      </w:pPr>
      <w:ins w:id="4131" w:author="Asuncion, Albert" w:date="2017-12-02T15:37:00Z">
        <w:r w:rsidRPr="006A2F2F">
          <w:t>Ammous</w:t>
        </w:r>
        <w:r w:rsidRPr="1FC2B9B5">
          <w:t xml:space="preserve">, </w:t>
        </w:r>
        <w:r w:rsidRPr="006A2F2F">
          <w:t>Saifedean Hisham,  (August 8, 2016) BlockchainTechnology: What is it Good for?  [https://ssrn.com/abstract=2832751</w:t>
        </w:r>
      </w:ins>
      <w:del w:id="4132" w:author="Asuncion, Albert" w:date="2017-12-02T15:34:00Z">
        <w:r w:rsidR="00770296" w:rsidRPr="6DFA45D8" w:rsidDel="006A2F2F">
          <w:rPr>
            <w:rPrChange w:id="4133" w:author="Karanja, Alice" w:date="2017-12-01T20:29:00Z">
              <w:rPr>
                <w:spacing w:val="1"/>
              </w:rPr>
            </w:rPrChange>
          </w:rPr>
          <w:delText xml:space="preserve"> </w:delText>
        </w:r>
      </w:del>
    </w:p>
    <w:p w14:paraId="4C22054D" w14:textId="77777777" w:rsidR="006A2F2F" w:rsidRDefault="006A2F2F" w:rsidP="65EE93E5">
      <w:pPr>
        <w:pStyle w:val="References"/>
        <w:rPr>
          <w:ins w:id="4134" w:author="Asuncion, Albert" w:date="2017-12-02T15:34:00Z"/>
        </w:rPr>
      </w:pPr>
    </w:p>
    <w:p w14:paraId="692A77DD" w14:textId="77777777" w:rsidR="00770296" w:rsidRPr="00D2350A" w:rsidDel="14CA16EE" w:rsidRDefault="00770296">
      <w:pPr>
        <w:pStyle w:val="References"/>
        <w:numPr>
          <w:ilvl w:val="0"/>
          <w:numId w:val="0"/>
        </w:numPr>
        <w:ind w:left="360"/>
        <w:rPr>
          <w:del w:id="4135" w:author="Karanja, Alice" w:date="2017-11-15T19:36:00Z"/>
          <w:sz w:val="20"/>
          <w:szCs w:val="20"/>
          <w:highlight w:val="yellow"/>
          <w:rPrChange w:id="4136" w:author="Asuncion, Albert" w:date="2017-12-04T15:44:00Z">
            <w:rPr>
              <w:del w:id="4137" w:author="Karanja, Alice" w:date="2017-11-15T19:36:00Z"/>
            </w:rPr>
          </w:rPrChange>
        </w:rPr>
        <w:pPrChange w:id="4138" w:author="Asuncion, Albert" w:date="2017-12-04T15:44:00Z">
          <w:pPr>
            <w:pStyle w:val="FigureCaption"/>
          </w:pPr>
        </w:pPrChange>
      </w:pPr>
    </w:p>
    <w:p w14:paraId="664F80EF" w14:textId="0AEA2BB7" w:rsidR="006A2F2F" w:rsidRPr="00D2350A" w:rsidDel="00DF716E" w:rsidRDefault="006A2F2F">
      <w:pPr>
        <w:pStyle w:val="References"/>
        <w:numPr>
          <w:ilvl w:val="0"/>
          <w:numId w:val="0"/>
        </w:numPr>
        <w:ind w:left="360"/>
        <w:rPr>
          <w:del w:id="4139" w:author="Asuncion, Albert" w:date="2017-12-04T15:40:00Z"/>
          <w:rFonts w:ascii="NexusSansWebPro" w:hAnsi="NexusSansWebPro"/>
          <w:highlight w:val="yellow"/>
          <w:rPrChange w:id="4140" w:author="Asuncion, Albert" w:date="2017-12-04T15:44:00Z">
            <w:rPr>
              <w:del w:id="4141" w:author="Asuncion, Albert" w:date="2017-12-04T15:40:00Z"/>
            </w:rPr>
          </w:rPrChange>
        </w:rPr>
        <w:pPrChange w:id="4142" w:author="Asuncion, Albert" w:date="2017-12-04T15:44:00Z">
          <w:pPr>
            <w:pStyle w:val="FigureCaption"/>
          </w:pPr>
        </w:pPrChange>
      </w:pPr>
    </w:p>
    <w:p w14:paraId="3032B6F2" w14:textId="0CA4D787" w:rsidR="006A2F2F" w:rsidRPr="00D2350A" w:rsidDel="008563A8" w:rsidRDefault="006A2F2F">
      <w:pPr>
        <w:pStyle w:val="References"/>
        <w:numPr>
          <w:ilvl w:val="0"/>
          <w:numId w:val="0"/>
        </w:numPr>
        <w:ind w:left="360"/>
        <w:rPr>
          <w:del w:id="4143" w:author="Asuncion, Albert" w:date="2017-12-04T16:27:00Z"/>
          <w:rFonts w:ascii="NexusSansWebPro" w:hAnsi="NexusSansWebPro"/>
          <w:highlight w:val="yellow"/>
          <w:rPrChange w:id="4144" w:author="Asuncion, Albert" w:date="2017-12-04T15:44:00Z">
            <w:rPr>
              <w:del w:id="4145" w:author="Asuncion, Albert" w:date="2017-12-04T16:27:00Z"/>
            </w:rPr>
          </w:rPrChange>
        </w:rPr>
        <w:pPrChange w:id="4146" w:author="Asuncion, Albert" w:date="2017-12-04T15:44:00Z">
          <w:pPr>
            <w:pStyle w:val="FigureCaption"/>
          </w:pPr>
        </w:pPrChange>
      </w:pPr>
    </w:p>
    <w:p w14:paraId="1A3A1654" w14:textId="2AECFC09" w:rsidR="006A2F2F" w:rsidRPr="00D2350A" w:rsidDel="008563A8" w:rsidRDefault="006A2F2F">
      <w:pPr>
        <w:pStyle w:val="References"/>
        <w:numPr>
          <w:ilvl w:val="0"/>
          <w:numId w:val="0"/>
        </w:numPr>
        <w:ind w:left="360"/>
        <w:rPr>
          <w:del w:id="4147" w:author="Asuncion, Albert" w:date="2017-12-04T16:27:00Z"/>
          <w:rFonts w:ascii="NexusSansWebPro" w:hAnsi="NexusSansWebPro"/>
          <w:highlight w:val="yellow"/>
          <w:rPrChange w:id="4148" w:author="Asuncion, Albert" w:date="2017-12-04T15:44:00Z">
            <w:rPr>
              <w:del w:id="4149" w:author="Asuncion, Albert" w:date="2017-12-04T16:27:00Z"/>
            </w:rPr>
          </w:rPrChange>
        </w:rPr>
        <w:pPrChange w:id="4150" w:author="Asuncion, Albert" w:date="2017-12-04T15:44:00Z">
          <w:pPr>
            <w:pStyle w:val="FigureCaption"/>
          </w:pPr>
        </w:pPrChange>
      </w:pPr>
    </w:p>
    <w:p w14:paraId="759D95D3" w14:textId="33B0C2FB" w:rsidR="006A2F2F" w:rsidRPr="00DE5A9B" w:rsidDel="008563A8" w:rsidRDefault="006A2F2F">
      <w:pPr>
        <w:pStyle w:val="References"/>
        <w:numPr>
          <w:ilvl w:val="0"/>
          <w:numId w:val="0"/>
        </w:numPr>
        <w:ind w:left="360"/>
        <w:rPr>
          <w:del w:id="4151" w:author="Asuncion, Albert" w:date="2017-12-04T16:27:00Z"/>
        </w:rPr>
        <w:pPrChange w:id="4152" w:author="Asuncion, Albert" w:date="2017-12-04T15:44:00Z">
          <w:pPr>
            <w:pStyle w:val="FigureCaption"/>
          </w:pPr>
        </w:pPrChange>
      </w:pPr>
    </w:p>
    <w:p w14:paraId="7F38C2C0" w14:textId="738354AF" w:rsidR="00B73C03" w:rsidRPr="006A2F2F" w:rsidRDefault="00B73C03">
      <w:pPr>
        <w:pStyle w:val="References"/>
        <w:rPr>
          <w:rFonts w:ascii="NexusSansWebPro" w:hAnsi="NexusSansWebPro"/>
          <w:rPrChange w:id="4153" w:author="Khaleghi, Ryan" w:date="2017-12-09T18:44:00Z">
            <w:rPr/>
          </w:rPrChange>
        </w:rPr>
        <w:pPrChange w:id="4154" w:author="Khaleghi, Ryan" w:date="2017-12-09T18:44:00Z">
          <w:pPr>
            <w:pStyle w:val="FigureCaption"/>
          </w:pPr>
        </w:pPrChange>
      </w:pPr>
      <w:ins w:id="4155" w:author="Asuncion, Albert" w:date="2017-12-02T15:44:00Z">
        <w:r w:rsidRPr="00B73C03">
          <w:rPr>
            <w:rFonts w:ascii="NexusSansWebPro" w:hAnsi="NexusSansWebPro"/>
            <w:shd w:val="clear" w:color="auto" w:fill="FFFFFF"/>
          </w:rPr>
          <w:t>Dean, 51% attack (2015). URL http://cryptorials.io/glossary/51-attack/</w:t>
        </w:r>
      </w:ins>
    </w:p>
    <w:p w14:paraId="505BBBC1" w14:textId="77777777" w:rsidR="006A2F2F" w:rsidRPr="006A2F2F" w:rsidRDefault="006A2F2F">
      <w:pPr>
        <w:pStyle w:val="References"/>
        <w:rPr>
          <w:rFonts w:ascii="NexusSansWebPro" w:hAnsi="NexusSansWebPro"/>
          <w:rPrChange w:id="4156" w:author="Khaleghi, Ryan" w:date="2017-12-09T18:44:00Z">
            <w:rPr/>
          </w:rPrChange>
        </w:rPr>
        <w:pPrChange w:id="4157" w:author="Khaleghi, Ryan" w:date="2017-12-09T18:44:00Z">
          <w:pPr>
            <w:pStyle w:val="FigureCaption"/>
          </w:pPr>
        </w:pPrChange>
      </w:pPr>
      <w:ins w:id="4158" w:author="Asuncion, Albert" w:date="2017-12-02T15:39:00Z">
        <w:r w:rsidRPr="006A2F2F">
          <w:t>G. O. Karame, E. Androulaki, M. Roeschlin, A. Gervais, and S. Čapkun, “Misbehavior in Bitcoin,” ACM Transactions on Information and System Security, vol. 18, no. 1, pp. 1–32, 2015.</w:t>
        </w:r>
        <w:r w:rsidRPr="1FC2B9B5" w:rsidDel="006A2F2F">
          <w:t xml:space="preserve"> </w:t>
        </w:r>
      </w:ins>
    </w:p>
    <w:p w14:paraId="48E9E0BB" w14:textId="77777777" w:rsidR="006A2F2F" w:rsidRPr="006A2F2F" w:rsidRDefault="006A2F2F">
      <w:pPr>
        <w:pStyle w:val="References"/>
        <w:rPr>
          <w:rFonts w:ascii="NexusSansWebPro" w:hAnsi="NexusSansWebPro"/>
          <w:rPrChange w:id="4159" w:author="Khaleghi, Ryan" w:date="2017-12-09T18:44:00Z">
            <w:rPr/>
          </w:rPrChange>
        </w:rPr>
        <w:pPrChange w:id="4160" w:author="Khaleghi, Ryan" w:date="2017-12-09T18:44:00Z">
          <w:pPr>
            <w:pStyle w:val="FigureCaption"/>
          </w:pPr>
        </w:pPrChange>
      </w:pPr>
      <w:ins w:id="4161" w:author="Asuncion, Albert" w:date="2017-12-02T15:39:00Z">
        <w:r w:rsidRPr="006A2F2F">
          <w:t>P. Franco. Understanding Bitcoin Cryptography, Engineering and Economics. Hoboken, Wiley, p.156, 2014.</w:t>
        </w:r>
        <w:r w:rsidRPr="263B16B4" w:rsidDel="006A2F2F">
          <w:t xml:space="preserve"> </w:t>
        </w:r>
      </w:ins>
    </w:p>
    <w:p w14:paraId="1F5F7EDE" w14:textId="77777777" w:rsidR="006A2F2F" w:rsidRPr="006A2F2F" w:rsidRDefault="006A2F2F">
      <w:pPr>
        <w:pStyle w:val="References"/>
        <w:rPr>
          <w:rFonts w:ascii="NexusSansWebPro" w:hAnsi="NexusSansWebPro"/>
          <w:rPrChange w:id="4162" w:author="Khaleghi, Ryan" w:date="2017-12-09T18:44:00Z">
            <w:rPr/>
          </w:rPrChange>
        </w:rPr>
        <w:pPrChange w:id="4163" w:author="Khaleghi, Ryan" w:date="2017-12-09T18:44:00Z">
          <w:pPr>
            <w:pStyle w:val="FigureCaption"/>
          </w:pPr>
        </w:pPrChange>
      </w:pPr>
      <w:ins w:id="4164" w:author="Asuncion, Albert" w:date="2017-12-02T15:40:00Z">
        <w:r w:rsidRPr="006A2F2F">
          <w:t>M. Conti, S. Kumar E, C. Lal, S. Ruj. “A Survey on Security and Privacy Issues of Bitcoin.” 2017. arXiv:1706.00916v2</w:t>
        </w:r>
        <w:r w:rsidRPr="1FC2B9B5" w:rsidDel="006A2F2F">
          <w:t xml:space="preserve"> </w:t>
        </w:r>
      </w:ins>
    </w:p>
    <w:p w14:paraId="303D88A4" w14:textId="77777777" w:rsidR="006A2F2F" w:rsidRPr="006A2F2F" w:rsidRDefault="006A2F2F">
      <w:pPr>
        <w:pStyle w:val="References"/>
        <w:rPr>
          <w:rFonts w:ascii="NexusSansWebPro" w:hAnsi="NexusSansWebPro"/>
          <w:rPrChange w:id="4165" w:author="Khaleghi, Ryan" w:date="2017-12-09T18:44:00Z">
            <w:rPr/>
          </w:rPrChange>
        </w:rPr>
        <w:pPrChange w:id="4166" w:author="Khaleghi, Ryan" w:date="2017-12-09T18:44:00Z">
          <w:pPr>
            <w:pStyle w:val="FigureCaption"/>
          </w:pPr>
        </w:pPrChange>
      </w:pPr>
      <w:ins w:id="4167" w:author="Asuncion, Albert" w:date="2017-12-02T15:40:00Z">
        <w:r w:rsidRPr="006A2F2F">
          <w:t>O. Oluwoye, Xiang, J. Fu, Y. Fu, B.Herbert. “Digital Cryptocurrencies: The Design and Network Analysis of the Bitcoin Infrastructure.” Digital Cryptocurrencies: The Design and Network Analysis of the Bitcoin Infrastructure, pp. ProQuest Dissertations and Theses, 2016.</w:t>
        </w:r>
        <w:r w:rsidRPr="1FC2B9B5" w:rsidDel="006A2F2F">
          <w:t xml:space="preserve"> </w:t>
        </w:r>
      </w:ins>
    </w:p>
    <w:p w14:paraId="59AEC0A8" w14:textId="54B3637A" w:rsidR="008B2A11" w:rsidRDefault="008B2A11" w:rsidP="65EE93E5">
      <w:pPr>
        <w:pStyle w:val="References"/>
        <w:rPr>
          <w:ins w:id="4168" w:author="Asuncion, Albert" w:date="2017-12-04T15:56:00Z"/>
        </w:rPr>
      </w:pPr>
      <w:ins w:id="4169" w:author="Asuncion, Albert" w:date="2017-12-04T15:56:00Z">
        <w:r>
          <w:t>T. Chen, X. Li, X. Luo, X. Zhang, “Under-optimized smart contracts devour your money”, in: IEEE</w:t>
        </w:r>
        <w:r w:rsidRPr="263B16B4">
          <w:t xml:space="preserve"> </w:t>
        </w:r>
        <w:r>
          <w:t>24th International Conference on Software Analysis, Evolution and Reengineering (SANER), pp.</w:t>
        </w:r>
        <w:r w:rsidRPr="263B16B4">
          <w:t xml:space="preserve"> </w:t>
        </w:r>
        <w:r>
          <w:t>442–446, 2017</w:t>
        </w:r>
      </w:ins>
    </w:p>
    <w:p w14:paraId="2C0472B9" w14:textId="77777777" w:rsidR="006A2F2F" w:rsidRDefault="006A2F2F" w:rsidP="65EE93E5">
      <w:pPr>
        <w:pStyle w:val="References"/>
        <w:rPr>
          <w:ins w:id="4170" w:author="Asuncion, Albert" w:date="2017-12-02T15:40:00Z"/>
        </w:rPr>
      </w:pPr>
      <w:ins w:id="4171" w:author="Asuncion, Albert" w:date="2017-12-02T15:40:00Z">
        <w:r>
          <w:t>N. Atzei, M. Bartoletti, and T. Cimoli, “A Survey of Attacks on Ethereum Smart Contracts (SoK),” Lecture Notes in Computer Science Principles of Security and Trust, pp. 164–186, 2017.</w:t>
        </w:r>
      </w:ins>
    </w:p>
    <w:p w14:paraId="229F9771" w14:textId="08F83058" w:rsidR="008B2A11" w:rsidRDefault="008B2A11" w:rsidP="65EE93E5">
      <w:pPr>
        <w:pStyle w:val="References"/>
        <w:rPr>
          <w:ins w:id="4172" w:author="Asuncion, Albert" w:date="2017-12-04T15:58:00Z"/>
        </w:rPr>
      </w:pPr>
      <w:ins w:id="4173" w:author="Asuncion, Albert" w:date="2017-12-04T15:58:00Z">
        <w:r w:rsidRPr="008E3048">
          <w:t>Anon, 2016. Theft is property; The DAO. The Economist, 419(8995), p.n/a.</w:t>
        </w:r>
      </w:ins>
    </w:p>
    <w:p w14:paraId="0833E596" w14:textId="77777777" w:rsidR="00532CA2" w:rsidRDefault="00532CA2" w:rsidP="65EE93E5">
      <w:pPr>
        <w:pStyle w:val="References"/>
        <w:rPr>
          <w:ins w:id="4174" w:author="Asuncion, Albert" w:date="2017-12-04T17:03:00Z"/>
        </w:rPr>
      </w:pPr>
      <w:ins w:id="4175" w:author="Asuncion, Albert" w:date="2017-12-04T17:03:00Z">
        <w:r>
          <w:t xml:space="preserve">H. Mayer, Ecdsa security in bitcoin and ethereum: a research survey, 2016. </w:t>
        </w:r>
      </w:ins>
    </w:p>
    <w:p w14:paraId="2CE9F159" w14:textId="3FAC898F" w:rsidR="006A2F2F" w:rsidRDefault="00532CA2">
      <w:pPr>
        <w:pStyle w:val="References"/>
        <w:numPr>
          <w:ilvl w:val="0"/>
          <w:numId w:val="0"/>
        </w:numPr>
        <w:ind w:left="360"/>
        <w:rPr>
          <w:ins w:id="4176" w:author="Asuncion, Albert" w:date="2017-12-04T17:04:00Z"/>
        </w:rPr>
        <w:pPrChange w:id="4177" w:author="Asuncion, Albert" w:date="2017-12-04T17:04:00Z">
          <w:pPr>
            <w:pStyle w:val="References"/>
          </w:pPr>
        </w:pPrChange>
      </w:pPr>
      <w:ins w:id="4178" w:author="Asuncion, Albert" w:date="2017-12-04T17:03:00Z">
        <w:r>
          <w:t>URL http://blog.coinfabrik.com/wp-content/uploads/2016/06/ECDSA-Security-in-Bitcoin-and-Ethereum-a-Research-Survey.pdf</w:t>
        </w:r>
      </w:ins>
    </w:p>
    <w:p w14:paraId="70C598C8" w14:textId="6ED7FD2D" w:rsidR="00532CA2" w:rsidRDefault="00532CA2" w:rsidP="65EE93E5">
      <w:pPr>
        <w:pStyle w:val="References"/>
        <w:rPr>
          <w:ins w:id="4179" w:author="Asuncion, Albert" w:date="2017-12-04T17:04:00Z"/>
        </w:rPr>
      </w:pPr>
      <w:ins w:id="4180" w:author="Asuncion, Albert" w:date="2017-12-04T17:04:00Z">
        <w:r w:rsidRPr="00532CA2">
          <w:t>“Build Your Own Blockchain: A Python Tutorial,” @Ecomunsing, 30-Aug-2017. [Online]. Available: http://ecomunsing.com/build-your-own-blockchain. [Accessed: 04-Dec-2017].</w:t>
        </w:r>
      </w:ins>
    </w:p>
    <w:p w14:paraId="18B94DA2" w14:textId="77777777" w:rsidR="00532CA2" w:rsidRDefault="00532CA2">
      <w:pPr>
        <w:pStyle w:val="References"/>
        <w:numPr>
          <w:ilvl w:val="0"/>
          <w:numId w:val="0"/>
        </w:numPr>
        <w:ind w:left="360"/>
        <w:rPr>
          <w:ins w:id="4181" w:author="Asuncion, Albert" w:date="2017-12-04T17:02:00Z"/>
        </w:rPr>
        <w:pPrChange w:id="4182" w:author="Asuncion, Albert" w:date="2017-12-02T15:42:00Z">
          <w:pPr>
            <w:pStyle w:val="References"/>
          </w:pPr>
        </w:pPrChange>
      </w:pPr>
    </w:p>
    <w:p w14:paraId="2EBDFB8F" w14:textId="77777777" w:rsidR="00532CA2" w:rsidRDefault="00532CA2">
      <w:pPr>
        <w:pStyle w:val="References"/>
        <w:numPr>
          <w:ilvl w:val="0"/>
          <w:numId w:val="0"/>
        </w:numPr>
        <w:ind w:left="360"/>
        <w:rPr>
          <w:ins w:id="4183" w:author="Asuncion, Albert" w:date="2017-12-02T15:42:00Z"/>
        </w:rPr>
        <w:pPrChange w:id="4184" w:author="Asuncion, Albert" w:date="2017-12-02T15:42:00Z">
          <w:pPr>
            <w:pStyle w:val="References"/>
          </w:pPr>
        </w:pPrChange>
      </w:pPr>
    </w:p>
    <w:p w14:paraId="0BBEA9DD" w14:textId="7D6F263D" w:rsidR="00444FD0" w:rsidRPr="006A2F2F" w:rsidDel="006A2F2F" w:rsidRDefault="14CA16EE">
      <w:pPr>
        <w:pStyle w:val="References"/>
        <w:numPr>
          <w:ilvl w:val="0"/>
          <w:numId w:val="0"/>
        </w:numPr>
        <w:ind w:left="360" w:hanging="360"/>
        <w:rPr>
          <w:ins w:id="4185" w:author="Alice Karanja" w:date="2017-10-12T07:03:00Z"/>
          <w:del w:id="4186" w:author="Asuncion, Albert" w:date="2017-12-02T15:37:00Z"/>
          <w:rFonts w:ascii="NexusSansWebPro" w:hAnsi="NexusSansWebPro"/>
          <w:shd w:val="clear" w:color="auto" w:fill="FFFFFF"/>
          <w:rPrChange w:id="4187" w:author="Asuncion, Albert" w:date="2017-12-02T15:36:00Z">
            <w:rPr>
              <w:ins w:id="4188" w:author="Alice Karanja" w:date="2017-10-12T07:03:00Z"/>
              <w:del w:id="4189" w:author="Asuncion, Albert" w:date="2017-12-02T15:37:00Z"/>
              <w:rFonts w:ascii="NexusSansWebPro" w:hAnsi="NexusSansWebPro"/>
              <w:color w:val="00B050"/>
              <w:shd w:val="clear" w:color="auto" w:fill="FFFFFF"/>
            </w:rPr>
          </w:rPrChange>
        </w:rPr>
        <w:pPrChange w:id="4190" w:author="Asuncion, Albert" w:date="2017-12-04T15:58:00Z">
          <w:pPr>
            <w:pStyle w:val="FigureCaption"/>
          </w:pPr>
        </w:pPrChange>
      </w:pPr>
      <w:ins w:id="4191" w:author="Karanja, Alice" w:date="2017-11-15T19:36:00Z">
        <w:del w:id="4192" w:author="Asuncion, Albert" w:date="2017-12-02T15:34:00Z">
          <w:r w:rsidRPr="006A2F2F" w:rsidDel="006A2F2F">
            <w:rPr>
              <w:rPrChange w:id="4193" w:author="Asuncion, Albert" w:date="2017-12-02T15:36:00Z">
                <w:rPr>
                  <w:color w:val="00B050"/>
                </w:rPr>
              </w:rPrChange>
            </w:rPr>
            <w:delText>[</w:delText>
          </w:r>
        </w:del>
      </w:ins>
      <w:ins w:id="4194" w:author="Alice Karanja" w:date="2017-10-12T07:03:00Z">
        <w:del w:id="4195" w:author="Asuncion, Albert" w:date="2017-12-02T15:34:00Z">
          <w:r w:rsidR="00444FD0" w:rsidRPr="006A2F2F" w:rsidDel="006A2F2F">
            <w:rPr>
              <w:rPrChange w:id="4196" w:author="Asuncion, Albert" w:date="2017-12-02T15:36:00Z">
                <w:rPr>
                  <w:color w:val="00B050"/>
                </w:rPr>
              </w:rPrChange>
            </w:rPr>
            <w:delText xml:space="preserve">2]  </w:delText>
          </w:r>
        </w:del>
        <w:del w:id="4197" w:author="Asuncion, Albert" w:date="2017-12-02T15:37:00Z">
          <w:r w:rsidR="00444FD0" w:rsidRPr="006A2F2F" w:rsidDel="006A2F2F">
            <w:rPr>
              <w:rFonts w:ascii="NexusSansWebPro" w:hAnsi="NexusSansWebPro"/>
              <w:shd w:val="clear" w:color="auto" w:fill="FFFFFF"/>
              <w:rPrChange w:id="4198" w:author="Asuncion, Albert" w:date="2017-12-02T15:36:00Z">
                <w:rPr>
                  <w:rFonts w:ascii="NexusSansWebPro" w:hAnsi="NexusSansWebPro"/>
                  <w:color w:val="00B050"/>
                  <w:shd w:val="clear" w:color="auto" w:fill="FFFFFF"/>
                </w:rPr>
              </w:rPrChange>
            </w:rPr>
            <w:delText>Ammous, Saifedean Hisham,  (August 8, 2016) Blockchain</w:delText>
          </w:r>
        </w:del>
        <w:del w:id="4199" w:author="Asuncion, Albert" w:date="2017-12-02T15:34:00Z">
          <w:r w:rsidR="00444FD0" w:rsidRPr="006A2F2F" w:rsidDel="006A2F2F">
            <w:rPr>
              <w:rFonts w:ascii="NexusSansWebPro" w:hAnsi="NexusSansWebPro"/>
              <w:shd w:val="clear" w:color="auto" w:fill="FFFFFF"/>
              <w:rPrChange w:id="4200" w:author="Asuncion, Albert" w:date="2017-12-02T15:36:00Z">
                <w:rPr>
                  <w:rFonts w:ascii="NexusSansWebPro" w:hAnsi="NexusSansWebPro"/>
                  <w:color w:val="00B050"/>
                  <w:shd w:val="clear" w:color="auto" w:fill="FFFFFF"/>
                </w:rPr>
              </w:rPrChange>
            </w:rPr>
            <w:delText xml:space="preserve">  </w:delText>
          </w:r>
        </w:del>
      </w:ins>
    </w:p>
    <w:p w14:paraId="2C873D6F" w14:textId="2E6CFE4D" w:rsidR="00444FD0" w:rsidRPr="006A2F2F" w:rsidDel="006A2F2F" w:rsidRDefault="00444FD0">
      <w:pPr>
        <w:pStyle w:val="References"/>
        <w:numPr>
          <w:ilvl w:val="0"/>
          <w:numId w:val="0"/>
        </w:numPr>
        <w:ind w:left="360"/>
        <w:rPr>
          <w:ins w:id="4201" w:author="Alice Karanja" w:date="2017-10-12T07:03:00Z"/>
          <w:del w:id="4202" w:author="Asuncion, Albert" w:date="2017-12-02T15:37:00Z"/>
          <w:rFonts w:ascii="NexusSansWebPro" w:hAnsi="NexusSansWebPro"/>
          <w:shd w:val="clear" w:color="auto" w:fill="FFFFFF"/>
          <w:rPrChange w:id="4203" w:author="Asuncion, Albert" w:date="2017-12-02T15:36:00Z">
            <w:rPr>
              <w:ins w:id="4204" w:author="Alice Karanja" w:date="2017-10-12T07:03:00Z"/>
              <w:del w:id="4205" w:author="Asuncion, Albert" w:date="2017-12-02T15:37:00Z"/>
              <w:rFonts w:ascii="NexusSansWebPro" w:hAnsi="NexusSansWebPro"/>
              <w:color w:val="00B050"/>
              <w:shd w:val="clear" w:color="auto" w:fill="FFFFFF"/>
            </w:rPr>
          </w:rPrChange>
        </w:rPr>
        <w:pPrChange w:id="4206" w:author="Asuncion, Albert" w:date="2017-12-04T15:58:00Z">
          <w:pPr>
            <w:pStyle w:val="FigureCaption"/>
          </w:pPr>
        </w:pPrChange>
      </w:pPr>
      <w:ins w:id="4207" w:author="Alice Karanja" w:date="2017-10-12T07:03:00Z">
        <w:del w:id="4208" w:author="Asuncion, Albert" w:date="2017-12-02T15:37:00Z">
          <w:r w:rsidRPr="006A2F2F" w:rsidDel="006A2F2F">
            <w:rPr>
              <w:rFonts w:ascii="NexusSansWebPro" w:hAnsi="NexusSansWebPro"/>
              <w:shd w:val="clear" w:color="auto" w:fill="FFFFFF"/>
              <w:rPrChange w:id="4209" w:author="Asuncion, Albert" w:date="2017-12-02T15:36:00Z">
                <w:rPr>
                  <w:rFonts w:ascii="NexusSansWebPro" w:hAnsi="NexusSansWebPro"/>
                  <w:color w:val="00B050"/>
                  <w:shd w:val="clear" w:color="auto" w:fill="FFFFFF"/>
                </w:rPr>
              </w:rPrChange>
            </w:rPr>
            <w:delText xml:space="preserve">           Technology: </w:delText>
          </w:r>
          <w:r w:rsidRPr="006A2F2F" w:rsidDel="006A2F2F">
            <w:rPr>
              <w:shd w:val="clear" w:color="auto" w:fill="FFFFFF"/>
              <w:rPrChange w:id="4210" w:author="Asuncion, Albert" w:date="2017-12-02T15:36:00Z">
                <w:rPr>
                  <w:color w:val="00B050"/>
                  <w:shd w:val="clear" w:color="auto" w:fill="FFFFFF"/>
                </w:rPr>
              </w:rPrChange>
            </w:rPr>
            <w:delText xml:space="preserve">  What is it Good for?    </w:delText>
          </w:r>
        </w:del>
      </w:ins>
    </w:p>
    <w:p w14:paraId="77148CED" w14:textId="10FA6055" w:rsidR="00862A63" w:rsidRPr="006A2F2F" w:rsidDel="006A2F2F" w:rsidRDefault="00444FD0">
      <w:pPr>
        <w:pStyle w:val="References"/>
        <w:numPr>
          <w:ilvl w:val="0"/>
          <w:numId w:val="0"/>
        </w:numPr>
        <w:ind w:left="360"/>
        <w:rPr>
          <w:del w:id="4211" w:author="Asuncion, Albert" w:date="2017-12-02T15:35:00Z"/>
          <w:rFonts w:ascii="NexusSansWebPro" w:hAnsi="NexusSansWebPro"/>
          <w:rPrChange w:id="4212" w:author="Asuncion, Albert" w:date="2017-12-02T15:36:00Z">
            <w:rPr>
              <w:del w:id="4213" w:author="Asuncion, Albert" w:date="2017-12-02T15:35:00Z"/>
            </w:rPr>
          </w:rPrChange>
        </w:rPr>
        <w:pPrChange w:id="4214" w:author="Asuncion, Albert" w:date="2017-12-04T15:58:00Z">
          <w:pPr>
            <w:pStyle w:val="FigureCaption"/>
          </w:pPr>
        </w:pPrChange>
      </w:pPr>
      <w:ins w:id="4215" w:author="Alice Karanja" w:date="2017-10-12T07:03:00Z">
        <w:del w:id="4216" w:author="Asuncion, Albert" w:date="2017-12-02T15:37:00Z">
          <w:r w:rsidRPr="006A2F2F" w:rsidDel="006A2F2F">
            <w:rPr>
              <w:shd w:val="clear" w:color="auto" w:fill="FFFFFF"/>
              <w:rPrChange w:id="4217" w:author="Asuncion, Albert" w:date="2017-12-02T15:36:00Z">
                <w:rPr>
                  <w:color w:val="00B050"/>
                  <w:shd w:val="clear" w:color="auto" w:fill="FFFFFF"/>
                </w:rPr>
              </w:rPrChange>
            </w:rPr>
            <w:delText xml:space="preserve">         [</w:delText>
          </w:r>
          <w:r w:rsidRPr="006A2F2F" w:rsidDel="006A2F2F">
            <w:rPr>
              <w:rPrChange w:id="4218" w:author="Asuncion, Albert" w:date="2017-12-02T15:36:00Z">
                <w:rPr>
                  <w:rStyle w:val="Hyperlink"/>
                  <w:rFonts w:ascii="NexusSansWebPro" w:hAnsi="NexusSansWebPro"/>
                  <w:color w:val="00B050"/>
                  <w:u w:val="none"/>
                  <w:shd w:val="clear" w:color="auto" w:fill="FFFFFF"/>
                </w:rPr>
              </w:rPrChange>
            </w:rPr>
            <w:fldChar w:fldCharType="begin"/>
          </w:r>
          <w:r w:rsidRPr="006A2F2F" w:rsidDel="006A2F2F">
            <w:delInstrText xml:space="preserve"> HYPERLINK "https://ssrn.com/abstract=2832751" \t "_blank" </w:delInstrText>
          </w:r>
          <w:r w:rsidRPr="006A2F2F" w:rsidDel="006A2F2F">
            <w:rPr>
              <w:rPrChange w:id="4219" w:author="Asuncion, Albert" w:date="2017-12-02T15:36:00Z">
                <w:rPr>
                  <w:rStyle w:val="Hyperlink"/>
                  <w:rFonts w:ascii="NexusSansWebPro" w:hAnsi="NexusSansWebPro"/>
                  <w:color w:val="00B050"/>
                  <w:u w:val="none"/>
                  <w:shd w:val="clear" w:color="auto" w:fill="FFFFFF"/>
                </w:rPr>
              </w:rPrChange>
            </w:rPr>
            <w:fldChar w:fldCharType="separate"/>
          </w:r>
          <w:r w:rsidRPr="006A2F2F" w:rsidDel="006A2F2F">
            <w:rPr>
              <w:rStyle w:val="Hyperlink"/>
              <w:rFonts w:ascii="NexusSansWebPro" w:hAnsi="NexusSansWebPro"/>
              <w:color w:val="auto"/>
              <w:u w:val="none"/>
              <w:shd w:val="clear" w:color="auto" w:fill="FFFFFF"/>
              <w:rPrChange w:id="4220" w:author="Asuncion, Albert" w:date="2017-12-02T15:36:00Z">
                <w:rPr>
                  <w:rStyle w:val="Hyperlink"/>
                  <w:rFonts w:ascii="NexusSansWebPro" w:hAnsi="NexusSansWebPro"/>
                  <w:color w:val="00B050"/>
                  <w:u w:val="none"/>
                  <w:shd w:val="clear" w:color="auto" w:fill="FFFFFF"/>
                </w:rPr>
              </w:rPrChange>
            </w:rPr>
            <w:delText>https://ssrn.com/abstract=2832751</w:delText>
          </w:r>
          <w:r w:rsidRPr="006A2F2F" w:rsidDel="006A2F2F">
            <w:rPr>
              <w:rPrChange w:id="4221" w:author="Asuncion, Albert" w:date="2017-12-02T15:36:00Z">
                <w:rPr>
                  <w:rStyle w:val="Hyperlink"/>
                  <w:rFonts w:ascii="NexusSansWebPro" w:hAnsi="NexusSansWebPro"/>
                  <w:color w:val="00B050"/>
                  <w:u w:val="none"/>
                  <w:shd w:val="clear" w:color="auto" w:fill="FFFFFF"/>
                </w:rPr>
              </w:rPrChange>
            </w:rPr>
            <w:fldChar w:fldCharType="end"/>
          </w:r>
        </w:del>
      </w:ins>
    </w:p>
    <w:p w14:paraId="52ECFC7A" w14:textId="587E66C9" w:rsidR="007443DB" w:rsidDel="006A2F2F" w:rsidRDefault="007443DB">
      <w:pPr>
        <w:pStyle w:val="References"/>
        <w:numPr>
          <w:ilvl w:val="0"/>
          <w:numId w:val="0"/>
        </w:numPr>
        <w:ind w:left="360"/>
        <w:rPr>
          <w:del w:id="4222" w:author="Asuncion, Albert" w:date="2017-12-02T15:35:00Z"/>
        </w:rPr>
        <w:pPrChange w:id="4223" w:author="Asuncion, Albert" w:date="2017-12-04T15:58:00Z">
          <w:pPr>
            <w:pStyle w:val="FigureCaption"/>
          </w:pPr>
        </w:pPrChange>
      </w:pPr>
      <w:ins w:id="4224" w:author="Karanja, Alice" w:date="2017-10-13T20:03:00Z">
        <w:del w:id="4225" w:author="Asuncion, Albert" w:date="2017-12-02T15:35:00Z">
          <w:r w:rsidRPr="006A2F2F" w:rsidDel="006A2F2F">
            <w:rPr>
              <w:color w:val="00B050"/>
              <w:rPrChange w:id="4226" w:author="Asuncion, Albert" w:date="2017-12-02T15:35:00Z">
                <w:rPr/>
              </w:rPrChange>
            </w:rPr>
            <w:delText xml:space="preserve">[3]    </w:delText>
          </w:r>
        </w:del>
        <w:del w:id="4227" w:author="Asuncion, Albert" w:date="2017-12-02T15:38:00Z">
          <w:r w:rsidRPr="006A2F2F" w:rsidDel="006A2F2F">
            <w:rPr>
              <w:rFonts w:ascii="NexusSansWebPro" w:hAnsi="NexusSansWebPro"/>
              <w:color w:val="00B050"/>
              <w:shd w:val="clear" w:color="auto" w:fill="FFFFFF"/>
              <w:rPrChange w:id="4228" w:author="Asuncion, Albert" w:date="2017-12-02T15:35:00Z">
                <w:rPr>
                  <w:rFonts w:ascii="NexusSansWebPro" w:hAnsi="NexusSansWebPro"/>
                  <w:color w:val="505050"/>
                  <w:shd w:val="clear" w:color="auto" w:fill="FFFFFF"/>
                </w:rPr>
              </w:rPrChange>
            </w:rPr>
            <w:delText>Pilkington, Marc, Blockchain Technology: Principles and Applications    (September 18, 2015). Research Handbook on Digital Transformations, edited by F. Xavier Olleros and Majlinda Zhegu. Edward Elgar, 2016. Available at SSRN:</w:delText>
          </w:r>
          <w:r w:rsidRPr="006A2F2F" w:rsidDel="006A2F2F">
            <w:rPr>
              <w:rFonts w:ascii="NexusSansWebPro" w:hAnsi="NexusSansWebPro" w:hint="eastAsia"/>
              <w:color w:val="00B050"/>
              <w:shd w:val="clear" w:color="auto" w:fill="FFFFFF"/>
              <w:rPrChange w:id="4229" w:author="Asuncion, Albert" w:date="2017-12-02T15:35:00Z">
                <w:rPr>
                  <w:rFonts w:ascii="NexusSansWebPro" w:hAnsi="NexusSansWebPro" w:hint="eastAsia"/>
                  <w:color w:val="505050"/>
                  <w:shd w:val="clear" w:color="auto" w:fill="FFFFFF"/>
                </w:rPr>
              </w:rPrChange>
            </w:rPr>
            <w:delText> </w:delText>
          </w:r>
          <w:r w:rsidRPr="00031FCD" w:rsidDel="006A2F2F">
            <w:fldChar w:fldCharType="begin"/>
          </w:r>
          <w:r w:rsidRPr="006A2F2F" w:rsidDel="006A2F2F">
            <w:rPr>
              <w:color w:val="00B050"/>
              <w:rPrChange w:id="4230" w:author="Asuncion, Albert" w:date="2017-12-02T15:35:00Z">
                <w:rPr/>
              </w:rPrChange>
            </w:rPr>
            <w:delInstrText xml:space="preserve"> HYPERLINK "https://ssrn.com/abstract=2662660" \t "_blank" </w:delInstrText>
          </w:r>
          <w:r w:rsidRPr="00031FCD" w:rsidDel="006A2F2F">
            <w:rPr>
              <w:color w:val="00B050"/>
              <w:rPrChange w:id="4231" w:author="Asuncion, Albert" w:date="2017-12-02T15:35:00Z">
                <w:rPr/>
              </w:rPrChange>
            </w:rPr>
            <w:fldChar w:fldCharType="separate"/>
          </w:r>
          <w:r w:rsidRPr="006A2F2F" w:rsidDel="006A2F2F">
            <w:rPr>
              <w:rStyle w:val="Hyperlink"/>
              <w:rFonts w:ascii="NexusSansWebPro" w:hAnsi="NexusSansWebPro"/>
              <w:color w:val="00B050"/>
              <w:shd w:val="clear" w:color="auto" w:fill="FFFFFF"/>
              <w:rPrChange w:id="4232" w:author="Asuncion, Albert" w:date="2017-12-02T15:35:00Z">
                <w:rPr>
                  <w:rStyle w:val="Hyperlink"/>
                  <w:rFonts w:ascii="NexusSansWebPro" w:hAnsi="NexusSansWebPro"/>
                  <w:color w:val="505050"/>
                  <w:shd w:val="clear" w:color="auto" w:fill="FFFFFF"/>
                </w:rPr>
              </w:rPrChange>
            </w:rPr>
            <w:delText>https://ssrn.com/abstract=2662660</w:delText>
          </w:r>
          <w:r w:rsidRPr="00031FCD" w:rsidDel="006A2F2F">
            <w:fldChar w:fldCharType="end"/>
          </w:r>
        </w:del>
      </w:ins>
    </w:p>
    <w:p w14:paraId="34184732" w14:textId="204105FA" w:rsidR="007915AE" w:rsidDel="006A2F2F" w:rsidRDefault="007915AE">
      <w:pPr>
        <w:pStyle w:val="References"/>
        <w:numPr>
          <w:ilvl w:val="0"/>
          <w:numId w:val="0"/>
        </w:numPr>
        <w:ind w:left="360"/>
        <w:rPr>
          <w:del w:id="4233" w:author="Unknown"/>
        </w:rPr>
        <w:pPrChange w:id="4234" w:author="Asuncion, Albert" w:date="2017-12-04T15:58:00Z">
          <w:pPr>
            <w:pStyle w:val="FigureCaption"/>
          </w:pPr>
        </w:pPrChange>
      </w:pPr>
    </w:p>
    <w:p w14:paraId="0FD9593C" w14:textId="77777777" w:rsidR="006A2F2F" w:rsidRPr="006A2F2F" w:rsidRDefault="006A2F2F">
      <w:pPr>
        <w:pStyle w:val="References"/>
        <w:numPr>
          <w:ilvl w:val="0"/>
          <w:numId w:val="0"/>
        </w:numPr>
        <w:ind w:left="360"/>
        <w:rPr>
          <w:ins w:id="4235" w:author="Asuncion, Albert" w:date="2017-12-02T15:35:00Z"/>
        </w:rPr>
        <w:pPrChange w:id="4236" w:author="Asuncion, Albert" w:date="2017-12-04T15:58:00Z">
          <w:pPr>
            <w:pStyle w:val="FigureCaption"/>
          </w:pPr>
        </w:pPrChange>
      </w:pPr>
    </w:p>
    <w:p w14:paraId="4C56BBFC" w14:textId="733006A4" w:rsidR="007915AE" w:rsidRPr="006A2F2F" w:rsidDel="006A2F2F" w:rsidRDefault="008145EE">
      <w:pPr>
        <w:pStyle w:val="References"/>
        <w:numPr>
          <w:ilvl w:val="0"/>
          <w:numId w:val="0"/>
        </w:numPr>
        <w:rPr>
          <w:ins w:id="4237" w:author="Alice Karanja" w:date="2017-11-06T15:47:00Z"/>
          <w:del w:id="4238" w:author="Asuncion, Albert" w:date="2017-12-02T15:38:00Z"/>
          <w:rFonts w:ascii="Arial" w:hAnsi="Arial" w:cs="Arial"/>
          <w:color w:val="00B050"/>
          <w:sz w:val="18"/>
          <w:szCs w:val="18"/>
          <w:shd w:val="clear" w:color="auto" w:fill="F8F8F8"/>
          <w:rPrChange w:id="4239" w:author="Asuncion, Albert" w:date="2017-12-02T15:35:00Z">
            <w:rPr>
              <w:ins w:id="4240" w:author="Alice Karanja" w:date="2017-11-06T15:47:00Z"/>
              <w:del w:id="4241" w:author="Asuncion, Albert" w:date="2017-12-02T15:38:00Z"/>
              <w:rFonts w:ascii="Arial" w:hAnsi="Arial" w:cs="Arial"/>
              <w:sz w:val="18"/>
              <w:szCs w:val="18"/>
              <w:shd w:val="clear" w:color="auto" w:fill="F8F8F8"/>
            </w:rPr>
          </w:rPrChange>
        </w:rPr>
        <w:pPrChange w:id="4242" w:author="Asuncion, Albert" w:date="2017-12-02T15:35:00Z">
          <w:pPr>
            <w:pStyle w:val="FigureCaption"/>
          </w:pPr>
        </w:pPrChange>
      </w:pPr>
      <w:ins w:id="4243" w:author="Alice Karanja" w:date="2017-11-06T15:47:00Z">
        <w:del w:id="4244" w:author="Asuncion, Albert" w:date="2017-12-02T15:35:00Z">
          <w:r w:rsidRPr="006A2F2F" w:rsidDel="006A2F2F">
            <w:rPr>
              <w:color w:val="00B050"/>
              <w:rPrChange w:id="4245" w:author="Asuncion, Albert" w:date="2017-12-02T15:35:00Z">
                <w:rPr/>
              </w:rPrChange>
            </w:rPr>
            <w:delText xml:space="preserve">[4] </w:delText>
          </w:r>
        </w:del>
      </w:ins>
      <w:ins w:id="4246" w:author="Alice Karanja" w:date="2017-11-06T15:45:00Z">
        <w:del w:id="4247" w:author="Asuncion, Albert" w:date="2017-12-02T15:38:00Z">
          <w:r w:rsidR="007915AE" w:rsidRPr="006A2F2F" w:rsidDel="006A2F2F">
            <w:rPr>
              <w:color w:val="00B050"/>
              <w:rPrChange w:id="4248" w:author="Asuncion, Albert" w:date="2017-12-02T15:35:00Z">
                <w:rPr/>
              </w:rPrChange>
            </w:rPr>
            <w:delText xml:space="preserve">Li.pdf </w:delText>
          </w:r>
        </w:del>
      </w:ins>
      <w:ins w:id="4249" w:author="Alice Karanja" w:date="2017-11-06T15:46:00Z">
        <w:del w:id="4250" w:author="Asuncion, Albert" w:date="2017-12-02T15:38:00Z">
          <w:r w:rsidR="006261A4" w:rsidRPr="006A2F2F" w:rsidDel="006A2F2F">
            <w:rPr>
              <w:color w:val="00B050"/>
              <w:rPrChange w:id="4251" w:author="Asuncion, Albert" w:date="2017-12-02T15:35:00Z">
                <w:rPr/>
              </w:rPrChange>
            </w:rPr>
            <w:delText xml:space="preserve"> </w:delText>
          </w:r>
          <w:r w:rsidR="006261A4" w:rsidRPr="006A2F2F" w:rsidDel="006A2F2F">
            <w:rPr>
              <w:rFonts w:ascii="Arial" w:hAnsi="Arial" w:cs="Arial"/>
              <w:color w:val="00B050"/>
              <w:sz w:val="18"/>
              <w:szCs w:val="18"/>
              <w:shd w:val="clear" w:color="auto" w:fill="F8F8F8"/>
              <w:rPrChange w:id="4252" w:author="Asuncion, Albert" w:date="2017-12-02T15:35:00Z">
                <w:rPr>
                  <w:rFonts w:ascii="Arial" w:hAnsi="Arial" w:cs="Arial"/>
                  <w:sz w:val="18"/>
                  <w:szCs w:val="18"/>
                  <w:shd w:val="clear" w:color="auto" w:fill="F8F8F8"/>
                </w:rPr>
              </w:rPrChange>
            </w:rPr>
            <w:delText>Xiaoqi Li</w:delText>
          </w:r>
        </w:del>
      </w:ins>
    </w:p>
    <w:p w14:paraId="47BA5F03" w14:textId="722B0F05" w:rsidR="008145EE" w:rsidRPr="007443DB" w:rsidDel="006A2F2F" w:rsidRDefault="00C52999">
      <w:pPr>
        <w:pStyle w:val="FigureCaption"/>
        <w:rPr>
          <w:ins w:id="4253" w:author="Karanja, Alice" w:date="2017-11-15T19:37:00Z"/>
          <w:del w:id="4254" w:author="Asuncion, Albert" w:date="2017-12-02T15:39:00Z"/>
          <w:color w:val="00B050"/>
          <w:sz w:val="20"/>
          <w:szCs w:val="20"/>
          <w:rPrChange w:id="4255" w:author="Karanja, Alice" w:date="2017-11-15T19:37:00Z">
            <w:rPr>
              <w:ins w:id="4256" w:author="Karanja, Alice" w:date="2017-11-15T19:37:00Z"/>
              <w:del w:id="4257" w:author="Asuncion, Albert" w:date="2017-12-02T15:39:00Z"/>
            </w:rPr>
          </w:rPrChange>
        </w:rPr>
      </w:pPr>
      <w:ins w:id="4258" w:author="Karanja, Alice" w:date="2017-11-15T19:37:00Z">
        <w:del w:id="4259" w:author="Asuncion, Albert" w:date="2017-12-02T15:39:00Z">
          <w:r w:rsidRPr="00C52999" w:rsidDel="006A2F2F">
            <w:rPr>
              <w:color w:val="00B050"/>
              <w:sz w:val="20"/>
              <w:szCs w:val="20"/>
              <w:rPrChange w:id="4260" w:author="Karanja, Alice" w:date="2017-11-15T19:37:00Z">
                <w:rPr/>
              </w:rPrChange>
            </w:rPr>
            <w:delText xml:space="preserve">[5] </w:delText>
          </w:r>
          <w:r w:rsidRPr="00C52999" w:rsidDel="006A2F2F">
            <w:delText>http://www.blockchaindailynews.com/The-difference-between-a-Private-Public-Consortium-Blockchain_a24681.html</w:delText>
          </w:r>
        </w:del>
      </w:ins>
    </w:p>
    <w:p w14:paraId="6BE2AFAF" w14:textId="77777777" w:rsidR="008145EE" w:rsidRPr="007443DB" w:rsidDel="00C52999" w:rsidRDefault="008145EE">
      <w:pPr>
        <w:pStyle w:val="FigureCaption"/>
        <w:rPr>
          <w:del w:id="4261" w:author="Karanja, Alice" w:date="2017-11-15T19:37:00Z"/>
          <w:color w:val="00B050"/>
          <w:sz w:val="20"/>
          <w:szCs w:val="20"/>
          <w:rPrChange w:id="4262" w:author="Karanja, Alice" w:date="2017-10-13T20:03:00Z">
            <w:rPr>
              <w:del w:id="4263" w:author="Karanja, Alice" w:date="2017-11-15T19:37:00Z"/>
              <w:sz w:val="20"/>
              <w:szCs w:val="20"/>
            </w:rPr>
          </w:rPrChange>
        </w:rPr>
      </w:pPr>
    </w:p>
    <w:p w14:paraId="7CD397BD" w14:textId="1A8AEFBC" w:rsidR="00C52999" w:rsidRPr="00FC0930" w:rsidDel="00AF72C5" w:rsidRDefault="00C52999">
      <w:pPr>
        <w:pStyle w:val="FigureCaption"/>
        <w:rPr>
          <w:del w:id="4264" w:author="Asuncion, Albert" w:date="2017-12-02T15:31:00Z"/>
        </w:rPr>
      </w:pPr>
    </w:p>
    <w:p w14:paraId="6A6F5A9A" w14:textId="3DB0FF05" w:rsidR="00862A63" w:rsidDel="00AF72C5" w:rsidRDefault="007C6511" w:rsidP="009F40FB">
      <w:pPr>
        <w:pStyle w:val="FigureCaption"/>
        <w:rPr>
          <w:del w:id="4265" w:author="Asuncion, Albert" w:date="2017-12-02T15:31:00Z"/>
          <w:sz w:val="20"/>
          <w:szCs w:val="20"/>
        </w:rPr>
      </w:pPr>
      <w:del w:id="4266" w:author="Asuncion, Albert" w:date="2017-12-02T15:31:00Z">
        <w:r w:rsidDel="00AF72C5">
          <w:fldChar w:fldCharType="begin"/>
        </w:r>
        <w:r w:rsidDel="00AF72C5">
          <w:delInstrText xml:space="preserve"> HYPERLINK "https://www.csoonline.com/article/3166938/data-breach/the-cybersecurity-side-of-cryptocurrency.html" </w:delInstrText>
        </w:r>
        <w:r w:rsidDel="00AF72C5">
          <w:fldChar w:fldCharType="separate"/>
        </w:r>
        <w:r w:rsidR="00862A63" w:rsidRPr="00986542" w:rsidDel="00AF72C5">
          <w:rPr>
            <w:rStyle w:val="Hyperlink"/>
            <w:sz w:val="20"/>
            <w:szCs w:val="20"/>
          </w:rPr>
          <w:delText>https://www.csoonline.com/article/3166938/data-breach/the-cybersecurity-side-of-cryptocurrency.html</w:delText>
        </w:r>
        <w:r w:rsidDel="00AF72C5">
          <w:rPr>
            <w:rStyle w:val="Hyperlink"/>
          </w:rPr>
          <w:fldChar w:fldCharType="end"/>
        </w:r>
      </w:del>
    </w:p>
    <w:p w14:paraId="7D885E60" w14:textId="4A342A73" w:rsidR="00862A63" w:rsidDel="00AF72C5" w:rsidRDefault="00862A63" w:rsidP="009F40FB">
      <w:pPr>
        <w:pStyle w:val="FigureCaption"/>
        <w:rPr>
          <w:del w:id="4267" w:author="Asuncion, Albert" w:date="2017-12-02T15:31:00Z"/>
          <w:sz w:val="20"/>
          <w:szCs w:val="20"/>
        </w:rPr>
      </w:pPr>
    </w:p>
    <w:p w14:paraId="52826D7C" w14:textId="0B0FDAE0" w:rsidR="00862A63" w:rsidDel="00AF72C5" w:rsidRDefault="007C6511" w:rsidP="009F40FB">
      <w:pPr>
        <w:pStyle w:val="FigureCaption"/>
        <w:rPr>
          <w:del w:id="4268" w:author="Asuncion, Albert" w:date="2017-12-02T15:31:00Z"/>
          <w:sz w:val="20"/>
          <w:szCs w:val="20"/>
        </w:rPr>
      </w:pPr>
      <w:del w:id="4269" w:author="Asuncion, Albert" w:date="2017-12-02T15:31:00Z">
        <w:r w:rsidDel="00AF72C5">
          <w:fldChar w:fldCharType="begin"/>
        </w:r>
        <w:r w:rsidDel="00AF72C5">
          <w:delInstrText xml:space="preserve"> HYPERLINK "https://www.linkedin.com/pulse/6-vulnerabilities-blockchain-technology-how-we-them-kalfoglou-phd" </w:delInstrText>
        </w:r>
        <w:r w:rsidDel="00AF72C5">
          <w:fldChar w:fldCharType="separate"/>
        </w:r>
        <w:r w:rsidR="00A96697" w:rsidRPr="00986542" w:rsidDel="00AF72C5">
          <w:rPr>
            <w:rStyle w:val="Hyperlink"/>
            <w:sz w:val="20"/>
            <w:szCs w:val="20"/>
          </w:rPr>
          <w:delText>https://www.linkedin.com/pulse/6-vulnerabilities-blockchain-technology-how-we-them-kalfoglou-phd</w:delText>
        </w:r>
        <w:r w:rsidDel="00AF72C5">
          <w:rPr>
            <w:rStyle w:val="Hyperlink"/>
          </w:rPr>
          <w:fldChar w:fldCharType="end"/>
        </w:r>
      </w:del>
    </w:p>
    <w:p w14:paraId="79AC9AE8" w14:textId="7A4C8948" w:rsidR="00A96697" w:rsidDel="00AF72C5" w:rsidRDefault="00A96697" w:rsidP="009F40FB">
      <w:pPr>
        <w:pStyle w:val="FigureCaption"/>
        <w:rPr>
          <w:del w:id="4270" w:author="Asuncion, Albert" w:date="2017-12-02T15:31:00Z"/>
          <w:sz w:val="20"/>
          <w:szCs w:val="20"/>
        </w:rPr>
      </w:pPr>
    </w:p>
    <w:p w14:paraId="6155B43E" w14:textId="72F35E72" w:rsidR="00A96697" w:rsidDel="00AF72C5" w:rsidRDefault="007C6511" w:rsidP="009F40FB">
      <w:pPr>
        <w:pStyle w:val="FigureCaption"/>
        <w:rPr>
          <w:del w:id="4271" w:author="Asuncion, Albert" w:date="2017-12-02T15:31:00Z"/>
          <w:sz w:val="20"/>
          <w:szCs w:val="20"/>
        </w:rPr>
      </w:pPr>
      <w:del w:id="4272" w:author="Asuncion, Albert" w:date="2017-12-02T15:31:00Z">
        <w:r w:rsidDel="00AF72C5">
          <w:fldChar w:fldCharType="begin"/>
        </w:r>
        <w:r w:rsidDel="00AF72C5">
          <w:delInstrText xml:space="preserve"> HYPERLINK "https://btcmanager.com/mitigating-vulnerabilities-in-blockchain-security-will-qrl-work/" </w:delInstrText>
        </w:r>
        <w:r w:rsidDel="00AF72C5">
          <w:fldChar w:fldCharType="separate"/>
        </w:r>
        <w:r w:rsidR="00CC334D" w:rsidRPr="00986542" w:rsidDel="00AF72C5">
          <w:rPr>
            <w:rStyle w:val="Hyperlink"/>
            <w:sz w:val="20"/>
            <w:szCs w:val="20"/>
          </w:rPr>
          <w:delText>https://btcmanager.com/mitigating-vulnerabilities-in-blockchain-security-will-qrl-work/</w:delText>
        </w:r>
        <w:r w:rsidDel="00AF72C5">
          <w:rPr>
            <w:rStyle w:val="Hyperlink"/>
          </w:rPr>
          <w:fldChar w:fldCharType="end"/>
        </w:r>
      </w:del>
    </w:p>
    <w:p w14:paraId="26182750" w14:textId="7D7B25BC" w:rsidR="00CC334D" w:rsidDel="00AF72C5" w:rsidRDefault="00CC334D" w:rsidP="009F40FB">
      <w:pPr>
        <w:pStyle w:val="FigureCaption"/>
        <w:rPr>
          <w:del w:id="4273" w:author="Asuncion, Albert" w:date="2017-12-02T15:31:00Z"/>
          <w:sz w:val="20"/>
          <w:szCs w:val="20"/>
        </w:rPr>
      </w:pPr>
    </w:p>
    <w:p w14:paraId="46285671" w14:textId="5D0A780D" w:rsidR="00CC334D" w:rsidDel="00AF72C5" w:rsidRDefault="007C6511" w:rsidP="009F40FB">
      <w:pPr>
        <w:pStyle w:val="FigureCaption"/>
        <w:rPr>
          <w:del w:id="4274" w:author="Asuncion, Albert" w:date="2017-12-02T15:31:00Z"/>
          <w:sz w:val="20"/>
          <w:szCs w:val="20"/>
        </w:rPr>
      </w:pPr>
      <w:del w:id="4275" w:author="Asuncion, Albert" w:date="2017-12-02T15:31:00Z">
        <w:r w:rsidDel="00AF72C5">
          <w:fldChar w:fldCharType="begin"/>
        </w:r>
        <w:r w:rsidDel="00AF72C5">
          <w:delInstrText xml:space="preserve"> HYPERLINK "https://hbr.org/2017/01/the-truth-about-blockchain" </w:delInstrText>
        </w:r>
        <w:r w:rsidDel="00AF72C5">
          <w:fldChar w:fldCharType="separate"/>
        </w:r>
        <w:r w:rsidR="006A6F7D" w:rsidRPr="00986542" w:rsidDel="00AF72C5">
          <w:rPr>
            <w:rStyle w:val="Hyperlink"/>
            <w:sz w:val="20"/>
            <w:szCs w:val="20"/>
          </w:rPr>
          <w:delText>https://hbr.org/2017/01/the-truth-about-blockchain</w:delText>
        </w:r>
        <w:r w:rsidDel="00AF72C5">
          <w:rPr>
            <w:rStyle w:val="Hyperlink"/>
          </w:rPr>
          <w:fldChar w:fldCharType="end"/>
        </w:r>
      </w:del>
    </w:p>
    <w:p w14:paraId="0F38BF2F" w14:textId="75AC703F" w:rsidR="006A6F7D" w:rsidDel="00AF72C5" w:rsidRDefault="006A6F7D" w:rsidP="009F40FB">
      <w:pPr>
        <w:pStyle w:val="FigureCaption"/>
        <w:rPr>
          <w:del w:id="4276" w:author="Asuncion, Albert" w:date="2017-12-02T15:31:00Z"/>
          <w:sz w:val="20"/>
          <w:szCs w:val="20"/>
        </w:rPr>
      </w:pPr>
    </w:p>
    <w:p w14:paraId="39B097FF" w14:textId="3DA46E30" w:rsidR="006A6F7D" w:rsidDel="00AF72C5" w:rsidRDefault="007C6511" w:rsidP="009F40FB">
      <w:pPr>
        <w:pStyle w:val="FigureCaption"/>
        <w:rPr>
          <w:del w:id="4277" w:author="Asuncion, Albert" w:date="2017-12-02T15:31:00Z"/>
          <w:sz w:val="20"/>
          <w:szCs w:val="20"/>
        </w:rPr>
      </w:pPr>
      <w:del w:id="4278" w:author="Asuncion, Albert" w:date="2017-12-02T15:31:00Z">
        <w:r w:rsidDel="00AF72C5">
          <w:fldChar w:fldCharType="begin"/>
        </w:r>
        <w:r w:rsidDel="00AF72C5">
          <w:delInstrText xml:space="preserve"> HYPERLINK "https://coinmarketcap.com/" </w:delInstrText>
        </w:r>
        <w:r w:rsidDel="00AF72C5">
          <w:fldChar w:fldCharType="separate"/>
        </w:r>
        <w:r w:rsidR="00432256" w:rsidRPr="00986542" w:rsidDel="00AF72C5">
          <w:rPr>
            <w:rStyle w:val="Hyperlink"/>
            <w:sz w:val="20"/>
            <w:szCs w:val="20"/>
          </w:rPr>
          <w:delText>https://coinmarketcap.com/</w:delText>
        </w:r>
        <w:r w:rsidDel="00AF72C5">
          <w:rPr>
            <w:rStyle w:val="Hyperlink"/>
          </w:rPr>
          <w:fldChar w:fldCharType="end"/>
        </w:r>
      </w:del>
    </w:p>
    <w:p w14:paraId="522883C3" w14:textId="6823EF11" w:rsidR="00432256" w:rsidDel="00AF72C5" w:rsidRDefault="00432256" w:rsidP="009F40FB">
      <w:pPr>
        <w:pStyle w:val="FigureCaption"/>
        <w:rPr>
          <w:del w:id="4279" w:author="Asuncion, Albert" w:date="2017-12-02T15:31:00Z"/>
          <w:sz w:val="20"/>
          <w:szCs w:val="20"/>
        </w:rPr>
      </w:pPr>
    </w:p>
    <w:p w14:paraId="6D4BCD54" w14:textId="019172A6" w:rsidR="00432256" w:rsidDel="00AF72C5" w:rsidRDefault="007C6511" w:rsidP="009F40FB">
      <w:pPr>
        <w:pStyle w:val="FigureCaption"/>
        <w:rPr>
          <w:del w:id="4280" w:author="Asuncion, Albert" w:date="2017-12-02T15:31:00Z"/>
          <w:sz w:val="20"/>
          <w:szCs w:val="20"/>
        </w:rPr>
      </w:pPr>
      <w:del w:id="4281" w:author="Asuncion, Albert" w:date="2017-12-02T15:31:00Z">
        <w:r w:rsidDel="00AF72C5">
          <w:fldChar w:fldCharType="begin"/>
        </w:r>
        <w:r w:rsidDel="00AF72C5">
          <w:delInstrText xml:space="preserve"> HYPERLINK "http://www.dictionary.com" </w:delInstrText>
        </w:r>
        <w:r w:rsidDel="00AF72C5">
          <w:fldChar w:fldCharType="separate"/>
        </w:r>
        <w:r w:rsidR="00207DC8" w:rsidRPr="00986542" w:rsidDel="00AF72C5">
          <w:rPr>
            <w:rStyle w:val="Hyperlink"/>
            <w:sz w:val="20"/>
            <w:szCs w:val="20"/>
          </w:rPr>
          <w:delText>www.dictionary.com</w:delText>
        </w:r>
        <w:r w:rsidDel="00AF72C5">
          <w:rPr>
            <w:rStyle w:val="Hyperlink"/>
          </w:rPr>
          <w:fldChar w:fldCharType="end"/>
        </w:r>
      </w:del>
    </w:p>
    <w:p w14:paraId="4A085A49" w14:textId="43E80CEB" w:rsidR="00207DC8" w:rsidDel="00AF72C5" w:rsidRDefault="00207DC8" w:rsidP="009F40FB">
      <w:pPr>
        <w:pStyle w:val="FigureCaption"/>
        <w:rPr>
          <w:del w:id="4282" w:author="Asuncion, Albert" w:date="2017-12-02T15:31:00Z"/>
          <w:sz w:val="20"/>
          <w:szCs w:val="20"/>
        </w:rPr>
      </w:pPr>
    </w:p>
    <w:p w14:paraId="31CC94C0" w14:textId="38445935" w:rsidR="007336E8" w:rsidDel="00AF72C5" w:rsidRDefault="007336E8" w:rsidP="009F40FB">
      <w:pPr>
        <w:pStyle w:val="FigureCaption"/>
        <w:rPr>
          <w:del w:id="4283" w:author="Asuncion, Albert" w:date="2017-12-02T15:31:00Z"/>
          <w:sz w:val="20"/>
          <w:szCs w:val="20"/>
        </w:rPr>
      </w:pPr>
    </w:p>
    <w:p w14:paraId="64502494" w14:textId="311F1049" w:rsidR="007336E8" w:rsidDel="00AF72C5" w:rsidRDefault="007336E8" w:rsidP="009F40FB">
      <w:pPr>
        <w:pStyle w:val="FigureCaption"/>
        <w:rPr>
          <w:del w:id="4284" w:author="Asuncion, Albert" w:date="2017-12-02T15:31:00Z"/>
          <w:sz w:val="20"/>
          <w:szCs w:val="20"/>
        </w:rPr>
      </w:pPr>
    </w:p>
    <w:p w14:paraId="74B21F04" w14:textId="77777777" w:rsidR="007336E8" w:rsidDel="00B73C03" w:rsidRDefault="007336E8" w:rsidP="009F40FB">
      <w:pPr>
        <w:pStyle w:val="FigureCaption"/>
        <w:rPr>
          <w:del w:id="4285" w:author="Asuncion, Albert" w:date="2017-12-02T15:45:00Z"/>
          <w:sz w:val="20"/>
          <w:szCs w:val="20"/>
        </w:rPr>
      </w:pPr>
    </w:p>
    <w:p w14:paraId="2E16941B" w14:textId="1054B982" w:rsidR="007336E8" w:rsidDel="00B73C03" w:rsidRDefault="007336E8" w:rsidP="009F40FB">
      <w:pPr>
        <w:pStyle w:val="FigureCaption"/>
        <w:rPr>
          <w:del w:id="4286" w:author="Asuncion, Albert" w:date="2017-12-02T15:45:00Z"/>
          <w:sz w:val="20"/>
          <w:szCs w:val="20"/>
        </w:rPr>
      </w:pPr>
    </w:p>
    <w:p w14:paraId="4A25F237" w14:textId="254AA518" w:rsidR="007336E8" w:rsidDel="00B73C03" w:rsidRDefault="00C0334C" w:rsidP="009F40FB">
      <w:pPr>
        <w:pStyle w:val="FigureCaption"/>
        <w:rPr>
          <w:ins w:id="4287" w:author="Sola Fide" w:date="2017-10-14T16:48:00Z"/>
          <w:del w:id="4288" w:author="Asuncion, Albert" w:date="2017-12-02T15:45:00Z"/>
          <w:sz w:val="20"/>
          <w:szCs w:val="20"/>
        </w:rPr>
      </w:pPr>
      <w:ins w:id="4289" w:author="Sola Fide" w:date="2017-10-14T16:48:00Z">
        <w:del w:id="4290" w:author="Asuncion, Albert" w:date="2017-12-02T15:45:00Z">
          <w:r w:rsidDel="00B73C03">
            <w:rPr>
              <w:sz w:val="20"/>
              <w:szCs w:val="20"/>
            </w:rPr>
            <w:delText>Vulnerability</w:delText>
          </w:r>
        </w:del>
      </w:ins>
    </w:p>
    <w:p w14:paraId="54ABD96B" w14:textId="3BAC60B6" w:rsidR="00C0334C" w:rsidDel="00B73C03" w:rsidRDefault="00C0334C" w:rsidP="009F40FB">
      <w:pPr>
        <w:pStyle w:val="FigureCaption"/>
        <w:rPr>
          <w:ins w:id="4291" w:author="Sola Fide" w:date="2017-10-14T16:48:00Z"/>
          <w:del w:id="4292" w:author="Asuncion, Albert" w:date="2017-12-02T15:45:00Z"/>
          <w:sz w:val="20"/>
          <w:szCs w:val="20"/>
        </w:rPr>
      </w:pPr>
    </w:p>
    <w:p w14:paraId="0B482797" w14:textId="3CAF3D52" w:rsidR="00C0334C" w:rsidDel="00B73C03" w:rsidRDefault="00C0334C" w:rsidP="462F082E">
      <w:pPr>
        <w:rPr>
          <w:ins w:id="4293" w:author="Sola Fide" w:date="2017-10-14T16:48:00Z"/>
          <w:del w:id="4294" w:author="Asuncion, Albert" w:date="2017-12-02T15:45:00Z"/>
        </w:rPr>
      </w:pPr>
      <w:ins w:id="4295" w:author="Sola Fide" w:date="2017-10-14T16:48:00Z">
        <w:del w:id="4296" w:author="Asuncion, Albert" w:date="2017-12-02T15:45:00Z">
          <w:r w:rsidDel="00B73C03">
            <w:delText xml:space="preserve">Dean, 51% attack (2015). URL </w:delText>
          </w:r>
          <w:r w:rsidR="00C97019" w:rsidDel="00B73C03">
            <w:fldChar w:fldCharType="begin"/>
          </w:r>
          <w:r w:rsidR="00C97019" w:rsidDel="00B73C03">
            <w:delInstrText xml:space="preserve"> HYPERLINK "http://cryptorials.io/glossary/51-attack/" </w:delInstrText>
          </w:r>
          <w:r w:rsidR="00C97019" w:rsidDel="00B73C03">
            <w:fldChar w:fldCharType="separate"/>
          </w:r>
          <w:r w:rsidR="00C97019" w:rsidRPr="005B1108" w:rsidDel="00B73C03">
            <w:rPr>
              <w:rStyle w:val="Hyperlink"/>
            </w:rPr>
            <w:delText>http://cryptorials.io/glossary/51-attack/</w:delText>
          </w:r>
          <w:r w:rsidR="00C97019" w:rsidDel="00B73C03">
            <w:fldChar w:fldCharType="end"/>
          </w:r>
        </w:del>
      </w:ins>
    </w:p>
    <w:p w14:paraId="7C1B64C5" w14:textId="29D036AD" w:rsidR="00C97019" w:rsidDel="00B73C03" w:rsidRDefault="00C97019" w:rsidP="00C0334C">
      <w:pPr>
        <w:rPr>
          <w:ins w:id="4297" w:author="Sola Fide" w:date="2017-10-14T16:48:00Z"/>
          <w:del w:id="4298" w:author="Asuncion, Albert" w:date="2017-12-02T15:45:00Z"/>
        </w:rPr>
      </w:pPr>
    </w:p>
    <w:p w14:paraId="6A238AF1" w14:textId="0D7B6253" w:rsidR="00C0334C" w:rsidDel="00B73C03" w:rsidRDefault="00C0334C" w:rsidP="6DFA45D8">
      <w:pPr>
        <w:rPr>
          <w:ins w:id="4299" w:author="Sola Fide" w:date="2017-10-14T16:48:00Z"/>
          <w:del w:id="4300" w:author="Asuncion, Albert" w:date="2017-12-02T15:45:00Z"/>
        </w:rPr>
      </w:pPr>
      <w:ins w:id="4301" w:author="Sola Fide" w:date="2017-10-14T16:48:00Z">
        <w:del w:id="4302" w:author="Asuncion, Albert" w:date="2017-12-02T15:45:00Z">
          <w:r w:rsidRPr="004429B6" w:rsidDel="00B73C03">
            <w:delText>G. O. Karame, E. Androulaki, M. Roeschlin, A. Gervais, and S. Čapkun, “Misbehavior in Bitcoin,” ACM Transactions on Information and System Security, vol. 18, no. 1, pp. 1–32, 2015.</w:delText>
          </w:r>
        </w:del>
      </w:ins>
    </w:p>
    <w:p w14:paraId="48214AD3" w14:textId="5177B755" w:rsidR="00C97019" w:rsidRPr="00AC6FA0" w:rsidDel="00B73C03" w:rsidRDefault="00C97019" w:rsidP="00C0334C">
      <w:pPr>
        <w:rPr>
          <w:ins w:id="4303" w:author="Sola Fide" w:date="2017-10-14T16:48:00Z"/>
          <w:del w:id="4304" w:author="Asuncion, Albert" w:date="2017-12-02T15:45:00Z"/>
        </w:rPr>
      </w:pPr>
    </w:p>
    <w:p w14:paraId="70963D81" w14:textId="5BB9A032" w:rsidR="00C0334C" w:rsidDel="00B73C03" w:rsidRDefault="00C0334C" w:rsidP="462F082E">
      <w:pPr>
        <w:rPr>
          <w:ins w:id="4305" w:author="Sola Fide" w:date="2017-10-14T16:49:00Z"/>
          <w:del w:id="4306" w:author="Asuncion, Albert" w:date="2017-12-02T15:45:00Z"/>
        </w:rPr>
      </w:pPr>
      <w:ins w:id="4307" w:author="Sola Fide" w:date="2017-10-14T16:48:00Z">
        <w:del w:id="4308" w:author="Asuncion, Albert" w:date="2017-12-02T15:45:00Z">
          <w:r w:rsidDel="00B73C03">
            <w:delText>P. Franco</w:delText>
          </w:r>
          <w:r w:rsidRPr="003E04A5" w:rsidDel="00B73C03">
            <w:delText xml:space="preserve">. Understanding Bitcoin Cryptography, Engineering and Economics. Hoboken, Wiley, </w:delText>
          </w:r>
          <w:r w:rsidDel="00B73C03">
            <w:delText xml:space="preserve">p.156, </w:delText>
          </w:r>
          <w:r w:rsidRPr="003E04A5" w:rsidDel="00B73C03">
            <w:delText>2014.</w:delText>
          </w:r>
        </w:del>
      </w:ins>
    </w:p>
    <w:p w14:paraId="0CF696B1" w14:textId="7B438470" w:rsidR="00C97019" w:rsidDel="00B73C03" w:rsidRDefault="00C97019" w:rsidP="00C0334C">
      <w:pPr>
        <w:rPr>
          <w:ins w:id="4309" w:author="Sola Fide" w:date="2017-10-14T16:48:00Z"/>
          <w:del w:id="4310" w:author="Asuncion, Albert" w:date="2017-12-02T15:45:00Z"/>
        </w:rPr>
      </w:pPr>
    </w:p>
    <w:p w14:paraId="4EC264AA" w14:textId="66E5FF10" w:rsidR="00C0334C" w:rsidDel="00B73C03" w:rsidRDefault="00C0334C" w:rsidP="6DFA45D8">
      <w:pPr>
        <w:rPr>
          <w:ins w:id="4311" w:author="Sola Fide" w:date="2017-10-14T16:49:00Z"/>
          <w:del w:id="4312" w:author="Asuncion, Albert" w:date="2017-12-02T15:45:00Z"/>
        </w:rPr>
      </w:pPr>
      <w:ins w:id="4313" w:author="Sola Fide" w:date="2017-10-14T16:48:00Z">
        <w:del w:id="4314" w:author="Asuncion, Albert" w:date="2017-12-02T15:45:00Z">
          <w:r w:rsidDel="00B73C03">
            <w:delText xml:space="preserve">M. </w:delText>
          </w:r>
          <w:r w:rsidRPr="00971F39" w:rsidDel="00B73C03">
            <w:delText xml:space="preserve">Conti, </w:delText>
          </w:r>
          <w:r w:rsidRPr="00BF3601" w:rsidDel="00B73C03">
            <w:delText>S</w:delText>
          </w:r>
          <w:r w:rsidRPr="5183B0FA" w:rsidDel="00B73C03">
            <w:delText xml:space="preserve">. </w:delText>
          </w:r>
          <w:r w:rsidRPr="00BF3601" w:rsidDel="00B73C03">
            <w:delText>Kumar E, C</w:delText>
          </w:r>
          <w:r w:rsidRPr="5183B0FA" w:rsidDel="00B73C03">
            <w:delText>.</w:delText>
          </w:r>
          <w:r w:rsidRPr="00BF3601" w:rsidDel="00B73C03">
            <w:delText xml:space="preserve"> Lal, S</w:delText>
          </w:r>
          <w:r w:rsidRPr="5183B0FA" w:rsidDel="00B73C03">
            <w:delText xml:space="preserve">. </w:delText>
          </w:r>
          <w:r w:rsidRPr="00BF3601" w:rsidDel="00B73C03">
            <w:delText>Ruj</w:delText>
          </w:r>
          <w:r w:rsidRPr="00971F39" w:rsidDel="00B73C03">
            <w:delText>. “A Survey on Security and Privacy Issues of Bitcoin.” 2017.</w:delText>
          </w:r>
          <w:r w:rsidDel="00B73C03">
            <w:delText xml:space="preserve"> arXiv:1706.00916v2</w:delText>
          </w:r>
        </w:del>
      </w:ins>
    </w:p>
    <w:p w14:paraId="0DE7EF81" w14:textId="2076F2C3" w:rsidR="00C97019" w:rsidDel="00B73C03" w:rsidRDefault="00C97019" w:rsidP="00C0334C">
      <w:pPr>
        <w:rPr>
          <w:ins w:id="4315" w:author="Sola Fide" w:date="2017-10-14T16:48:00Z"/>
          <w:del w:id="4316" w:author="Asuncion, Albert" w:date="2017-12-02T15:45:00Z"/>
        </w:rPr>
      </w:pPr>
    </w:p>
    <w:p w14:paraId="129CAFB1" w14:textId="46707260" w:rsidR="00C0334C" w:rsidDel="00B73C03" w:rsidRDefault="00C0334C" w:rsidP="6DFA45D8">
      <w:pPr>
        <w:rPr>
          <w:ins w:id="4317" w:author="Sola Fide" w:date="2017-10-14T16:49:00Z"/>
          <w:del w:id="4318" w:author="Asuncion, Albert" w:date="2017-12-02T15:45:00Z"/>
        </w:rPr>
      </w:pPr>
      <w:ins w:id="4319" w:author="Sola Fide" w:date="2017-10-14T16:48:00Z">
        <w:del w:id="4320" w:author="Asuncion, Albert" w:date="2017-12-02T15:45:00Z">
          <w:r w:rsidDel="00B73C03">
            <w:delText xml:space="preserve">O. </w:delText>
          </w:r>
          <w:r w:rsidRPr="008351D1" w:rsidDel="00B73C03">
            <w:delText xml:space="preserve">Oluwoye, Xiang, </w:delText>
          </w:r>
          <w:r w:rsidDel="00B73C03">
            <w:delText xml:space="preserve">J. </w:delText>
          </w:r>
          <w:r w:rsidRPr="008351D1" w:rsidDel="00B73C03">
            <w:delText>Fu, Y</w:delText>
          </w:r>
          <w:r w:rsidDel="00B73C03">
            <w:delText>. Fu</w:delText>
          </w:r>
          <w:r w:rsidRPr="5183B0FA" w:rsidDel="00B73C03">
            <w:delText xml:space="preserve">, </w:delText>
          </w:r>
          <w:r w:rsidDel="00B73C03">
            <w:delText>B.Herbert</w:delText>
          </w:r>
          <w:r w:rsidRPr="5183B0FA" w:rsidDel="00B73C03">
            <w:delText xml:space="preserve">. </w:delText>
          </w:r>
          <w:r w:rsidRPr="00610D14" w:rsidDel="00B73C03">
            <w:delText>“Digital Cryptocurrencies: The Design and Network Analysis of the Bitcoin Infrastructure.” Digital Cryptocurrencies: The Design and Network Analysis</w:delText>
          </w:r>
          <w:r w:rsidDel="00B73C03">
            <w:delText xml:space="preserve"> of the Bitcoin Infrastructure</w:delText>
          </w:r>
          <w:r w:rsidRPr="00610D14" w:rsidDel="00B73C03">
            <w:delText>, pp. Pr</w:delText>
          </w:r>
          <w:r w:rsidDel="00B73C03">
            <w:delText xml:space="preserve">oQuest Dissertations and Theses, </w:delText>
          </w:r>
          <w:r w:rsidRPr="00610D14" w:rsidDel="00B73C03">
            <w:delText>2016</w:delText>
          </w:r>
          <w:r w:rsidRPr="5183B0FA" w:rsidDel="00B73C03">
            <w:delText>.</w:delText>
          </w:r>
        </w:del>
      </w:ins>
    </w:p>
    <w:p w14:paraId="6CF992DB" w14:textId="62E0A1C4" w:rsidR="00C97019" w:rsidDel="00B73C03" w:rsidRDefault="00C97019" w:rsidP="00C0334C">
      <w:pPr>
        <w:rPr>
          <w:ins w:id="4321" w:author="Sola Fide" w:date="2017-10-14T16:48:00Z"/>
          <w:del w:id="4322" w:author="Asuncion, Albert" w:date="2017-12-02T15:45:00Z"/>
        </w:rPr>
      </w:pPr>
    </w:p>
    <w:p w14:paraId="200CDC4A" w14:textId="69F7C7CA" w:rsidR="00C0334C" w:rsidDel="00B73C03" w:rsidRDefault="00C0334C" w:rsidP="6DFA45D8">
      <w:pPr>
        <w:rPr>
          <w:ins w:id="4323" w:author="Sola Fide" w:date="2017-10-14T16:49:00Z"/>
          <w:del w:id="4324" w:author="Asuncion, Albert" w:date="2017-12-02T15:45:00Z"/>
        </w:rPr>
      </w:pPr>
      <w:ins w:id="4325" w:author="Sola Fide" w:date="2017-10-14T16:48:00Z">
        <w:del w:id="4326" w:author="Asuncion, Albert" w:date="2017-12-02T15:45:00Z">
          <w:r w:rsidRPr="005B4071" w:rsidDel="00B73C03">
            <w:delText>N. Atzei, M. Bartoletti, and T. Cimoli, “A Survey of Attacks on Ethereum Smart Contracts (SoK),” Lecture Notes in Computer Science Principles of Security and Trust, pp. 164–186, 2017.</w:delText>
          </w:r>
        </w:del>
      </w:ins>
    </w:p>
    <w:p w14:paraId="1F195446" w14:textId="61B884BF" w:rsidR="00C97019" w:rsidDel="00B73C03" w:rsidRDefault="00C97019" w:rsidP="00C0334C">
      <w:pPr>
        <w:rPr>
          <w:ins w:id="4327" w:author="Sola Fide" w:date="2017-10-14T16:48:00Z"/>
          <w:del w:id="4328" w:author="Asuncion, Albert" w:date="2017-12-02T15:45:00Z"/>
        </w:rPr>
      </w:pPr>
    </w:p>
    <w:p w14:paraId="286BC532" w14:textId="7EC97098" w:rsidR="00C0334C" w:rsidDel="00B73C03" w:rsidRDefault="00C0334C" w:rsidP="462F082E">
      <w:pPr>
        <w:rPr>
          <w:ins w:id="4329" w:author="Sola Fide" w:date="2017-10-14T16:48:00Z"/>
          <w:del w:id="4330" w:author="Asuncion, Albert" w:date="2017-12-02T15:45:00Z"/>
        </w:rPr>
      </w:pPr>
      <w:ins w:id="4331" w:author="Sola Fide" w:date="2017-10-14T16:48:00Z">
        <w:del w:id="4332" w:author="Asuncion, Albert" w:date="2017-12-02T15:45:00Z">
          <w:r w:rsidDel="00B73C03">
            <w:delText>T. Chen, X. Li, X. Luo, X. Zhang, “Under-optimized smart contracts devour your money”, in: IEEE</w:delText>
          </w:r>
        </w:del>
      </w:ins>
    </w:p>
    <w:p w14:paraId="4978DF7D" w14:textId="1A45BE92" w:rsidR="00C0334C" w:rsidDel="00B73C03" w:rsidRDefault="00C0334C" w:rsidP="462F082E">
      <w:pPr>
        <w:rPr>
          <w:ins w:id="4333" w:author="Sola Fide" w:date="2017-10-14T16:48:00Z"/>
          <w:del w:id="4334" w:author="Asuncion, Albert" w:date="2017-12-02T15:45:00Z"/>
        </w:rPr>
      </w:pPr>
      <w:ins w:id="4335" w:author="Sola Fide" w:date="2017-10-14T16:48:00Z">
        <w:del w:id="4336" w:author="Asuncion, Albert" w:date="2017-12-02T15:45:00Z">
          <w:r w:rsidDel="00B73C03">
            <w:delText>24th International Conference on Software Analysis, Evolution and Reengineering (SANER), pp.</w:delText>
          </w:r>
        </w:del>
      </w:ins>
    </w:p>
    <w:p w14:paraId="3D228D76" w14:textId="7A85168B" w:rsidR="00C0334C" w:rsidDel="00B73C03" w:rsidRDefault="00C0334C" w:rsidP="462F082E">
      <w:pPr>
        <w:rPr>
          <w:ins w:id="4337" w:author="Sola Fide" w:date="2017-10-14T16:49:00Z"/>
          <w:del w:id="4338" w:author="Asuncion, Albert" w:date="2017-12-02T15:45:00Z"/>
        </w:rPr>
      </w:pPr>
      <w:ins w:id="4339" w:author="Sola Fide" w:date="2017-10-14T16:48:00Z">
        <w:del w:id="4340" w:author="Asuncion, Albert" w:date="2017-12-02T15:45:00Z">
          <w:r w:rsidDel="00B73C03">
            <w:delText>442–446, 2017.</w:delText>
          </w:r>
        </w:del>
      </w:ins>
    </w:p>
    <w:p w14:paraId="1E8CDCEF" w14:textId="5EBEBEB1" w:rsidR="00C97019" w:rsidDel="00B73C03" w:rsidRDefault="00C97019" w:rsidP="00C0334C">
      <w:pPr>
        <w:rPr>
          <w:ins w:id="4341" w:author="Sola Fide" w:date="2017-10-14T16:48:00Z"/>
          <w:del w:id="4342" w:author="Asuncion, Albert" w:date="2017-12-02T15:45:00Z"/>
        </w:rPr>
      </w:pPr>
    </w:p>
    <w:p w14:paraId="2A5C1C01" w14:textId="4C0D5DB1" w:rsidR="00C97019" w:rsidDel="00B73C03" w:rsidRDefault="00C0334C" w:rsidP="6DFA45D8">
      <w:pPr>
        <w:rPr>
          <w:ins w:id="4343" w:author="Sola Fide" w:date="2017-10-14T16:48:00Z"/>
          <w:del w:id="4344" w:author="Asuncion, Albert" w:date="2017-12-02T15:45:00Z"/>
        </w:rPr>
      </w:pPr>
      <w:ins w:id="4345" w:author="Sola Fide" w:date="2017-10-14T16:48:00Z">
        <w:del w:id="4346" w:author="Asuncion, Albert" w:date="2017-12-02T15:45:00Z">
          <w:r w:rsidDel="00B73C03">
            <w:delText>H. Mayer, Ecdsa security in bitcoin and ethereum: a research survey, 2016.</w:delText>
          </w:r>
        </w:del>
      </w:ins>
    </w:p>
    <w:p w14:paraId="3089C6DF" w14:textId="37D03E1F" w:rsidR="00C0334C" w:rsidDel="00B73C03" w:rsidRDefault="00C0334C" w:rsidP="462F082E">
      <w:pPr>
        <w:rPr>
          <w:ins w:id="4347" w:author="Sola Fide" w:date="2017-10-14T16:48:00Z"/>
          <w:del w:id="4348" w:author="Asuncion, Albert" w:date="2017-12-02T15:45:00Z"/>
        </w:rPr>
      </w:pPr>
      <w:ins w:id="4349" w:author="Sola Fide" w:date="2017-10-14T16:48:00Z">
        <w:del w:id="4350" w:author="Asuncion, Albert" w:date="2017-12-02T15:45:00Z">
          <w:r w:rsidDel="00B73C03">
            <w:delText>URL http://blog.coinfabrik.com/wp-content/uploads/2016/06/ECDSA-Security-in-Bitcoin</w:delText>
          </w:r>
        </w:del>
      </w:ins>
    </w:p>
    <w:p w14:paraId="309F17BA" w14:textId="4AEBF78A" w:rsidR="00C0334C" w:rsidDel="00B73C03" w:rsidRDefault="00C0334C" w:rsidP="462F082E">
      <w:pPr>
        <w:rPr>
          <w:ins w:id="4351" w:author="Sola Fide" w:date="2017-10-14T16:48:00Z"/>
          <w:del w:id="4352" w:author="Asuncion, Albert" w:date="2017-12-02T15:45:00Z"/>
        </w:rPr>
      </w:pPr>
      <w:ins w:id="4353" w:author="Sola Fide" w:date="2017-10-14T16:48:00Z">
        <w:del w:id="4354" w:author="Asuncion, Albert" w:date="2017-12-02T15:45:00Z">
          <w:r w:rsidDel="00B73C03">
            <w:delText>-and-Ethereum-a-Research-Survey.pdf</w:delText>
          </w:r>
        </w:del>
      </w:ins>
    </w:p>
    <w:p w14:paraId="180ABB46" w14:textId="59843F86" w:rsidR="00C0334C" w:rsidDel="00B73C03" w:rsidRDefault="00C0334C" w:rsidP="009F40FB">
      <w:pPr>
        <w:pStyle w:val="FigureCaption"/>
        <w:rPr>
          <w:ins w:id="4355" w:author="Lee, Mooyoung" w:date="2017-11-08T12:10:00Z"/>
          <w:del w:id="4356" w:author="Asuncion, Albert" w:date="2017-12-02T15:45:00Z"/>
          <w:sz w:val="20"/>
          <w:szCs w:val="20"/>
        </w:rPr>
      </w:pPr>
    </w:p>
    <w:p w14:paraId="3D67A68F" w14:textId="4185E214" w:rsidR="34263D1C" w:rsidDel="00B73C03" w:rsidRDefault="34263D1C">
      <w:pPr>
        <w:pStyle w:val="FigureCaption"/>
        <w:rPr>
          <w:del w:id="4357" w:author="Asuncion, Albert" w:date="2017-12-02T15:45:00Z"/>
        </w:rPr>
      </w:pPr>
    </w:p>
    <w:p w14:paraId="7F508C85" w14:textId="6EFA7802" w:rsidR="7C58EF30" w:rsidDel="00B73C03" w:rsidRDefault="7C58EF30" w:rsidP="6DFA45D8">
      <w:pPr>
        <w:rPr>
          <w:ins w:id="4358" w:author="Lee, Mooyoung" w:date="2017-11-08T12:10:00Z"/>
          <w:del w:id="4359" w:author="Asuncion, Albert" w:date="2017-12-02T15:45:00Z"/>
        </w:rPr>
      </w:pPr>
      <w:ins w:id="4360" w:author="Lee, Mooyoung" w:date="2017-11-08T12:10:00Z">
        <w:del w:id="4361" w:author="Asuncion, Albert" w:date="2017-12-02T15:45:00Z">
          <w:r w:rsidRPr="7C58EF30" w:rsidDel="00B73C03">
            <w:delText>Anon, 2016. Theft is property; The DAO. The Economist, 419(8995), p.n/a.</w:delText>
          </w:r>
        </w:del>
      </w:ins>
    </w:p>
    <w:p w14:paraId="44325FFE" w14:textId="19DACBD5" w:rsidR="7C58EF30" w:rsidDel="00B73C03" w:rsidRDefault="7C58EF30">
      <w:pPr>
        <w:pStyle w:val="FigureCaption"/>
        <w:rPr>
          <w:del w:id="4362" w:author="Asuncion, Albert" w:date="2017-12-02T15:45:00Z"/>
        </w:rPr>
      </w:pPr>
    </w:p>
    <w:p w14:paraId="3B2EA417" w14:textId="79CA5B74" w:rsidR="007336E8" w:rsidDel="00B73C03" w:rsidRDefault="007336E8" w:rsidP="009F40FB">
      <w:pPr>
        <w:pStyle w:val="FigureCaption"/>
        <w:rPr>
          <w:del w:id="4363" w:author="Asuncion, Albert" w:date="2017-12-02T15:45:00Z"/>
          <w:sz w:val="20"/>
          <w:szCs w:val="20"/>
        </w:rPr>
      </w:pPr>
    </w:p>
    <w:p w14:paraId="63FDC58B" w14:textId="6323705E" w:rsidR="007336E8" w:rsidDel="00B73C03" w:rsidRDefault="007336E8" w:rsidP="009F40FB">
      <w:pPr>
        <w:pStyle w:val="FigureCaption"/>
        <w:rPr>
          <w:del w:id="4364" w:author="Asuncion, Albert" w:date="2017-12-02T15:45:00Z"/>
          <w:sz w:val="20"/>
          <w:szCs w:val="20"/>
        </w:rPr>
      </w:pPr>
    </w:p>
    <w:p w14:paraId="24984A63" w14:textId="619AB078" w:rsidR="007336E8" w:rsidDel="00B73C03" w:rsidRDefault="007336E8" w:rsidP="009F40FB">
      <w:pPr>
        <w:pStyle w:val="FigureCaption"/>
        <w:rPr>
          <w:del w:id="4365" w:author="Asuncion, Albert" w:date="2017-12-02T15:45:00Z"/>
          <w:sz w:val="20"/>
          <w:szCs w:val="20"/>
        </w:rPr>
      </w:pPr>
    </w:p>
    <w:p w14:paraId="66C00164" w14:textId="77777777" w:rsidR="007336E8" w:rsidRDefault="007336E8" w:rsidP="009F40FB">
      <w:pPr>
        <w:pStyle w:val="FigureCaption"/>
        <w:rPr>
          <w:sz w:val="20"/>
          <w:szCs w:val="20"/>
        </w:rPr>
      </w:pPr>
    </w:p>
    <w:p w14:paraId="652F8EEA" w14:textId="77777777" w:rsidR="007336E8" w:rsidRDefault="007336E8" w:rsidP="009F40FB">
      <w:pPr>
        <w:pStyle w:val="FigureCaption"/>
        <w:rPr>
          <w:sz w:val="20"/>
          <w:szCs w:val="20"/>
        </w:rPr>
      </w:pPr>
    </w:p>
    <w:p w14:paraId="1DF4ECF5" w14:textId="77777777" w:rsidR="007336E8" w:rsidRDefault="007336E8" w:rsidP="009F40FB">
      <w:pPr>
        <w:pStyle w:val="FigureCaption"/>
        <w:rPr>
          <w:sz w:val="20"/>
          <w:szCs w:val="20"/>
        </w:rPr>
      </w:pPr>
    </w:p>
    <w:p w14:paraId="43561B2E" w14:textId="77777777" w:rsidR="007336E8" w:rsidRDefault="007336E8" w:rsidP="009F40FB">
      <w:pPr>
        <w:pStyle w:val="FigureCaption"/>
        <w:rPr>
          <w:ins w:id="4366" w:author="Alice Karanja" w:date="2017-11-06T15:47:00Z"/>
          <w:sz w:val="20"/>
          <w:szCs w:val="20"/>
        </w:rPr>
      </w:pPr>
    </w:p>
    <w:p w14:paraId="0629780F" w14:textId="77777777" w:rsidR="008145EE" w:rsidRDefault="008145EE" w:rsidP="009F40FB">
      <w:pPr>
        <w:pStyle w:val="FigureCaption"/>
        <w:rPr>
          <w:sz w:val="20"/>
          <w:szCs w:val="20"/>
        </w:rPr>
      </w:pPr>
    </w:p>
    <w:p w14:paraId="720B89A3" w14:textId="77777777" w:rsidR="007336E8" w:rsidRDefault="007336E8" w:rsidP="009F40FB">
      <w:pPr>
        <w:pStyle w:val="FigureCaption"/>
        <w:rPr>
          <w:sz w:val="20"/>
          <w:szCs w:val="20"/>
        </w:rPr>
      </w:pPr>
    </w:p>
    <w:p w14:paraId="59C786C0" w14:textId="77777777" w:rsidR="007336E8" w:rsidRDefault="007336E8" w:rsidP="009F40FB">
      <w:pPr>
        <w:pStyle w:val="FigureCaption"/>
        <w:rPr>
          <w:sz w:val="20"/>
          <w:szCs w:val="20"/>
        </w:rPr>
      </w:pPr>
    </w:p>
    <w:p w14:paraId="684E12C1" w14:textId="77777777" w:rsidR="007336E8" w:rsidRDefault="007336E8" w:rsidP="009F40FB">
      <w:pPr>
        <w:pStyle w:val="FigureCaption"/>
        <w:rPr>
          <w:sz w:val="20"/>
          <w:szCs w:val="20"/>
        </w:rPr>
      </w:pPr>
    </w:p>
    <w:p w14:paraId="0FAA4F3C" w14:textId="77777777" w:rsidR="007336E8" w:rsidRDefault="007336E8" w:rsidP="009F40FB">
      <w:pPr>
        <w:pStyle w:val="FigureCaption"/>
        <w:rPr>
          <w:sz w:val="20"/>
          <w:szCs w:val="20"/>
        </w:rPr>
      </w:pPr>
    </w:p>
    <w:p w14:paraId="0AAE9C35" w14:textId="77777777" w:rsidR="007336E8" w:rsidRDefault="007336E8" w:rsidP="009F40FB">
      <w:pPr>
        <w:pStyle w:val="FigureCaption"/>
        <w:rPr>
          <w:sz w:val="20"/>
          <w:szCs w:val="20"/>
        </w:rPr>
      </w:pPr>
    </w:p>
    <w:p w14:paraId="123C47D7" w14:textId="77777777" w:rsidR="007336E8" w:rsidDel="00F425CC" w:rsidRDefault="007336E8">
      <w:pPr>
        <w:rPr>
          <w:del w:id="4367" w:author="Asuncion, Albert" w:date="2017-11-18T21:27:00Z"/>
        </w:rPr>
      </w:pPr>
      <w:del w:id="4368" w:author="Asuncion, Albert" w:date="2017-11-18T21:27:00Z">
        <w:r w:rsidDel="00F425CC">
          <w:br w:type="page"/>
        </w:r>
      </w:del>
    </w:p>
    <w:p w14:paraId="2896A16F" w14:textId="68B5446E" w:rsidR="00B44D49" w:rsidRPr="00B44D49" w:rsidDel="00F425CC" w:rsidRDefault="00AE2FA5" w:rsidP="00B44D49">
      <w:pPr>
        <w:rPr>
          <w:del w:id="4369" w:author="Asuncion, Albert" w:date="2017-11-18T21:27:00Z"/>
        </w:rPr>
      </w:pPr>
      <w:del w:id="4370" w:author="Asuncion, Albert" w:date="2017-11-18T21:27:00Z">
        <w:r w:rsidDel="00F425CC">
          <w:delText xml:space="preserve">Topic: </w:delText>
        </w:r>
        <w:r w:rsidR="00B44D49" w:rsidRPr="00B44D49" w:rsidDel="00F425CC">
          <w:delText>Blockchain  technology  is  at  the</w:delText>
        </w:r>
        <w:r w:rsidR="00B44D49" w:rsidDel="00F425CC">
          <w:delText xml:space="preserve"> </w:delText>
        </w:r>
        <w:r w:rsidR="00B44D49" w:rsidRPr="00B44D49" w:rsidDel="00F425CC">
          <w:delText>heart  of  bitcoin  and  is  increasingly  being  developed</w:delText>
        </w:r>
        <w:r w:rsidR="00B44D49" w:rsidDel="00F425CC">
          <w:delText xml:space="preserve"> </w:delText>
        </w:r>
        <w:r w:rsidR="00B44D49" w:rsidRPr="00B44D49" w:rsidDel="00F425CC">
          <w:delText>for  use  in  a  broad  range  of  financial  applications.  The</w:delText>
        </w:r>
        <w:r w:rsidR="00B44D49" w:rsidDel="00F425CC">
          <w:delText xml:space="preserve"> </w:delText>
        </w:r>
        <w:r w:rsidR="00B44D49" w:rsidRPr="00B44D49" w:rsidDel="00F425CC">
          <w:delText>goal  of  this  project  is  to  provide  a  survey  and  tutorial</w:delText>
        </w:r>
        <w:r w:rsidR="00B44D49" w:rsidDel="00F425CC">
          <w:delText xml:space="preserve"> </w:delText>
        </w:r>
        <w:r w:rsidR="00B44D49" w:rsidRPr="00B44D49" w:rsidDel="00F425CC">
          <w:delText>on blockchain technology. The project and writeup will</w:delText>
        </w:r>
        <w:r w:rsidR="00B44D49" w:rsidDel="00F425CC">
          <w:delText xml:space="preserve"> </w:delText>
        </w:r>
        <w:r w:rsidR="00B44D49" w:rsidRPr="00B44D49" w:rsidDel="00F425CC">
          <w:delText>include  an  evaluation  of  an  experimental  blockchain</w:delText>
        </w:r>
        <w:r w:rsidR="00B44D49" w:rsidDel="00F425CC">
          <w:delText xml:space="preserve"> </w:delText>
        </w:r>
        <w:r w:rsidR="00B44D49" w:rsidRPr="00B44D49" w:rsidDel="00F425CC">
          <w:delText>database.</w:delText>
        </w:r>
      </w:del>
    </w:p>
    <w:p w14:paraId="1626DFE4" w14:textId="0D0F30B1" w:rsidR="00AE2FA5" w:rsidDel="00F425CC" w:rsidRDefault="00AE2FA5" w:rsidP="009F40FB">
      <w:pPr>
        <w:pStyle w:val="FigureCaption"/>
        <w:rPr>
          <w:del w:id="4371" w:author="Asuncion, Albert" w:date="2017-11-18T21:27:00Z"/>
          <w:sz w:val="20"/>
          <w:szCs w:val="20"/>
        </w:rPr>
      </w:pPr>
    </w:p>
    <w:p w14:paraId="2C5FA9B6" w14:textId="1ACBAC07" w:rsidR="00AE2FA5" w:rsidDel="00F425CC" w:rsidRDefault="00AE2FA5" w:rsidP="009F40FB">
      <w:pPr>
        <w:pStyle w:val="FigureCaption"/>
        <w:rPr>
          <w:del w:id="4372" w:author="Asuncion, Albert" w:date="2017-11-18T21:27:00Z"/>
          <w:sz w:val="20"/>
          <w:szCs w:val="20"/>
        </w:rPr>
      </w:pPr>
    </w:p>
    <w:p w14:paraId="0EB020C2" w14:textId="12934517" w:rsidR="007336E8" w:rsidDel="00F425CC" w:rsidRDefault="007336E8" w:rsidP="009F40FB">
      <w:pPr>
        <w:pStyle w:val="FigureCaption"/>
        <w:rPr>
          <w:del w:id="4373" w:author="Asuncion, Albert" w:date="2017-11-18T21:27:00Z"/>
          <w:sz w:val="20"/>
          <w:szCs w:val="20"/>
        </w:rPr>
      </w:pPr>
      <w:del w:id="4374" w:author="Asuncion, Albert" w:date="2017-11-18T21:27:00Z">
        <w:r w:rsidDel="00F425CC">
          <w:rPr>
            <w:sz w:val="20"/>
            <w:szCs w:val="20"/>
          </w:rPr>
          <w:delText>Outline:</w:delText>
        </w:r>
      </w:del>
    </w:p>
    <w:p w14:paraId="2D9CC079" w14:textId="36CE2DD7" w:rsidR="007336E8" w:rsidDel="00F425CC" w:rsidRDefault="007336E8" w:rsidP="009F40FB">
      <w:pPr>
        <w:pStyle w:val="FigureCaption"/>
        <w:rPr>
          <w:del w:id="4375" w:author="Asuncion, Albert" w:date="2017-11-18T21:27:00Z"/>
          <w:sz w:val="20"/>
          <w:szCs w:val="20"/>
        </w:rPr>
      </w:pPr>
    </w:p>
    <w:p w14:paraId="05E25177" w14:textId="1EC16A92" w:rsidR="007336E8" w:rsidDel="00F425CC" w:rsidRDefault="007336E8" w:rsidP="008630E3">
      <w:pPr>
        <w:pStyle w:val="FigureCaption"/>
        <w:ind w:left="1080"/>
        <w:rPr>
          <w:del w:id="4376" w:author="Asuncion, Albert" w:date="2017-11-18T21:27:00Z"/>
          <w:sz w:val="20"/>
          <w:szCs w:val="20"/>
        </w:rPr>
      </w:pPr>
      <w:del w:id="4377" w:author="Asuncion, Albert" w:date="2017-11-18T21:27:00Z">
        <w:r w:rsidDel="00F425CC">
          <w:rPr>
            <w:sz w:val="20"/>
            <w:szCs w:val="20"/>
          </w:rPr>
          <w:delText>Abstract</w:delText>
        </w:r>
      </w:del>
    </w:p>
    <w:p w14:paraId="4B8DE0AA" w14:textId="7D22383B" w:rsidR="007336E8" w:rsidDel="00F425CC" w:rsidRDefault="007336E8" w:rsidP="007336E8">
      <w:pPr>
        <w:pStyle w:val="FigureCaption"/>
        <w:numPr>
          <w:ilvl w:val="0"/>
          <w:numId w:val="46"/>
        </w:numPr>
        <w:rPr>
          <w:del w:id="4378" w:author="Asuncion, Albert" w:date="2017-11-18T21:27:00Z"/>
          <w:sz w:val="20"/>
          <w:szCs w:val="20"/>
        </w:rPr>
      </w:pPr>
      <w:del w:id="4379" w:author="Asuncion, Albert" w:date="2017-11-18T21:27:00Z">
        <w:r w:rsidDel="00F425CC">
          <w:rPr>
            <w:sz w:val="20"/>
            <w:szCs w:val="20"/>
          </w:rPr>
          <w:delText>Introduction</w:delText>
        </w:r>
      </w:del>
    </w:p>
    <w:p w14:paraId="0C01AD1E" w14:textId="24D41D6E" w:rsidR="002E7CD0" w:rsidDel="00F425CC" w:rsidRDefault="002E7CD0" w:rsidP="007336E8">
      <w:pPr>
        <w:pStyle w:val="FigureCaption"/>
        <w:numPr>
          <w:ilvl w:val="1"/>
          <w:numId w:val="46"/>
        </w:numPr>
        <w:rPr>
          <w:del w:id="4380" w:author="Asuncion, Albert" w:date="2017-11-18T21:27:00Z"/>
          <w:sz w:val="20"/>
          <w:szCs w:val="20"/>
        </w:rPr>
      </w:pPr>
      <w:del w:id="4381" w:author="Asuncion, Albert" w:date="2017-11-18T21:27:00Z">
        <w:r w:rsidDel="00F425CC">
          <w:rPr>
            <w:sz w:val="20"/>
            <w:szCs w:val="20"/>
          </w:rPr>
          <w:delText>Definition</w:delText>
        </w:r>
      </w:del>
    </w:p>
    <w:p w14:paraId="1E1E77D9" w14:textId="745FC76C" w:rsidR="007336E8" w:rsidDel="00F425CC" w:rsidRDefault="002E7CD0" w:rsidP="007336E8">
      <w:pPr>
        <w:pStyle w:val="FigureCaption"/>
        <w:numPr>
          <w:ilvl w:val="1"/>
          <w:numId w:val="46"/>
        </w:numPr>
        <w:rPr>
          <w:del w:id="4382" w:author="Asuncion, Albert" w:date="2017-11-18T21:27:00Z"/>
          <w:sz w:val="20"/>
          <w:szCs w:val="20"/>
        </w:rPr>
      </w:pPr>
      <w:del w:id="4383" w:author="Asuncion, Albert" w:date="2017-11-18T21:27:00Z">
        <w:r w:rsidDel="00F425CC">
          <w:rPr>
            <w:sz w:val="20"/>
            <w:szCs w:val="20"/>
          </w:rPr>
          <w:delText>History</w:delText>
        </w:r>
      </w:del>
    </w:p>
    <w:p w14:paraId="218D3503" w14:textId="53F318EC" w:rsidR="002E7CD0" w:rsidDel="00F425CC" w:rsidRDefault="008630E3" w:rsidP="002E7CD0">
      <w:pPr>
        <w:pStyle w:val="FigureCaption"/>
        <w:numPr>
          <w:ilvl w:val="0"/>
          <w:numId w:val="46"/>
        </w:numPr>
        <w:rPr>
          <w:del w:id="4384" w:author="Asuncion, Albert" w:date="2017-11-18T21:27:00Z"/>
          <w:sz w:val="20"/>
          <w:szCs w:val="20"/>
        </w:rPr>
      </w:pPr>
      <w:del w:id="4385" w:author="Asuncion, Albert" w:date="2017-11-18T21:27:00Z">
        <w:r w:rsidDel="00F425CC">
          <w:rPr>
            <w:sz w:val="20"/>
            <w:szCs w:val="20"/>
          </w:rPr>
          <w:delText>Overview</w:delText>
        </w:r>
      </w:del>
    </w:p>
    <w:p w14:paraId="1F0EE0F0" w14:textId="300FF44C" w:rsidR="002E7CD0" w:rsidDel="00F425CC" w:rsidRDefault="002E7CD0" w:rsidP="002E7CD0">
      <w:pPr>
        <w:pStyle w:val="FigureCaption"/>
        <w:numPr>
          <w:ilvl w:val="1"/>
          <w:numId w:val="46"/>
        </w:numPr>
        <w:rPr>
          <w:del w:id="4386" w:author="Asuncion, Albert" w:date="2017-11-18T21:27:00Z"/>
          <w:sz w:val="20"/>
          <w:szCs w:val="20"/>
        </w:rPr>
      </w:pPr>
      <w:del w:id="4387" w:author="Asuncion, Albert" w:date="2017-11-18T21:27:00Z">
        <w:r w:rsidDel="00F425CC">
          <w:rPr>
            <w:sz w:val="20"/>
            <w:szCs w:val="20"/>
          </w:rPr>
          <w:delText>Explanation of terms</w:delText>
        </w:r>
      </w:del>
    </w:p>
    <w:p w14:paraId="16834EE4" w14:textId="6F1BC3ED" w:rsidR="002E7CD0" w:rsidDel="00F425CC" w:rsidRDefault="002E7CD0" w:rsidP="002E7CD0">
      <w:pPr>
        <w:pStyle w:val="FigureCaption"/>
        <w:numPr>
          <w:ilvl w:val="1"/>
          <w:numId w:val="46"/>
        </w:numPr>
        <w:rPr>
          <w:del w:id="4388" w:author="Asuncion, Albert" w:date="2017-11-18T21:27:00Z"/>
          <w:sz w:val="20"/>
          <w:szCs w:val="20"/>
        </w:rPr>
      </w:pPr>
      <w:del w:id="4389" w:author="Asuncion, Albert" w:date="2017-11-18T21:27:00Z">
        <w:r w:rsidDel="00F425CC">
          <w:rPr>
            <w:sz w:val="20"/>
            <w:szCs w:val="20"/>
          </w:rPr>
          <w:delText>Flowchart</w:delText>
        </w:r>
      </w:del>
    </w:p>
    <w:p w14:paraId="0FA5B9D7" w14:textId="17383D68" w:rsidR="002E7CD0" w:rsidDel="00F425CC" w:rsidRDefault="002E7CD0" w:rsidP="002E7CD0">
      <w:pPr>
        <w:pStyle w:val="FigureCaption"/>
        <w:numPr>
          <w:ilvl w:val="1"/>
          <w:numId w:val="46"/>
        </w:numPr>
        <w:rPr>
          <w:del w:id="4390" w:author="Asuncion, Albert" w:date="2017-11-18T21:27:00Z"/>
          <w:sz w:val="20"/>
          <w:szCs w:val="20"/>
        </w:rPr>
      </w:pPr>
      <w:del w:id="4391" w:author="Asuncion, Albert" w:date="2017-11-18T21:27:00Z">
        <w:r w:rsidDel="00F425CC">
          <w:rPr>
            <w:sz w:val="20"/>
            <w:szCs w:val="20"/>
          </w:rPr>
          <w:delText>Key components</w:delText>
        </w:r>
      </w:del>
    </w:p>
    <w:p w14:paraId="6B2D8A3E" w14:textId="6C300AF4" w:rsidR="002E7CD0" w:rsidDel="00F425CC" w:rsidRDefault="00EE1EAF" w:rsidP="002E7CD0">
      <w:pPr>
        <w:pStyle w:val="FigureCaption"/>
        <w:numPr>
          <w:ilvl w:val="1"/>
          <w:numId w:val="46"/>
        </w:numPr>
        <w:rPr>
          <w:del w:id="4392" w:author="Asuncion, Albert" w:date="2017-11-18T21:27:00Z"/>
          <w:sz w:val="20"/>
          <w:szCs w:val="20"/>
        </w:rPr>
      </w:pPr>
      <w:del w:id="4393" w:author="Asuncion, Albert" w:date="2017-11-18T21:27:00Z">
        <w:r w:rsidDel="00F425CC">
          <w:rPr>
            <w:sz w:val="20"/>
            <w:szCs w:val="20"/>
          </w:rPr>
          <w:delText>Key security features</w:delText>
        </w:r>
      </w:del>
    </w:p>
    <w:p w14:paraId="4D97C031" w14:textId="0A212B34" w:rsidR="00EE1EAF" w:rsidDel="00F425CC" w:rsidRDefault="00EE1EAF" w:rsidP="00EE1EAF">
      <w:pPr>
        <w:pStyle w:val="FigureCaption"/>
        <w:numPr>
          <w:ilvl w:val="0"/>
          <w:numId w:val="46"/>
        </w:numPr>
        <w:rPr>
          <w:del w:id="4394" w:author="Asuncion, Albert" w:date="2017-11-18T21:27:00Z"/>
          <w:sz w:val="20"/>
          <w:szCs w:val="20"/>
        </w:rPr>
      </w:pPr>
      <w:del w:id="4395" w:author="Asuncion, Albert" w:date="2017-11-18T21:27:00Z">
        <w:r w:rsidDel="00F425CC">
          <w:rPr>
            <w:sz w:val="20"/>
            <w:szCs w:val="20"/>
          </w:rPr>
          <w:delText>Vulnerabilities</w:delText>
        </w:r>
      </w:del>
    </w:p>
    <w:p w14:paraId="753296FB" w14:textId="35832768" w:rsidR="00EE1EAF" w:rsidDel="00F425CC" w:rsidRDefault="00EE1EAF" w:rsidP="00EE1EAF">
      <w:pPr>
        <w:pStyle w:val="FigureCaption"/>
        <w:numPr>
          <w:ilvl w:val="1"/>
          <w:numId w:val="46"/>
        </w:numPr>
        <w:rPr>
          <w:del w:id="4396" w:author="Asuncion, Albert" w:date="2017-11-18T21:27:00Z"/>
          <w:sz w:val="20"/>
          <w:szCs w:val="20"/>
        </w:rPr>
      </w:pPr>
      <w:del w:id="4397" w:author="Asuncion, Albert" w:date="2017-11-18T21:27:00Z">
        <w:r w:rsidDel="00F425CC">
          <w:rPr>
            <w:sz w:val="20"/>
            <w:szCs w:val="20"/>
          </w:rPr>
          <w:delText>Site examples of major attacks</w:delText>
        </w:r>
      </w:del>
    </w:p>
    <w:p w14:paraId="5A288165" w14:textId="038B9F7F" w:rsidR="00EE1EAF" w:rsidDel="00F425CC" w:rsidRDefault="00EE1EAF" w:rsidP="00EE1EAF">
      <w:pPr>
        <w:pStyle w:val="FigureCaption"/>
        <w:numPr>
          <w:ilvl w:val="1"/>
          <w:numId w:val="46"/>
        </w:numPr>
        <w:rPr>
          <w:del w:id="4398" w:author="Asuncion, Albert" w:date="2017-11-18T21:27:00Z"/>
          <w:sz w:val="20"/>
          <w:szCs w:val="20"/>
        </w:rPr>
      </w:pPr>
      <w:del w:id="4399" w:author="Asuncion, Albert" w:date="2017-11-18T21:27:00Z">
        <w:r w:rsidDel="00F425CC">
          <w:rPr>
            <w:sz w:val="20"/>
            <w:szCs w:val="20"/>
          </w:rPr>
          <w:delText>What aspect of security was attacked</w:delText>
        </w:r>
      </w:del>
    </w:p>
    <w:p w14:paraId="262EBD07" w14:textId="1E726F08" w:rsidR="00EE1EAF" w:rsidDel="00F425CC" w:rsidRDefault="00EE1EAF" w:rsidP="00EE1EAF">
      <w:pPr>
        <w:pStyle w:val="FigureCaption"/>
        <w:numPr>
          <w:ilvl w:val="0"/>
          <w:numId w:val="46"/>
        </w:numPr>
        <w:rPr>
          <w:del w:id="4400" w:author="Asuncion, Albert" w:date="2017-11-18T21:27:00Z"/>
          <w:sz w:val="20"/>
          <w:szCs w:val="20"/>
        </w:rPr>
      </w:pPr>
      <w:del w:id="4401" w:author="Asuncion, Albert" w:date="2017-11-18T21:27:00Z">
        <w:r w:rsidDel="00F425CC">
          <w:rPr>
            <w:sz w:val="20"/>
            <w:szCs w:val="20"/>
          </w:rPr>
          <w:delText>Test design</w:delText>
        </w:r>
      </w:del>
    </w:p>
    <w:p w14:paraId="1C9D850E" w14:textId="271A399C" w:rsidR="00EE1EAF" w:rsidDel="00F425CC" w:rsidRDefault="00EE1EAF" w:rsidP="00EE1EAF">
      <w:pPr>
        <w:pStyle w:val="FigureCaption"/>
        <w:numPr>
          <w:ilvl w:val="1"/>
          <w:numId w:val="46"/>
        </w:numPr>
        <w:rPr>
          <w:del w:id="4402" w:author="Asuncion, Albert" w:date="2017-11-18T21:27:00Z"/>
          <w:sz w:val="20"/>
          <w:szCs w:val="20"/>
        </w:rPr>
      </w:pPr>
      <w:del w:id="4403" w:author="Asuncion, Albert" w:date="2017-11-18T21:27:00Z">
        <w:r w:rsidDel="00F425CC">
          <w:rPr>
            <w:sz w:val="20"/>
            <w:szCs w:val="20"/>
          </w:rPr>
          <w:delText>Methodology</w:delText>
        </w:r>
      </w:del>
    </w:p>
    <w:p w14:paraId="62062E58" w14:textId="3420D5E3" w:rsidR="00EE1EAF" w:rsidDel="00F425CC" w:rsidRDefault="00EE1EAF" w:rsidP="00EE1EAF">
      <w:pPr>
        <w:pStyle w:val="FigureCaption"/>
        <w:numPr>
          <w:ilvl w:val="2"/>
          <w:numId w:val="46"/>
        </w:numPr>
        <w:rPr>
          <w:del w:id="4404" w:author="Asuncion, Albert" w:date="2017-11-18T21:27:00Z"/>
          <w:sz w:val="20"/>
          <w:szCs w:val="20"/>
        </w:rPr>
      </w:pPr>
      <w:del w:id="4405" w:author="Asuncion, Albert" w:date="2017-11-18T21:27:00Z">
        <w:r w:rsidDel="00F425CC">
          <w:rPr>
            <w:sz w:val="20"/>
            <w:szCs w:val="20"/>
          </w:rPr>
          <w:delText>Identify other distributed ledgers to test with blockchain</w:delText>
        </w:r>
      </w:del>
    </w:p>
    <w:p w14:paraId="1BB39E6C" w14:textId="6ABA327D" w:rsidR="00EE1EAF" w:rsidDel="00F425CC" w:rsidRDefault="00EE1EAF" w:rsidP="00EE1EAF">
      <w:pPr>
        <w:pStyle w:val="FigureCaption"/>
        <w:numPr>
          <w:ilvl w:val="1"/>
          <w:numId w:val="46"/>
        </w:numPr>
        <w:rPr>
          <w:del w:id="4406" w:author="Asuncion, Albert" w:date="2017-11-18T21:27:00Z"/>
          <w:sz w:val="20"/>
          <w:szCs w:val="20"/>
        </w:rPr>
      </w:pPr>
      <w:del w:id="4407" w:author="Asuncion, Albert" w:date="2017-11-18T21:27:00Z">
        <w:r w:rsidDel="00F425CC">
          <w:rPr>
            <w:sz w:val="20"/>
            <w:szCs w:val="20"/>
          </w:rPr>
          <w:delText>Tools used</w:delText>
        </w:r>
      </w:del>
    </w:p>
    <w:p w14:paraId="02EC824E" w14:textId="0E95D574" w:rsidR="00EE1EAF" w:rsidRPr="00EE1EAF" w:rsidDel="00F425CC" w:rsidRDefault="00EE1EAF" w:rsidP="00EE1EAF">
      <w:pPr>
        <w:pStyle w:val="FigureCaption"/>
        <w:numPr>
          <w:ilvl w:val="1"/>
          <w:numId w:val="46"/>
        </w:numPr>
        <w:rPr>
          <w:del w:id="4408" w:author="Asuncion, Albert" w:date="2017-11-18T21:27:00Z"/>
          <w:sz w:val="20"/>
          <w:szCs w:val="20"/>
        </w:rPr>
      </w:pPr>
      <w:del w:id="4409" w:author="Asuncion, Albert" w:date="2017-11-18T21:27:00Z">
        <w:r w:rsidDel="00F425CC">
          <w:rPr>
            <w:sz w:val="20"/>
            <w:szCs w:val="20"/>
          </w:rPr>
          <w:delText>Explanation of testing criteria (i.e. benchmarks)</w:delText>
        </w:r>
      </w:del>
    </w:p>
    <w:p w14:paraId="083A80A2" w14:textId="252A8348" w:rsidR="00EE1EAF" w:rsidDel="00F425CC" w:rsidRDefault="00EE1EAF" w:rsidP="00EE1EAF">
      <w:pPr>
        <w:pStyle w:val="FigureCaption"/>
        <w:numPr>
          <w:ilvl w:val="1"/>
          <w:numId w:val="46"/>
        </w:numPr>
        <w:rPr>
          <w:del w:id="4410" w:author="Asuncion, Albert" w:date="2017-11-18T21:27:00Z"/>
          <w:sz w:val="20"/>
          <w:szCs w:val="20"/>
        </w:rPr>
      </w:pPr>
      <w:del w:id="4411" w:author="Asuncion, Albert" w:date="2017-11-18T21:27:00Z">
        <w:r w:rsidDel="00F425CC">
          <w:rPr>
            <w:sz w:val="20"/>
            <w:szCs w:val="20"/>
          </w:rPr>
          <w:delText>Summary of results</w:delText>
        </w:r>
      </w:del>
    </w:p>
    <w:p w14:paraId="3FC6E0B1" w14:textId="401C3C73" w:rsidR="000703CF" w:rsidDel="00F425CC" w:rsidRDefault="00EE1EAF" w:rsidP="000703CF">
      <w:pPr>
        <w:pStyle w:val="FigureCaption"/>
        <w:numPr>
          <w:ilvl w:val="0"/>
          <w:numId w:val="46"/>
        </w:numPr>
        <w:rPr>
          <w:del w:id="4412" w:author="Asuncion, Albert" w:date="2017-11-18T21:27:00Z"/>
          <w:sz w:val="20"/>
          <w:szCs w:val="20"/>
        </w:rPr>
      </w:pPr>
      <w:del w:id="4413" w:author="Asuncion, Albert" w:date="2017-11-18T21:27:00Z">
        <w:r w:rsidDel="00F425CC">
          <w:rPr>
            <w:sz w:val="20"/>
            <w:szCs w:val="20"/>
          </w:rPr>
          <w:delText>Conclusion</w:delText>
        </w:r>
      </w:del>
    </w:p>
    <w:p w14:paraId="728F67E5" w14:textId="1647EF1B" w:rsidR="000703CF" w:rsidDel="00F425CC" w:rsidRDefault="000703CF" w:rsidP="000703CF">
      <w:pPr>
        <w:pStyle w:val="FigureCaption"/>
        <w:numPr>
          <w:ilvl w:val="1"/>
          <w:numId w:val="46"/>
        </w:numPr>
        <w:rPr>
          <w:del w:id="4414" w:author="Asuncion, Albert" w:date="2017-11-18T21:27:00Z"/>
          <w:sz w:val="20"/>
          <w:szCs w:val="20"/>
        </w:rPr>
      </w:pPr>
      <w:del w:id="4415" w:author="Asuncion, Albert" w:date="2017-11-18T21:27:00Z">
        <w:r w:rsidDel="00F425CC">
          <w:rPr>
            <w:sz w:val="20"/>
            <w:szCs w:val="20"/>
          </w:rPr>
          <w:delText>Recommendation</w:delText>
        </w:r>
      </w:del>
    </w:p>
    <w:p w14:paraId="0EB842F9" w14:textId="60ACA4CA" w:rsidR="000703CF" w:rsidDel="00F425CC" w:rsidRDefault="000703CF" w:rsidP="000703CF">
      <w:pPr>
        <w:pStyle w:val="FigureCaption"/>
        <w:numPr>
          <w:ilvl w:val="1"/>
          <w:numId w:val="46"/>
        </w:numPr>
        <w:rPr>
          <w:del w:id="4416" w:author="Asuncion, Albert" w:date="2017-11-18T21:27:00Z"/>
          <w:sz w:val="20"/>
          <w:szCs w:val="20"/>
        </w:rPr>
      </w:pPr>
      <w:del w:id="4417" w:author="Asuncion, Albert" w:date="2017-11-18T21:27:00Z">
        <w:r w:rsidDel="00F425CC">
          <w:rPr>
            <w:sz w:val="20"/>
            <w:szCs w:val="20"/>
          </w:rPr>
          <w:delText>New methods</w:delText>
        </w:r>
      </w:del>
    </w:p>
    <w:p w14:paraId="63353D50" w14:textId="1CBA7830" w:rsidR="000703CF" w:rsidRPr="000703CF" w:rsidDel="00F425CC" w:rsidRDefault="000703CF" w:rsidP="000703CF">
      <w:pPr>
        <w:pStyle w:val="FigureCaption"/>
        <w:numPr>
          <w:ilvl w:val="0"/>
          <w:numId w:val="46"/>
        </w:numPr>
        <w:rPr>
          <w:del w:id="4418" w:author="Asuncion, Albert" w:date="2017-11-18T21:27:00Z"/>
          <w:sz w:val="20"/>
          <w:szCs w:val="20"/>
        </w:rPr>
      </w:pPr>
      <w:del w:id="4419" w:author="Asuncion, Albert" w:date="2017-11-18T21:27:00Z">
        <w:r w:rsidDel="00F425CC">
          <w:rPr>
            <w:sz w:val="20"/>
            <w:szCs w:val="20"/>
          </w:rPr>
          <w:delText>References</w:delText>
        </w:r>
      </w:del>
    </w:p>
    <w:p w14:paraId="7543708A" w14:textId="38A1811C" w:rsidR="00EE1EAF" w:rsidRPr="002E7CD0" w:rsidDel="00F425CC" w:rsidRDefault="00EE1EAF" w:rsidP="00EE1EAF">
      <w:pPr>
        <w:pStyle w:val="FigureCaption"/>
        <w:rPr>
          <w:del w:id="4420" w:author="Asuncion, Albert" w:date="2017-11-18T21:27:00Z"/>
          <w:sz w:val="20"/>
          <w:szCs w:val="20"/>
        </w:rPr>
      </w:pPr>
    </w:p>
    <w:p w14:paraId="20CB4D2E" w14:textId="26E2E770" w:rsidR="00207DC8" w:rsidDel="00F425CC" w:rsidRDefault="00207DC8" w:rsidP="009F40FB">
      <w:pPr>
        <w:pStyle w:val="FigureCaption"/>
        <w:rPr>
          <w:del w:id="4421" w:author="Asuncion, Albert" w:date="2017-11-18T21:27:00Z"/>
          <w:sz w:val="20"/>
          <w:szCs w:val="20"/>
        </w:rPr>
      </w:pPr>
    </w:p>
    <w:p w14:paraId="3905421D" w14:textId="69D58C7A" w:rsidR="00207DC8" w:rsidDel="00F425CC" w:rsidRDefault="00207DC8" w:rsidP="009F40FB">
      <w:pPr>
        <w:pStyle w:val="FigureCaption"/>
        <w:rPr>
          <w:del w:id="4422" w:author="Asuncion, Albert" w:date="2017-11-18T21:27:00Z"/>
          <w:sz w:val="20"/>
          <w:szCs w:val="20"/>
        </w:rPr>
      </w:pPr>
    </w:p>
    <w:p w14:paraId="62ACB007" w14:textId="77777777" w:rsidR="00207DC8" w:rsidRPr="00CD684F" w:rsidRDefault="00207DC8">
      <w:pPr>
        <w:pPrChange w:id="4423" w:author="Asuncion, Albert" w:date="2017-11-18T21:27:00Z">
          <w:pPr>
            <w:pStyle w:val="FigureCaption"/>
          </w:pPr>
        </w:pPrChange>
      </w:pPr>
    </w:p>
    <w:sectPr w:rsidR="00207DC8" w:rsidRPr="00CD684F" w:rsidSect="00463143">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FA7EB8" w14:textId="77777777" w:rsidR="009851C6" w:rsidRDefault="009851C6">
      <w:r>
        <w:separator/>
      </w:r>
    </w:p>
  </w:endnote>
  <w:endnote w:type="continuationSeparator" w:id="0">
    <w:p w14:paraId="145E259E" w14:textId="77777777" w:rsidR="009851C6" w:rsidRDefault="009851C6">
      <w:r>
        <w:continuationSeparator/>
      </w:r>
    </w:p>
  </w:endnote>
  <w:endnote w:type="continuationNotice" w:id="1">
    <w:p w14:paraId="78D2C52E" w14:textId="77777777" w:rsidR="009851C6" w:rsidRDefault="00985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02FF" w:usb1="5000785B" w:usb2="00000000" w:usb3="00000000" w:csb0="0000019F" w:csb1="00000000"/>
  </w:font>
  <w:font w:name="NexusSansWebPro">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BA2C5" w14:textId="77777777" w:rsidR="009851C6" w:rsidRDefault="009851C6"/>
  </w:footnote>
  <w:footnote w:type="continuationSeparator" w:id="0">
    <w:p w14:paraId="70CC7F05" w14:textId="77777777" w:rsidR="009851C6" w:rsidRDefault="009851C6">
      <w:r>
        <w:continuationSeparator/>
      </w:r>
    </w:p>
  </w:footnote>
  <w:footnote w:type="continuationNotice" w:id="1">
    <w:p w14:paraId="44A86AF2" w14:textId="77777777" w:rsidR="009851C6" w:rsidRDefault="009851C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8D75B" w14:textId="539451FE" w:rsidR="006C721A" w:rsidRDefault="006C721A">
    <w:pPr>
      <w:framePr w:wrap="auto" w:vAnchor="text" w:hAnchor="margin" w:xAlign="right" w:y="1"/>
    </w:pPr>
    <w:r>
      <w:fldChar w:fldCharType="begin"/>
    </w:r>
    <w:r>
      <w:instrText xml:space="preserve">PAGE  </w:instrText>
    </w:r>
    <w:r>
      <w:fldChar w:fldCharType="separate"/>
    </w:r>
    <w:r w:rsidR="00463143">
      <w:rPr>
        <w:noProof/>
      </w:rPr>
      <w:t>6</w:t>
    </w:r>
    <w:r>
      <w:fldChar w:fldCharType="end"/>
    </w:r>
  </w:p>
  <w:p w14:paraId="1DBAB81F" w14:textId="77777777" w:rsidR="006C721A" w:rsidRDefault="006C721A">
    <w:pPr>
      <w:ind w:right="360"/>
    </w:pPr>
    <w:r>
      <w:t>&gt; REPLACE THIS LINE WITH YOUR PAPER IDENTIFICATION NUMBER (DOUBLE-CLICK HERE TO EDIT) &lt;</w:t>
    </w:r>
  </w:p>
  <w:p w14:paraId="1F362CB2" w14:textId="77777777" w:rsidR="006C721A" w:rsidRDefault="006C721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1D461CC"/>
    <w:multiLevelType w:val="hybridMultilevel"/>
    <w:tmpl w:val="599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C25ED8"/>
    <w:multiLevelType w:val="hybridMultilevel"/>
    <w:tmpl w:val="8F46F01A"/>
    <w:lvl w:ilvl="0" w:tplc="19E483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E87F8C"/>
    <w:multiLevelType w:val="hybridMultilevel"/>
    <w:tmpl w:val="5F8CE324"/>
    <w:lvl w:ilvl="0" w:tplc="D65AE9A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4A2C3B"/>
    <w:multiLevelType w:val="hybridMultilevel"/>
    <w:tmpl w:val="1E12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0515EC"/>
    <w:multiLevelType w:val="hybridMultilevel"/>
    <w:tmpl w:val="5D3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58117B"/>
    <w:multiLevelType w:val="multilevel"/>
    <w:tmpl w:val="B80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FA5AC8"/>
    <w:multiLevelType w:val="hybridMultilevel"/>
    <w:tmpl w:val="FD6A78D6"/>
    <w:lvl w:ilvl="0" w:tplc="44664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0A6B44"/>
    <w:multiLevelType w:val="hybridMultilevel"/>
    <w:tmpl w:val="E132D39A"/>
    <w:lvl w:ilvl="0" w:tplc="75C43E8A">
      <w:start w:val="1"/>
      <w:numFmt w:val="bullet"/>
      <w:lvlText w:val=""/>
      <w:lvlJc w:val="left"/>
      <w:pPr>
        <w:ind w:left="720" w:hanging="360"/>
      </w:pPr>
      <w:rPr>
        <w:rFonts w:ascii="Symbol" w:hAnsi="Symbol" w:hint="default"/>
      </w:rPr>
    </w:lvl>
    <w:lvl w:ilvl="1" w:tplc="B6E4D630">
      <w:start w:val="1"/>
      <w:numFmt w:val="bullet"/>
      <w:lvlText w:val="o"/>
      <w:lvlJc w:val="left"/>
      <w:pPr>
        <w:ind w:left="1440" w:hanging="360"/>
      </w:pPr>
      <w:rPr>
        <w:rFonts w:ascii="Courier New" w:hAnsi="Courier New" w:hint="default"/>
      </w:rPr>
    </w:lvl>
    <w:lvl w:ilvl="2" w:tplc="938867BE">
      <w:start w:val="1"/>
      <w:numFmt w:val="bullet"/>
      <w:lvlText w:val=""/>
      <w:lvlJc w:val="left"/>
      <w:pPr>
        <w:ind w:left="2160" w:hanging="360"/>
      </w:pPr>
      <w:rPr>
        <w:rFonts w:ascii="Wingdings" w:hAnsi="Wingdings" w:hint="default"/>
      </w:rPr>
    </w:lvl>
    <w:lvl w:ilvl="3" w:tplc="6398584A">
      <w:start w:val="1"/>
      <w:numFmt w:val="bullet"/>
      <w:lvlText w:val=""/>
      <w:lvlJc w:val="left"/>
      <w:pPr>
        <w:ind w:left="2880" w:hanging="360"/>
      </w:pPr>
      <w:rPr>
        <w:rFonts w:ascii="Symbol" w:hAnsi="Symbol" w:hint="default"/>
      </w:rPr>
    </w:lvl>
    <w:lvl w:ilvl="4" w:tplc="A344E34A">
      <w:start w:val="1"/>
      <w:numFmt w:val="bullet"/>
      <w:lvlText w:val="o"/>
      <w:lvlJc w:val="left"/>
      <w:pPr>
        <w:ind w:left="3600" w:hanging="360"/>
      </w:pPr>
      <w:rPr>
        <w:rFonts w:ascii="Courier New" w:hAnsi="Courier New" w:hint="default"/>
      </w:rPr>
    </w:lvl>
    <w:lvl w:ilvl="5" w:tplc="3FBED186">
      <w:start w:val="1"/>
      <w:numFmt w:val="bullet"/>
      <w:lvlText w:val=""/>
      <w:lvlJc w:val="left"/>
      <w:pPr>
        <w:ind w:left="4320" w:hanging="360"/>
      </w:pPr>
      <w:rPr>
        <w:rFonts w:ascii="Wingdings" w:hAnsi="Wingdings" w:hint="default"/>
      </w:rPr>
    </w:lvl>
    <w:lvl w:ilvl="6" w:tplc="9D125BAE">
      <w:start w:val="1"/>
      <w:numFmt w:val="bullet"/>
      <w:lvlText w:val=""/>
      <w:lvlJc w:val="left"/>
      <w:pPr>
        <w:ind w:left="5040" w:hanging="360"/>
      </w:pPr>
      <w:rPr>
        <w:rFonts w:ascii="Symbol" w:hAnsi="Symbol" w:hint="default"/>
      </w:rPr>
    </w:lvl>
    <w:lvl w:ilvl="7" w:tplc="9774E6EC">
      <w:start w:val="1"/>
      <w:numFmt w:val="bullet"/>
      <w:lvlText w:val="o"/>
      <w:lvlJc w:val="left"/>
      <w:pPr>
        <w:ind w:left="5760" w:hanging="360"/>
      </w:pPr>
      <w:rPr>
        <w:rFonts w:ascii="Courier New" w:hAnsi="Courier New" w:hint="default"/>
      </w:rPr>
    </w:lvl>
    <w:lvl w:ilvl="8" w:tplc="8C925E78">
      <w:start w:val="1"/>
      <w:numFmt w:val="bullet"/>
      <w:lvlText w:val=""/>
      <w:lvlJc w:val="left"/>
      <w:pPr>
        <w:ind w:left="6480" w:hanging="360"/>
      </w:pPr>
      <w:rPr>
        <w:rFonts w:ascii="Wingdings" w:hAnsi="Wingdings" w:hint="default"/>
      </w:rPr>
    </w:lvl>
  </w:abstractNum>
  <w:abstractNum w:abstractNumId="21" w15:restartNumberingAfterBreak="0">
    <w:nsid w:val="1A6E1B80"/>
    <w:multiLevelType w:val="hybridMultilevel"/>
    <w:tmpl w:val="F18A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3" w15:restartNumberingAfterBreak="0">
    <w:nsid w:val="1F786CB7"/>
    <w:multiLevelType w:val="hybridMultilevel"/>
    <w:tmpl w:val="9A90F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63117"/>
    <w:multiLevelType w:val="hybridMultilevel"/>
    <w:tmpl w:val="F9E0CD20"/>
    <w:lvl w:ilvl="0" w:tplc="44664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2E7458C3"/>
    <w:multiLevelType w:val="hybridMultilevel"/>
    <w:tmpl w:val="2806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9" w15:restartNumberingAfterBreak="0">
    <w:nsid w:val="32F81E24"/>
    <w:multiLevelType w:val="hybridMultilevel"/>
    <w:tmpl w:val="A2B2F49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0E1E89"/>
    <w:multiLevelType w:val="hybridMultilevel"/>
    <w:tmpl w:val="4042A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0A61B5"/>
    <w:multiLevelType w:val="hybridMultilevel"/>
    <w:tmpl w:val="493E5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3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BD3B6D"/>
    <w:multiLevelType w:val="hybridMultilevel"/>
    <w:tmpl w:val="028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306C5"/>
    <w:multiLevelType w:val="hybridMultilevel"/>
    <w:tmpl w:val="C88E99C2"/>
    <w:lvl w:ilvl="0" w:tplc="F4FAA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4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42" w15:restartNumberingAfterBreak="0">
    <w:nsid w:val="5B72623E"/>
    <w:multiLevelType w:val="hybridMultilevel"/>
    <w:tmpl w:val="5472EB64"/>
    <w:lvl w:ilvl="0" w:tplc="E0F25D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CA79F8"/>
    <w:multiLevelType w:val="hybridMultilevel"/>
    <w:tmpl w:val="F63A92D6"/>
    <w:lvl w:ilvl="0" w:tplc="9D88DD30">
      <w:start w:val="1"/>
      <w:numFmt w:val="bullet"/>
      <w:lvlText w:val=""/>
      <w:lvlJc w:val="left"/>
      <w:pPr>
        <w:ind w:left="720" w:hanging="360"/>
      </w:pPr>
      <w:rPr>
        <w:rFonts w:ascii="Symbol" w:hAnsi="Symbol" w:hint="default"/>
      </w:rPr>
    </w:lvl>
    <w:lvl w:ilvl="1" w:tplc="14AA2804">
      <w:start w:val="1"/>
      <w:numFmt w:val="bullet"/>
      <w:lvlText w:val="o"/>
      <w:lvlJc w:val="left"/>
      <w:pPr>
        <w:ind w:left="1440" w:hanging="360"/>
      </w:pPr>
      <w:rPr>
        <w:rFonts w:ascii="Courier New" w:hAnsi="Courier New" w:hint="default"/>
      </w:rPr>
    </w:lvl>
    <w:lvl w:ilvl="2" w:tplc="712ADE4A">
      <w:start w:val="1"/>
      <w:numFmt w:val="bullet"/>
      <w:lvlText w:val=""/>
      <w:lvlJc w:val="left"/>
      <w:pPr>
        <w:ind w:left="2160" w:hanging="360"/>
      </w:pPr>
      <w:rPr>
        <w:rFonts w:ascii="Wingdings" w:hAnsi="Wingdings" w:hint="default"/>
      </w:rPr>
    </w:lvl>
    <w:lvl w:ilvl="3" w:tplc="5CA0EEF2">
      <w:start w:val="1"/>
      <w:numFmt w:val="bullet"/>
      <w:lvlText w:val=""/>
      <w:lvlJc w:val="left"/>
      <w:pPr>
        <w:ind w:left="2880" w:hanging="360"/>
      </w:pPr>
      <w:rPr>
        <w:rFonts w:ascii="Symbol" w:hAnsi="Symbol" w:hint="default"/>
      </w:rPr>
    </w:lvl>
    <w:lvl w:ilvl="4" w:tplc="3A58CCA2">
      <w:start w:val="1"/>
      <w:numFmt w:val="bullet"/>
      <w:lvlText w:val="o"/>
      <w:lvlJc w:val="left"/>
      <w:pPr>
        <w:ind w:left="3600" w:hanging="360"/>
      </w:pPr>
      <w:rPr>
        <w:rFonts w:ascii="Courier New" w:hAnsi="Courier New" w:hint="default"/>
      </w:rPr>
    </w:lvl>
    <w:lvl w:ilvl="5" w:tplc="F648EB68">
      <w:start w:val="1"/>
      <w:numFmt w:val="bullet"/>
      <w:lvlText w:val=""/>
      <w:lvlJc w:val="left"/>
      <w:pPr>
        <w:ind w:left="4320" w:hanging="360"/>
      </w:pPr>
      <w:rPr>
        <w:rFonts w:ascii="Wingdings" w:hAnsi="Wingdings" w:hint="default"/>
      </w:rPr>
    </w:lvl>
    <w:lvl w:ilvl="6" w:tplc="B6B259CC">
      <w:start w:val="1"/>
      <w:numFmt w:val="bullet"/>
      <w:lvlText w:val=""/>
      <w:lvlJc w:val="left"/>
      <w:pPr>
        <w:ind w:left="5040" w:hanging="360"/>
      </w:pPr>
      <w:rPr>
        <w:rFonts w:ascii="Symbol" w:hAnsi="Symbol" w:hint="default"/>
      </w:rPr>
    </w:lvl>
    <w:lvl w:ilvl="7" w:tplc="65F26728">
      <w:start w:val="1"/>
      <w:numFmt w:val="bullet"/>
      <w:lvlText w:val="o"/>
      <w:lvlJc w:val="left"/>
      <w:pPr>
        <w:ind w:left="5760" w:hanging="360"/>
      </w:pPr>
      <w:rPr>
        <w:rFonts w:ascii="Courier New" w:hAnsi="Courier New" w:hint="default"/>
      </w:rPr>
    </w:lvl>
    <w:lvl w:ilvl="8" w:tplc="F5704A40">
      <w:start w:val="1"/>
      <w:numFmt w:val="bullet"/>
      <w:lvlText w:val=""/>
      <w:lvlJc w:val="left"/>
      <w:pPr>
        <w:ind w:left="6480" w:hanging="360"/>
      </w:pPr>
      <w:rPr>
        <w:rFonts w:ascii="Wingdings" w:hAnsi="Wingdings" w:hint="default"/>
      </w:rPr>
    </w:lvl>
  </w:abstractNum>
  <w:abstractNum w:abstractNumId="44" w15:restartNumberingAfterBreak="0">
    <w:nsid w:val="5DE55B06"/>
    <w:multiLevelType w:val="hybridMultilevel"/>
    <w:tmpl w:val="8AA2E3D2"/>
    <w:lvl w:ilvl="0" w:tplc="6B60A90E">
      <w:start w:val="1"/>
      <w:numFmt w:val="bullet"/>
      <w:lvlText w:val=""/>
      <w:lvlJc w:val="left"/>
      <w:pPr>
        <w:ind w:left="720" w:hanging="360"/>
      </w:pPr>
      <w:rPr>
        <w:rFonts w:ascii="Symbol" w:hAnsi="Symbol" w:hint="default"/>
      </w:rPr>
    </w:lvl>
    <w:lvl w:ilvl="1" w:tplc="FA96E85C">
      <w:start w:val="1"/>
      <w:numFmt w:val="bullet"/>
      <w:lvlText w:val="o"/>
      <w:lvlJc w:val="left"/>
      <w:pPr>
        <w:ind w:left="1440" w:hanging="360"/>
      </w:pPr>
      <w:rPr>
        <w:rFonts w:ascii="Courier New" w:hAnsi="Courier New" w:hint="default"/>
      </w:rPr>
    </w:lvl>
    <w:lvl w:ilvl="2" w:tplc="949A4C82">
      <w:start w:val="1"/>
      <w:numFmt w:val="bullet"/>
      <w:lvlText w:val=""/>
      <w:lvlJc w:val="left"/>
      <w:pPr>
        <w:ind w:left="2160" w:hanging="360"/>
      </w:pPr>
      <w:rPr>
        <w:rFonts w:ascii="Wingdings" w:hAnsi="Wingdings" w:hint="default"/>
      </w:rPr>
    </w:lvl>
    <w:lvl w:ilvl="3" w:tplc="89CCC09A">
      <w:start w:val="1"/>
      <w:numFmt w:val="bullet"/>
      <w:lvlText w:val=""/>
      <w:lvlJc w:val="left"/>
      <w:pPr>
        <w:ind w:left="2880" w:hanging="360"/>
      </w:pPr>
      <w:rPr>
        <w:rFonts w:ascii="Symbol" w:hAnsi="Symbol" w:hint="default"/>
      </w:rPr>
    </w:lvl>
    <w:lvl w:ilvl="4" w:tplc="86F01176">
      <w:start w:val="1"/>
      <w:numFmt w:val="bullet"/>
      <w:lvlText w:val="o"/>
      <w:lvlJc w:val="left"/>
      <w:pPr>
        <w:ind w:left="3600" w:hanging="360"/>
      </w:pPr>
      <w:rPr>
        <w:rFonts w:ascii="Courier New" w:hAnsi="Courier New" w:hint="default"/>
      </w:rPr>
    </w:lvl>
    <w:lvl w:ilvl="5" w:tplc="4C20C450">
      <w:start w:val="1"/>
      <w:numFmt w:val="bullet"/>
      <w:lvlText w:val=""/>
      <w:lvlJc w:val="left"/>
      <w:pPr>
        <w:ind w:left="4320" w:hanging="360"/>
      </w:pPr>
      <w:rPr>
        <w:rFonts w:ascii="Wingdings" w:hAnsi="Wingdings" w:hint="default"/>
      </w:rPr>
    </w:lvl>
    <w:lvl w:ilvl="6" w:tplc="CBB46DDC">
      <w:start w:val="1"/>
      <w:numFmt w:val="bullet"/>
      <w:lvlText w:val=""/>
      <w:lvlJc w:val="left"/>
      <w:pPr>
        <w:ind w:left="5040" w:hanging="360"/>
      </w:pPr>
      <w:rPr>
        <w:rFonts w:ascii="Symbol" w:hAnsi="Symbol" w:hint="default"/>
      </w:rPr>
    </w:lvl>
    <w:lvl w:ilvl="7" w:tplc="F05CA4FE">
      <w:start w:val="1"/>
      <w:numFmt w:val="bullet"/>
      <w:lvlText w:val="o"/>
      <w:lvlJc w:val="left"/>
      <w:pPr>
        <w:ind w:left="5760" w:hanging="360"/>
      </w:pPr>
      <w:rPr>
        <w:rFonts w:ascii="Courier New" w:hAnsi="Courier New" w:hint="default"/>
      </w:rPr>
    </w:lvl>
    <w:lvl w:ilvl="8" w:tplc="2F125344">
      <w:start w:val="1"/>
      <w:numFmt w:val="bullet"/>
      <w:lvlText w:val=""/>
      <w:lvlJc w:val="left"/>
      <w:pPr>
        <w:ind w:left="6480" w:hanging="360"/>
      </w:pPr>
      <w:rPr>
        <w:rFonts w:ascii="Wingdings" w:hAnsi="Wingdings" w:hint="default"/>
      </w:rPr>
    </w:lvl>
  </w:abstractNum>
  <w:abstractNum w:abstractNumId="45" w15:restartNumberingAfterBreak="0">
    <w:nsid w:val="653B449C"/>
    <w:multiLevelType w:val="hybridMultilevel"/>
    <w:tmpl w:val="F770315E"/>
    <w:lvl w:ilvl="0" w:tplc="F4FAA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47085D"/>
    <w:multiLevelType w:val="hybridMultilevel"/>
    <w:tmpl w:val="373685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48" w15:restartNumberingAfterBreak="0">
    <w:nsid w:val="6EAB7051"/>
    <w:multiLevelType w:val="hybridMultilevel"/>
    <w:tmpl w:val="5B508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21B4B91"/>
    <w:multiLevelType w:val="hybridMultilevel"/>
    <w:tmpl w:val="86888B58"/>
    <w:lvl w:ilvl="0" w:tplc="345E45E0">
      <w:start w:val="1"/>
      <w:numFmt w:val="bullet"/>
      <w:lvlText w:val=""/>
      <w:lvlJc w:val="left"/>
      <w:pPr>
        <w:ind w:left="720" w:hanging="360"/>
      </w:pPr>
      <w:rPr>
        <w:rFonts w:ascii="Symbol" w:hAnsi="Symbol" w:hint="default"/>
      </w:rPr>
    </w:lvl>
    <w:lvl w:ilvl="1" w:tplc="00ACFEC6">
      <w:start w:val="1"/>
      <w:numFmt w:val="bullet"/>
      <w:lvlText w:val="o"/>
      <w:lvlJc w:val="left"/>
      <w:pPr>
        <w:ind w:left="1440" w:hanging="360"/>
      </w:pPr>
      <w:rPr>
        <w:rFonts w:ascii="Courier New" w:hAnsi="Courier New" w:hint="default"/>
      </w:rPr>
    </w:lvl>
    <w:lvl w:ilvl="2" w:tplc="8D1E2290">
      <w:start w:val="1"/>
      <w:numFmt w:val="bullet"/>
      <w:lvlText w:val=""/>
      <w:lvlJc w:val="left"/>
      <w:pPr>
        <w:ind w:left="2160" w:hanging="360"/>
      </w:pPr>
      <w:rPr>
        <w:rFonts w:ascii="Wingdings" w:hAnsi="Wingdings" w:hint="default"/>
      </w:rPr>
    </w:lvl>
    <w:lvl w:ilvl="3" w:tplc="512EA360">
      <w:start w:val="1"/>
      <w:numFmt w:val="bullet"/>
      <w:lvlText w:val=""/>
      <w:lvlJc w:val="left"/>
      <w:pPr>
        <w:ind w:left="2880" w:hanging="360"/>
      </w:pPr>
      <w:rPr>
        <w:rFonts w:ascii="Symbol" w:hAnsi="Symbol" w:hint="default"/>
      </w:rPr>
    </w:lvl>
    <w:lvl w:ilvl="4" w:tplc="1624D0A4">
      <w:start w:val="1"/>
      <w:numFmt w:val="bullet"/>
      <w:lvlText w:val="o"/>
      <w:lvlJc w:val="left"/>
      <w:pPr>
        <w:ind w:left="3600" w:hanging="360"/>
      </w:pPr>
      <w:rPr>
        <w:rFonts w:ascii="Courier New" w:hAnsi="Courier New" w:hint="default"/>
      </w:rPr>
    </w:lvl>
    <w:lvl w:ilvl="5" w:tplc="99108502">
      <w:start w:val="1"/>
      <w:numFmt w:val="bullet"/>
      <w:lvlText w:val=""/>
      <w:lvlJc w:val="left"/>
      <w:pPr>
        <w:ind w:left="4320" w:hanging="360"/>
      </w:pPr>
      <w:rPr>
        <w:rFonts w:ascii="Wingdings" w:hAnsi="Wingdings" w:hint="default"/>
      </w:rPr>
    </w:lvl>
    <w:lvl w:ilvl="6" w:tplc="27EAA0BA">
      <w:start w:val="1"/>
      <w:numFmt w:val="bullet"/>
      <w:lvlText w:val=""/>
      <w:lvlJc w:val="left"/>
      <w:pPr>
        <w:ind w:left="5040" w:hanging="360"/>
      </w:pPr>
      <w:rPr>
        <w:rFonts w:ascii="Symbol" w:hAnsi="Symbol" w:hint="default"/>
      </w:rPr>
    </w:lvl>
    <w:lvl w:ilvl="7" w:tplc="732A6C10">
      <w:start w:val="1"/>
      <w:numFmt w:val="bullet"/>
      <w:lvlText w:val="o"/>
      <w:lvlJc w:val="left"/>
      <w:pPr>
        <w:ind w:left="5760" w:hanging="360"/>
      </w:pPr>
      <w:rPr>
        <w:rFonts w:ascii="Courier New" w:hAnsi="Courier New" w:hint="default"/>
      </w:rPr>
    </w:lvl>
    <w:lvl w:ilvl="8" w:tplc="4170BD92">
      <w:start w:val="1"/>
      <w:numFmt w:val="bullet"/>
      <w:lvlText w:val=""/>
      <w:lvlJc w:val="left"/>
      <w:pPr>
        <w:ind w:left="6480" w:hanging="360"/>
      </w:pPr>
      <w:rPr>
        <w:rFonts w:ascii="Wingdings" w:hAnsi="Wingdings" w:hint="default"/>
      </w:rPr>
    </w:lvl>
  </w:abstractNum>
  <w:abstractNum w:abstractNumId="51"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55" w15:restartNumberingAfterBreak="0">
    <w:nsid w:val="7AE211F7"/>
    <w:multiLevelType w:val="hybridMultilevel"/>
    <w:tmpl w:val="ECCA9F42"/>
    <w:lvl w:ilvl="0" w:tplc="F4FAA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50"/>
  </w:num>
  <w:num w:numId="3">
    <w:abstractNumId w:val="20"/>
  </w:num>
  <w:num w:numId="4">
    <w:abstractNumId w:val="43"/>
  </w:num>
  <w:num w:numId="5">
    <w:abstractNumId w:val="11"/>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37"/>
  </w:num>
  <w:num w:numId="11">
    <w:abstractNumId w:val="37"/>
    <w:lvlOverride w:ilvl="0">
      <w:lvl w:ilvl="0">
        <w:start w:val="1"/>
        <w:numFmt w:val="decimal"/>
        <w:lvlText w:val="%1."/>
        <w:legacy w:legacy="1" w:legacySpace="0" w:legacyIndent="360"/>
        <w:lvlJc w:val="left"/>
        <w:pPr>
          <w:ind w:left="360" w:hanging="360"/>
        </w:pPr>
      </w:lvl>
    </w:lvlOverride>
  </w:num>
  <w:num w:numId="12">
    <w:abstractNumId w:val="37"/>
    <w:lvlOverride w:ilvl="0">
      <w:lvl w:ilvl="0">
        <w:start w:val="1"/>
        <w:numFmt w:val="decimal"/>
        <w:lvlText w:val="%1."/>
        <w:legacy w:legacy="1" w:legacySpace="0" w:legacyIndent="360"/>
        <w:lvlJc w:val="left"/>
        <w:pPr>
          <w:ind w:left="360" w:hanging="360"/>
        </w:pPr>
      </w:lvl>
    </w:lvlOverride>
  </w:num>
  <w:num w:numId="13">
    <w:abstractNumId w:val="37"/>
    <w:lvlOverride w:ilvl="0">
      <w:lvl w:ilvl="0">
        <w:start w:val="1"/>
        <w:numFmt w:val="decimal"/>
        <w:lvlText w:val="%1."/>
        <w:legacy w:legacy="1" w:legacySpace="0" w:legacyIndent="360"/>
        <w:lvlJc w:val="left"/>
        <w:pPr>
          <w:ind w:left="360" w:hanging="360"/>
        </w:pPr>
      </w:lvl>
    </w:lvlOverride>
  </w:num>
  <w:num w:numId="14">
    <w:abstractNumId w:val="37"/>
    <w:lvlOverride w:ilvl="0">
      <w:lvl w:ilvl="0">
        <w:start w:val="1"/>
        <w:numFmt w:val="decimal"/>
        <w:lvlText w:val="%1."/>
        <w:legacy w:legacy="1" w:legacySpace="0" w:legacyIndent="360"/>
        <w:lvlJc w:val="left"/>
        <w:pPr>
          <w:ind w:left="360" w:hanging="360"/>
        </w:pPr>
      </w:lvl>
    </w:lvlOverride>
  </w:num>
  <w:num w:numId="15">
    <w:abstractNumId w:val="37"/>
    <w:lvlOverride w:ilvl="0">
      <w:lvl w:ilvl="0">
        <w:start w:val="1"/>
        <w:numFmt w:val="decimal"/>
        <w:lvlText w:val="%1."/>
        <w:legacy w:legacy="1" w:legacySpace="0" w:legacyIndent="360"/>
        <w:lvlJc w:val="left"/>
        <w:pPr>
          <w:ind w:left="360" w:hanging="360"/>
        </w:pPr>
      </w:lvl>
    </w:lvlOverride>
  </w:num>
  <w:num w:numId="16">
    <w:abstractNumId w:val="33"/>
  </w:num>
  <w:num w:numId="17">
    <w:abstractNumId w:val="22"/>
  </w:num>
  <w:num w:numId="18">
    <w:abstractNumId w:val="41"/>
  </w:num>
  <w:num w:numId="19">
    <w:abstractNumId w:val="40"/>
  </w:num>
  <w:num w:numId="20">
    <w:abstractNumId w:val="54"/>
  </w:num>
  <w:num w:numId="21">
    <w:abstractNumId w:val="26"/>
  </w:num>
  <w:num w:numId="22">
    <w:abstractNumId w:val="25"/>
  </w:num>
  <w:num w:numId="23">
    <w:abstractNumId w:val="47"/>
  </w:num>
  <w:num w:numId="24">
    <w:abstractNumId w:val="34"/>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3"/>
  </w:num>
  <w:num w:numId="27">
    <w:abstractNumId w:val="52"/>
  </w:num>
  <w:num w:numId="28">
    <w:abstractNumId w:val="38"/>
  </w:num>
  <w:num w:numId="29">
    <w:abstractNumId w:val="51"/>
  </w:num>
  <w:num w:numId="30">
    <w:abstractNumId w:val="14"/>
  </w:num>
  <w:num w:numId="31">
    <w:abstractNumId w:val="49"/>
  </w:num>
  <w:num w:numId="32">
    <w:abstractNumId w:val="31"/>
  </w:num>
  <w:num w:numId="33">
    <w:abstractNumId w:val="3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27"/>
  </w:num>
  <w:num w:numId="46">
    <w:abstractNumId w:val="15"/>
  </w:num>
  <w:num w:numId="47">
    <w:abstractNumId w:val="36"/>
  </w:num>
  <w:num w:numId="48">
    <w:abstractNumId w:val="24"/>
  </w:num>
  <w:num w:numId="49">
    <w:abstractNumId w:val="45"/>
  </w:num>
  <w:num w:numId="50">
    <w:abstractNumId w:val="55"/>
  </w:num>
  <w:num w:numId="51">
    <w:abstractNumId w:val="39"/>
  </w:num>
  <w:num w:numId="52">
    <w:abstractNumId w:val="19"/>
  </w:num>
  <w:num w:numId="53">
    <w:abstractNumId w:val="48"/>
  </w:num>
  <w:num w:numId="54">
    <w:abstractNumId w:val="13"/>
  </w:num>
  <w:num w:numId="55">
    <w:abstractNumId w:val="46"/>
  </w:num>
  <w:num w:numId="56">
    <w:abstractNumId w:val="32"/>
  </w:num>
  <w:num w:numId="57">
    <w:abstractNumId w:val="30"/>
  </w:num>
  <w:num w:numId="58">
    <w:abstractNumId w:val="18"/>
  </w:num>
  <w:num w:numId="59">
    <w:abstractNumId w:val="23"/>
  </w:num>
  <w:num w:numId="60">
    <w:abstractNumId w:val="42"/>
  </w:num>
  <w:num w:numId="61">
    <w:abstractNumId w:val="21"/>
  </w:num>
  <w:num w:numId="62">
    <w:abstractNumId w:val="29"/>
  </w:num>
  <w:num w:numId="63">
    <w:abstractNumId w:val="17"/>
  </w:num>
  <w:num w:numId="64">
    <w:abstractNumId w:val="12"/>
  </w:num>
  <w:num w:numId="65">
    <w:abstractNumId w:val="16"/>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ncion, Albert">
    <w15:presenceInfo w15:providerId="None" w15:userId="Asuncion, Albert"/>
  </w15:person>
  <w15:person w15:author="Alice Karanja">
    <w15:presenceInfo w15:providerId="None" w15:userId="Alice Karanja"/>
  </w15:person>
  <w15:person w15:author="Khaleghi, Ryan">
    <w15:presenceInfo w15:providerId="AD" w15:userId="S0033FFF9B0F958A@LIVE.COM"/>
  </w15:person>
  <w15:person w15:author="Karanja, Alice">
    <w15:presenceInfo w15:providerId="AD" w15:userId="S0033FFF9C70171C@LIVE.COM"/>
  </w15:person>
  <w15:person w15:author="Lee, Mooyoung">
    <w15:presenceInfo w15:providerId="AD" w15:userId="S0033FFF9C7014F0@LIVE.COM"/>
  </w15:person>
  <w15:person w15:author="Sola Fide">
    <w15:presenceInfo w15:providerId="None" w15:userId="Sola Fi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6F04"/>
    <w:rsid w:val="0000789E"/>
    <w:rsid w:val="00014274"/>
    <w:rsid w:val="00020DD5"/>
    <w:rsid w:val="00022273"/>
    <w:rsid w:val="00023E1E"/>
    <w:rsid w:val="000246CE"/>
    <w:rsid w:val="000310F1"/>
    <w:rsid w:val="00031FCD"/>
    <w:rsid w:val="00042E13"/>
    <w:rsid w:val="000469E6"/>
    <w:rsid w:val="00047A87"/>
    <w:rsid w:val="00053FA2"/>
    <w:rsid w:val="00063A1A"/>
    <w:rsid w:val="000703CF"/>
    <w:rsid w:val="00071D7F"/>
    <w:rsid w:val="000776B3"/>
    <w:rsid w:val="0007798D"/>
    <w:rsid w:val="00085AE4"/>
    <w:rsid w:val="000A0A6B"/>
    <w:rsid w:val="000A168B"/>
    <w:rsid w:val="000B1232"/>
    <w:rsid w:val="000B3837"/>
    <w:rsid w:val="000C5532"/>
    <w:rsid w:val="000C6212"/>
    <w:rsid w:val="000D1833"/>
    <w:rsid w:val="000D2BDE"/>
    <w:rsid w:val="000E0283"/>
    <w:rsid w:val="000E20C5"/>
    <w:rsid w:val="000F3851"/>
    <w:rsid w:val="000F3A25"/>
    <w:rsid w:val="00104BB0"/>
    <w:rsid w:val="00107115"/>
    <w:rsid w:val="0010794E"/>
    <w:rsid w:val="00112E4C"/>
    <w:rsid w:val="00112EB7"/>
    <w:rsid w:val="001249F7"/>
    <w:rsid w:val="0013354F"/>
    <w:rsid w:val="001359EF"/>
    <w:rsid w:val="00141B26"/>
    <w:rsid w:val="00143F2E"/>
    <w:rsid w:val="00144E72"/>
    <w:rsid w:val="00154333"/>
    <w:rsid w:val="00162EE8"/>
    <w:rsid w:val="00173A84"/>
    <w:rsid w:val="00173EED"/>
    <w:rsid w:val="001768FF"/>
    <w:rsid w:val="00185109"/>
    <w:rsid w:val="00186A9B"/>
    <w:rsid w:val="001872E0"/>
    <w:rsid w:val="00193D8D"/>
    <w:rsid w:val="0019754D"/>
    <w:rsid w:val="001A0486"/>
    <w:rsid w:val="001A60B1"/>
    <w:rsid w:val="001B07B7"/>
    <w:rsid w:val="001B36B1"/>
    <w:rsid w:val="001B4143"/>
    <w:rsid w:val="001B5044"/>
    <w:rsid w:val="001C0D72"/>
    <w:rsid w:val="001E6E90"/>
    <w:rsid w:val="001E7B7A"/>
    <w:rsid w:val="001F2D05"/>
    <w:rsid w:val="001F4C5C"/>
    <w:rsid w:val="001F54FB"/>
    <w:rsid w:val="001F792C"/>
    <w:rsid w:val="00202923"/>
    <w:rsid w:val="00204478"/>
    <w:rsid w:val="00207DC8"/>
    <w:rsid w:val="00213EA9"/>
    <w:rsid w:val="00214824"/>
    <w:rsid w:val="00214E2E"/>
    <w:rsid w:val="00216141"/>
    <w:rsid w:val="002167C4"/>
    <w:rsid w:val="00217186"/>
    <w:rsid w:val="00225F02"/>
    <w:rsid w:val="00237A10"/>
    <w:rsid w:val="002415EB"/>
    <w:rsid w:val="00241785"/>
    <w:rsid w:val="002434A1"/>
    <w:rsid w:val="00244FA8"/>
    <w:rsid w:val="00263943"/>
    <w:rsid w:val="00266AEF"/>
    <w:rsid w:val="00267B35"/>
    <w:rsid w:val="00275177"/>
    <w:rsid w:val="00281E3D"/>
    <w:rsid w:val="002974B3"/>
    <w:rsid w:val="002A29D5"/>
    <w:rsid w:val="002A6CDC"/>
    <w:rsid w:val="002B4AE8"/>
    <w:rsid w:val="002C1A2D"/>
    <w:rsid w:val="002C528B"/>
    <w:rsid w:val="002D4828"/>
    <w:rsid w:val="002D53F7"/>
    <w:rsid w:val="002E0693"/>
    <w:rsid w:val="002E677A"/>
    <w:rsid w:val="002E7864"/>
    <w:rsid w:val="002E7CD0"/>
    <w:rsid w:val="002F10DC"/>
    <w:rsid w:val="002F4DC2"/>
    <w:rsid w:val="002F5957"/>
    <w:rsid w:val="002F7910"/>
    <w:rsid w:val="003044D9"/>
    <w:rsid w:val="00314F0C"/>
    <w:rsid w:val="0031522A"/>
    <w:rsid w:val="00326234"/>
    <w:rsid w:val="00326C81"/>
    <w:rsid w:val="0033447E"/>
    <w:rsid w:val="003344A3"/>
    <w:rsid w:val="003427CE"/>
    <w:rsid w:val="0034314A"/>
    <w:rsid w:val="00346C4F"/>
    <w:rsid w:val="00356835"/>
    <w:rsid w:val="00360269"/>
    <w:rsid w:val="003611D0"/>
    <w:rsid w:val="00361887"/>
    <w:rsid w:val="0036639B"/>
    <w:rsid w:val="00371FB8"/>
    <w:rsid w:val="00372876"/>
    <w:rsid w:val="0037551B"/>
    <w:rsid w:val="003760F8"/>
    <w:rsid w:val="00392DBA"/>
    <w:rsid w:val="00395691"/>
    <w:rsid w:val="0039789A"/>
    <w:rsid w:val="00397931"/>
    <w:rsid w:val="003A1A93"/>
    <w:rsid w:val="003A21F8"/>
    <w:rsid w:val="003A6F9C"/>
    <w:rsid w:val="003B299D"/>
    <w:rsid w:val="003B7BD9"/>
    <w:rsid w:val="003C3322"/>
    <w:rsid w:val="003C68C2"/>
    <w:rsid w:val="003D2EAD"/>
    <w:rsid w:val="003D4CAE"/>
    <w:rsid w:val="003D6D99"/>
    <w:rsid w:val="003E73A9"/>
    <w:rsid w:val="003F26BD"/>
    <w:rsid w:val="003F52AD"/>
    <w:rsid w:val="00400F4F"/>
    <w:rsid w:val="0040342C"/>
    <w:rsid w:val="00413253"/>
    <w:rsid w:val="00413AFC"/>
    <w:rsid w:val="0043144F"/>
    <w:rsid w:val="00431BFA"/>
    <w:rsid w:val="00432256"/>
    <w:rsid w:val="00432764"/>
    <w:rsid w:val="004353CF"/>
    <w:rsid w:val="004420B7"/>
    <w:rsid w:val="004438A7"/>
    <w:rsid w:val="00444FD0"/>
    <w:rsid w:val="00451CB1"/>
    <w:rsid w:val="0045468B"/>
    <w:rsid w:val="00463143"/>
    <w:rsid w:val="004631BC"/>
    <w:rsid w:val="00464BF2"/>
    <w:rsid w:val="00466454"/>
    <w:rsid w:val="00476ECC"/>
    <w:rsid w:val="004776B2"/>
    <w:rsid w:val="00481035"/>
    <w:rsid w:val="00484761"/>
    <w:rsid w:val="00484DD5"/>
    <w:rsid w:val="004C07F1"/>
    <w:rsid w:val="004C1E16"/>
    <w:rsid w:val="004C2543"/>
    <w:rsid w:val="004D15CA"/>
    <w:rsid w:val="004D4683"/>
    <w:rsid w:val="004D4BCD"/>
    <w:rsid w:val="004E21FD"/>
    <w:rsid w:val="004E3E4C"/>
    <w:rsid w:val="004F0626"/>
    <w:rsid w:val="004F1804"/>
    <w:rsid w:val="004F23A0"/>
    <w:rsid w:val="005003E3"/>
    <w:rsid w:val="00501426"/>
    <w:rsid w:val="005052CD"/>
    <w:rsid w:val="005114E0"/>
    <w:rsid w:val="005169F4"/>
    <w:rsid w:val="0052214A"/>
    <w:rsid w:val="00530E67"/>
    <w:rsid w:val="005327F6"/>
    <w:rsid w:val="005328A4"/>
    <w:rsid w:val="00532CA2"/>
    <w:rsid w:val="0053365C"/>
    <w:rsid w:val="00544DB6"/>
    <w:rsid w:val="005474A2"/>
    <w:rsid w:val="00550516"/>
    <w:rsid w:val="00550A26"/>
    <w:rsid w:val="00550BF5"/>
    <w:rsid w:val="00561820"/>
    <w:rsid w:val="00567A70"/>
    <w:rsid w:val="00582145"/>
    <w:rsid w:val="00590A12"/>
    <w:rsid w:val="005957DA"/>
    <w:rsid w:val="00595856"/>
    <w:rsid w:val="005A2A15"/>
    <w:rsid w:val="005B6EC1"/>
    <w:rsid w:val="005C0ADB"/>
    <w:rsid w:val="005D1B15"/>
    <w:rsid w:val="005D2237"/>
    <w:rsid w:val="005D2824"/>
    <w:rsid w:val="005D4F1A"/>
    <w:rsid w:val="005D72BB"/>
    <w:rsid w:val="005E1692"/>
    <w:rsid w:val="005E4242"/>
    <w:rsid w:val="005E52FC"/>
    <w:rsid w:val="005E692F"/>
    <w:rsid w:val="00610F33"/>
    <w:rsid w:val="006143FE"/>
    <w:rsid w:val="0062114B"/>
    <w:rsid w:val="00623698"/>
    <w:rsid w:val="00625E96"/>
    <w:rsid w:val="006261A4"/>
    <w:rsid w:val="0063637F"/>
    <w:rsid w:val="0064177C"/>
    <w:rsid w:val="00645604"/>
    <w:rsid w:val="00647C09"/>
    <w:rsid w:val="00651F2C"/>
    <w:rsid w:val="00654CA3"/>
    <w:rsid w:val="0065633E"/>
    <w:rsid w:val="0065709B"/>
    <w:rsid w:val="00660DEB"/>
    <w:rsid w:val="006633FC"/>
    <w:rsid w:val="00665BF6"/>
    <w:rsid w:val="00671463"/>
    <w:rsid w:val="00675C89"/>
    <w:rsid w:val="00676E92"/>
    <w:rsid w:val="00677352"/>
    <w:rsid w:val="00693D5D"/>
    <w:rsid w:val="006A1699"/>
    <w:rsid w:val="006A191B"/>
    <w:rsid w:val="006A2F2F"/>
    <w:rsid w:val="006A5532"/>
    <w:rsid w:val="006A6F7D"/>
    <w:rsid w:val="006B290E"/>
    <w:rsid w:val="006B348E"/>
    <w:rsid w:val="006B51DD"/>
    <w:rsid w:val="006B6C8A"/>
    <w:rsid w:val="006B72D8"/>
    <w:rsid w:val="006B7F03"/>
    <w:rsid w:val="006C721A"/>
    <w:rsid w:val="006C7858"/>
    <w:rsid w:val="00717A23"/>
    <w:rsid w:val="00725B45"/>
    <w:rsid w:val="007278BC"/>
    <w:rsid w:val="00730665"/>
    <w:rsid w:val="007336E8"/>
    <w:rsid w:val="00740A49"/>
    <w:rsid w:val="007443DB"/>
    <w:rsid w:val="0074759E"/>
    <w:rsid w:val="007632E9"/>
    <w:rsid w:val="007667EF"/>
    <w:rsid w:val="00770296"/>
    <w:rsid w:val="00770D9A"/>
    <w:rsid w:val="0077513F"/>
    <w:rsid w:val="00780AD6"/>
    <w:rsid w:val="007915AE"/>
    <w:rsid w:val="007919CA"/>
    <w:rsid w:val="00791ED2"/>
    <w:rsid w:val="007A24B5"/>
    <w:rsid w:val="007A45BF"/>
    <w:rsid w:val="007A45DE"/>
    <w:rsid w:val="007B6003"/>
    <w:rsid w:val="007C4336"/>
    <w:rsid w:val="007C6511"/>
    <w:rsid w:val="007D2601"/>
    <w:rsid w:val="007D41F3"/>
    <w:rsid w:val="007D5C3D"/>
    <w:rsid w:val="007E0577"/>
    <w:rsid w:val="007E353A"/>
    <w:rsid w:val="007E39D8"/>
    <w:rsid w:val="007E5A30"/>
    <w:rsid w:val="007E6B84"/>
    <w:rsid w:val="007F2695"/>
    <w:rsid w:val="007F7AA6"/>
    <w:rsid w:val="008042CA"/>
    <w:rsid w:val="00804A27"/>
    <w:rsid w:val="008145EE"/>
    <w:rsid w:val="00823624"/>
    <w:rsid w:val="008248B3"/>
    <w:rsid w:val="008344BA"/>
    <w:rsid w:val="00837E47"/>
    <w:rsid w:val="00837EAF"/>
    <w:rsid w:val="00841534"/>
    <w:rsid w:val="00847B2B"/>
    <w:rsid w:val="00850D3A"/>
    <w:rsid w:val="008518FE"/>
    <w:rsid w:val="00853682"/>
    <w:rsid w:val="008563A8"/>
    <w:rsid w:val="0085659C"/>
    <w:rsid w:val="00862A63"/>
    <w:rsid w:val="008630E3"/>
    <w:rsid w:val="00863255"/>
    <w:rsid w:val="00872026"/>
    <w:rsid w:val="0087792E"/>
    <w:rsid w:val="00881224"/>
    <w:rsid w:val="00883EAF"/>
    <w:rsid w:val="0088433C"/>
    <w:rsid w:val="00885258"/>
    <w:rsid w:val="008902DE"/>
    <w:rsid w:val="0089254F"/>
    <w:rsid w:val="00894F9D"/>
    <w:rsid w:val="00895166"/>
    <w:rsid w:val="008A2F7D"/>
    <w:rsid w:val="008A30C3"/>
    <w:rsid w:val="008A3C23"/>
    <w:rsid w:val="008B1F5D"/>
    <w:rsid w:val="008B2A11"/>
    <w:rsid w:val="008B2CED"/>
    <w:rsid w:val="008B4DE5"/>
    <w:rsid w:val="008B5728"/>
    <w:rsid w:val="008B9392"/>
    <w:rsid w:val="008C28A3"/>
    <w:rsid w:val="008C49CC"/>
    <w:rsid w:val="008D00DA"/>
    <w:rsid w:val="008D576A"/>
    <w:rsid w:val="008D69E9"/>
    <w:rsid w:val="008D796E"/>
    <w:rsid w:val="008E0645"/>
    <w:rsid w:val="008E0E62"/>
    <w:rsid w:val="008E3048"/>
    <w:rsid w:val="008F0F90"/>
    <w:rsid w:val="008F594A"/>
    <w:rsid w:val="00904C7E"/>
    <w:rsid w:val="009097ED"/>
    <w:rsid w:val="0091035B"/>
    <w:rsid w:val="00921AC0"/>
    <w:rsid w:val="00923694"/>
    <w:rsid w:val="00926727"/>
    <w:rsid w:val="0093414E"/>
    <w:rsid w:val="00945786"/>
    <w:rsid w:val="009756AD"/>
    <w:rsid w:val="009851C6"/>
    <w:rsid w:val="009913EC"/>
    <w:rsid w:val="0099257F"/>
    <w:rsid w:val="00994009"/>
    <w:rsid w:val="009A1F6E"/>
    <w:rsid w:val="009B3E64"/>
    <w:rsid w:val="009B4F2F"/>
    <w:rsid w:val="009B57B0"/>
    <w:rsid w:val="009C18B8"/>
    <w:rsid w:val="009C7D17"/>
    <w:rsid w:val="009E2189"/>
    <w:rsid w:val="009E484E"/>
    <w:rsid w:val="009E6E6F"/>
    <w:rsid w:val="009E78B2"/>
    <w:rsid w:val="009E7E0B"/>
    <w:rsid w:val="009F1C8F"/>
    <w:rsid w:val="009F2B11"/>
    <w:rsid w:val="009F40FB"/>
    <w:rsid w:val="00A00F16"/>
    <w:rsid w:val="00A12E80"/>
    <w:rsid w:val="00A22FCB"/>
    <w:rsid w:val="00A257CC"/>
    <w:rsid w:val="00A264F2"/>
    <w:rsid w:val="00A320E4"/>
    <w:rsid w:val="00A36DBC"/>
    <w:rsid w:val="00A46C80"/>
    <w:rsid w:val="00A472F1"/>
    <w:rsid w:val="00A5237D"/>
    <w:rsid w:val="00A554A3"/>
    <w:rsid w:val="00A57483"/>
    <w:rsid w:val="00A64FF4"/>
    <w:rsid w:val="00A758EA"/>
    <w:rsid w:val="00A80E0A"/>
    <w:rsid w:val="00A812D9"/>
    <w:rsid w:val="00A843CC"/>
    <w:rsid w:val="00A95C50"/>
    <w:rsid w:val="00A96697"/>
    <w:rsid w:val="00A9718A"/>
    <w:rsid w:val="00A971FC"/>
    <w:rsid w:val="00AA74BD"/>
    <w:rsid w:val="00AB4739"/>
    <w:rsid w:val="00AB79A6"/>
    <w:rsid w:val="00AC308C"/>
    <w:rsid w:val="00AC3136"/>
    <w:rsid w:val="00AC46E9"/>
    <w:rsid w:val="00AC4850"/>
    <w:rsid w:val="00AD4AC9"/>
    <w:rsid w:val="00AD538A"/>
    <w:rsid w:val="00AE047B"/>
    <w:rsid w:val="00AE16B0"/>
    <w:rsid w:val="00AE2FA5"/>
    <w:rsid w:val="00AE3506"/>
    <w:rsid w:val="00AE44F8"/>
    <w:rsid w:val="00AE4C90"/>
    <w:rsid w:val="00AE5C9B"/>
    <w:rsid w:val="00AE6525"/>
    <w:rsid w:val="00AF0A6F"/>
    <w:rsid w:val="00AF72C5"/>
    <w:rsid w:val="00B00C67"/>
    <w:rsid w:val="00B31221"/>
    <w:rsid w:val="00B44D49"/>
    <w:rsid w:val="00B47B59"/>
    <w:rsid w:val="00B530C7"/>
    <w:rsid w:val="00B53F81"/>
    <w:rsid w:val="00B56C2B"/>
    <w:rsid w:val="00B626A6"/>
    <w:rsid w:val="00B63A83"/>
    <w:rsid w:val="00B65BD3"/>
    <w:rsid w:val="00B70469"/>
    <w:rsid w:val="00B72DD8"/>
    <w:rsid w:val="00B72E09"/>
    <w:rsid w:val="00B73C03"/>
    <w:rsid w:val="00B82396"/>
    <w:rsid w:val="00B82890"/>
    <w:rsid w:val="00B82BA4"/>
    <w:rsid w:val="00B87027"/>
    <w:rsid w:val="00BA1D62"/>
    <w:rsid w:val="00BB1D31"/>
    <w:rsid w:val="00BB25F6"/>
    <w:rsid w:val="00BB2E30"/>
    <w:rsid w:val="00BB6EA9"/>
    <w:rsid w:val="00BC16CA"/>
    <w:rsid w:val="00BC39B6"/>
    <w:rsid w:val="00BF000D"/>
    <w:rsid w:val="00BF0C69"/>
    <w:rsid w:val="00BF3EC1"/>
    <w:rsid w:val="00BF45A2"/>
    <w:rsid w:val="00BF4CEA"/>
    <w:rsid w:val="00BF629B"/>
    <w:rsid w:val="00BF655C"/>
    <w:rsid w:val="00C0334C"/>
    <w:rsid w:val="00C035BD"/>
    <w:rsid w:val="00C075EF"/>
    <w:rsid w:val="00C11E83"/>
    <w:rsid w:val="00C13F40"/>
    <w:rsid w:val="00C22573"/>
    <w:rsid w:val="00C2378A"/>
    <w:rsid w:val="00C3316C"/>
    <w:rsid w:val="00C37505"/>
    <w:rsid w:val="00C378A1"/>
    <w:rsid w:val="00C37967"/>
    <w:rsid w:val="00C52144"/>
    <w:rsid w:val="00C52999"/>
    <w:rsid w:val="00C55A24"/>
    <w:rsid w:val="00C621D6"/>
    <w:rsid w:val="00C67DFF"/>
    <w:rsid w:val="00C74206"/>
    <w:rsid w:val="00C74F84"/>
    <w:rsid w:val="00C81C53"/>
    <w:rsid w:val="00C82D86"/>
    <w:rsid w:val="00C8645B"/>
    <w:rsid w:val="00C97019"/>
    <w:rsid w:val="00CA1DD8"/>
    <w:rsid w:val="00CA7647"/>
    <w:rsid w:val="00CB4B0D"/>
    <w:rsid w:val="00CB4B8D"/>
    <w:rsid w:val="00CB56E5"/>
    <w:rsid w:val="00CC0DDA"/>
    <w:rsid w:val="00CC334D"/>
    <w:rsid w:val="00CC5AF2"/>
    <w:rsid w:val="00CD22B8"/>
    <w:rsid w:val="00CD25BE"/>
    <w:rsid w:val="00CD3B5D"/>
    <w:rsid w:val="00CD5BAC"/>
    <w:rsid w:val="00CD684F"/>
    <w:rsid w:val="00CD7529"/>
    <w:rsid w:val="00CD7AE7"/>
    <w:rsid w:val="00CE3B37"/>
    <w:rsid w:val="00CE6F3D"/>
    <w:rsid w:val="00CF1604"/>
    <w:rsid w:val="00CF17E8"/>
    <w:rsid w:val="00D06623"/>
    <w:rsid w:val="00D13EE1"/>
    <w:rsid w:val="00D14C6B"/>
    <w:rsid w:val="00D16485"/>
    <w:rsid w:val="00D2350A"/>
    <w:rsid w:val="00D2656D"/>
    <w:rsid w:val="00D276B0"/>
    <w:rsid w:val="00D34F73"/>
    <w:rsid w:val="00D357A0"/>
    <w:rsid w:val="00D36AC4"/>
    <w:rsid w:val="00D40426"/>
    <w:rsid w:val="00D443AE"/>
    <w:rsid w:val="00D46861"/>
    <w:rsid w:val="00D47712"/>
    <w:rsid w:val="00D5152A"/>
    <w:rsid w:val="00D545F7"/>
    <w:rsid w:val="00D5536F"/>
    <w:rsid w:val="00D568E8"/>
    <w:rsid w:val="00D56935"/>
    <w:rsid w:val="00D56DF7"/>
    <w:rsid w:val="00D63419"/>
    <w:rsid w:val="00D67A32"/>
    <w:rsid w:val="00D714B7"/>
    <w:rsid w:val="00D758C6"/>
    <w:rsid w:val="00D83DA5"/>
    <w:rsid w:val="00D87484"/>
    <w:rsid w:val="00D90C10"/>
    <w:rsid w:val="00D92E96"/>
    <w:rsid w:val="00DA258C"/>
    <w:rsid w:val="00DB0007"/>
    <w:rsid w:val="00DB07C1"/>
    <w:rsid w:val="00DB353E"/>
    <w:rsid w:val="00DB358C"/>
    <w:rsid w:val="00DB7C8B"/>
    <w:rsid w:val="00DD1777"/>
    <w:rsid w:val="00DD189B"/>
    <w:rsid w:val="00DE07FA"/>
    <w:rsid w:val="00DE5A9B"/>
    <w:rsid w:val="00DF066F"/>
    <w:rsid w:val="00DF2DDB"/>
    <w:rsid w:val="00DF2DDE"/>
    <w:rsid w:val="00DF716E"/>
    <w:rsid w:val="00E01667"/>
    <w:rsid w:val="00E06F81"/>
    <w:rsid w:val="00E226F5"/>
    <w:rsid w:val="00E36209"/>
    <w:rsid w:val="00E367D7"/>
    <w:rsid w:val="00E415AC"/>
    <w:rsid w:val="00E420BB"/>
    <w:rsid w:val="00E46CAE"/>
    <w:rsid w:val="00E50DF6"/>
    <w:rsid w:val="00E54D64"/>
    <w:rsid w:val="00E5764C"/>
    <w:rsid w:val="00E6111C"/>
    <w:rsid w:val="00E627E4"/>
    <w:rsid w:val="00E636BA"/>
    <w:rsid w:val="00E75AAC"/>
    <w:rsid w:val="00E761A4"/>
    <w:rsid w:val="00E80707"/>
    <w:rsid w:val="00E839AA"/>
    <w:rsid w:val="00E87225"/>
    <w:rsid w:val="00E9203D"/>
    <w:rsid w:val="00E965C5"/>
    <w:rsid w:val="00E96A3A"/>
    <w:rsid w:val="00E97402"/>
    <w:rsid w:val="00E9777C"/>
    <w:rsid w:val="00E97B99"/>
    <w:rsid w:val="00EB2E9D"/>
    <w:rsid w:val="00EC4177"/>
    <w:rsid w:val="00EE1EAF"/>
    <w:rsid w:val="00EE2578"/>
    <w:rsid w:val="00EE39E8"/>
    <w:rsid w:val="00EE6FFC"/>
    <w:rsid w:val="00EF10AC"/>
    <w:rsid w:val="00EF4701"/>
    <w:rsid w:val="00EF564E"/>
    <w:rsid w:val="00EF5FF0"/>
    <w:rsid w:val="00F003CD"/>
    <w:rsid w:val="00F065B6"/>
    <w:rsid w:val="00F12F3E"/>
    <w:rsid w:val="00F20D23"/>
    <w:rsid w:val="00F22198"/>
    <w:rsid w:val="00F22594"/>
    <w:rsid w:val="00F24233"/>
    <w:rsid w:val="00F255CC"/>
    <w:rsid w:val="00F2668B"/>
    <w:rsid w:val="00F33D49"/>
    <w:rsid w:val="00F3481E"/>
    <w:rsid w:val="00F36CF4"/>
    <w:rsid w:val="00F425CC"/>
    <w:rsid w:val="00F4327D"/>
    <w:rsid w:val="00F4601E"/>
    <w:rsid w:val="00F46091"/>
    <w:rsid w:val="00F54BD1"/>
    <w:rsid w:val="00F577F6"/>
    <w:rsid w:val="00F65266"/>
    <w:rsid w:val="00F669D6"/>
    <w:rsid w:val="00F67E6D"/>
    <w:rsid w:val="00F751E1"/>
    <w:rsid w:val="00F80573"/>
    <w:rsid w:val="00F9441C"/>
    <w:rsid w:val="00F97490"/>
    <w:rsid w:val="00FA3520"/>
    <w:rsid w:val="00FA6638"/>
    <w:rsid w:val="00FB36D3"/>
    <w:rsid w:val="00FB3AA8"/>
    <w:rsid w:val="00FB6A9D"/>
    <w:rsid w:val="00FC0930"/>
    <w:rsid w:val="00FC6340"/>
    <w:rsid w:val="00FD347F"/>
    <w:rsid w:val="00FE1761"/>
    <w:rsid w:val="00FF1646"/>
    <w:rsid w:val="00FF6FA7"/>
    <w:rsid w:val="010C0053"/>
    <w:rsid w:val="0231521E"/>
    <w:rsid w:val="02558C32"/>
    <w:rsid w:val="029E8132"/>
    <w:rsid w:val="02A9F32D"/>
    <w:rsid w:val="03E5AB97"/>
    <w:rsid w:val="0494A4A4"/>
    <w:rsid w:val="04AAA0BB"/>
    <w:rsid w:val="04B13E32"/>
    <w:rsid w:val="04CAC3D6"/>
    <w:rsid w:val="053E4146"/>
    <w:rsid w:val="063A279C"/>
    <w:rsid w:val="0653FEFF"/>
    <w:rsid w:val="06607479"/>
    <w:rsid w:val="06699A8C"/>
    <w:rsid w:val="0796B84E"/>
    <w:rsid w:val="07BBAC9F"/>
    <w:rsid w:val="07C73D42"/>
    <w:rsid w:val="0837F048"/>
    <w:rsid w:val="083F12BC"/>
    <w:rsid w:val="08809BB2"/>
    <w:rsid w:val="097E15FB"/>
    <w:rsid w:val="09EF685C"/>
    <w:rsid w:val="0AB049E0"/>
    <w:rsid w:val="0AC601D0"/>
    <w:rsid w:val="0B937046"/>
    <w:rsid w:val="0C260300"/>
    <w:rsid w:val="0D2AECBA"/>
    <w:rsid w:val="0DA3B2D6"/>
    <w:rsid w:val="0DF3D1A7"/>
    <w:rsid w:val="10451244"/>
    <w:rsid w:val="1109BD73"/>
    <w:rsid w:val="11127EDF"/>
    <w:rsid w:val="113E54D1"/>
    <w:rsid w:val="11445F5F"/>
    <w:rsid w:val="118376C4"/>
    <w:rsid w:val="120E6CC1"/>
    <w:rsid w:val="1230DE3C"/>
    <w:rsid w:val="12363079"/>
    <w:rsid w:val="126AA84A"/>
    <w:rsid w:val="12D092AB"/>
    <w:rsid w:val="12D11465"/>
    <w:rsid w:val="138FB3FF"/>
    <w:rsid w:val="140DCA56"/>
    <w:rsid w:val="14CA16EE"/>
    <w:rsid w:val="14F820EF"/>
    <w:rsid w:val="154F2796"/>
    <w:rsid w:val="15B309F3"/>
    <w:rsid w:val="15C2F94D"/>
    <w:rsid w:val="1616B655"/>
    <w:rsid w:val="166219AE"/>
    <w:rsid w:val="16988CBA"/>
    <w:rsid w:val="16CFFF95"/>
    <w:rsid w:val="16EA82F0"/>
    <w:rsid w:val="178E18CA"/>
    <w:rsid w:val="17A69E1C"/>
    <w:rsid w:val="17B4E0D0"/>
    <w:rsid w:val="17F58D4A"/>
    <w:rsid w:val="18398E7F"/>
    <w:rsid w:val="1893CB65"/>
    <w:rsid w:val="18BBD7D3"/>
    <w:rsid w:val="19A2ADB2"/>
    <w:rsid w:val="19E32543"/>
    <w:rsid w:val="1A2E4DE8"/>
    <w:rsid w:val="1A60B1B7"/>
    <w:rsid w:val="1B008121"/>
    <w:rsid w:val="1B2163D7"/>
    <w:rsid w:val="1B38251F"/>
    <w:rsid w:val="1BF89C7A"/>
    <w:rsid w:val="1D7CAC5E"/>
    <w:rsid w:val="1DDF6DE6"/>
    <w:rsid w:val="1E7BEC2A"/>
    <w:rsid w:val="1FC2B9B5"/>
    <w:rsid w:val="1FDEF732"/>
    <w:rsid w:val="209DC00C"/>
    <w:rsid w:val="2149DFCA"/>
    <w:rsid w:val="21DD4DCA"/>
    <w:rsid w:val="221B73A8"/>
    <w:rsid w:val="224599E0"/>
    <w:rsid w:val="22663E8E"/>
    <w:rsid w:val="22C56BF1"/>
    <w:rsid w:val="22E1AD8B"/>
    <w:rsid w:val="23280259"/>
    <w:rsid w:val="25BB4B50"/>
    <w:rsid w:val="262E8031"/>
    <w:rsid w:val="263B16B4"/>
    <w:rsid w:val="2683E22E"/>
    <w:rsid w:val="289D9615"/>
    <w:rsid w:val="28DE95F7"/>
    <w:rsid w:val="293CD99A"/>
    <w:rsid w:val="2947FAD2"/>
    <w:rsid w:val="29614786"/>
    <w:rsid w:val="29742158"/>
    <w:rsid w:val="297BA73A"/>
    <w:rsid w:val="2AAAEAAD"/>
    <w:rsid w:val="2B2F19C4"/>
    <w:rsid w:val="2B74692D"/>
    <w:rsid w:val="2B98A543"/>
    <w:rsid w:val="2B9DBB69"/>
    <w:rsid w:val="2CA087EC"/>
    <w:rsid w:val="2D366AAA"/>
    <w:rsid w:val="2D82415F"/>
    <w:rsid w:val="2E215C25"/>
    <w:rsid w:val="2E80003C"/>
    <w:rsid w:val="2EAA0D7E"/>
    <w:rsid w:val="2F01C3E0"/>
    <w:rsid w:val="2F2EC162"/>
    <w:rsid w:val="2F8FE406"/>
    <w:rsid w:val="2FEF7D7B"/>
    <w:rsid w:val="305C6690"/>
    <w:rsid w:val="310C9EED"/>
    <w:rsid w:val="31606206"/>
    <w:rsid w:val="318E2F0B"/>
    <w:rsid w:val="328C7774"/>
    <w:rsid w:val="3363B434"/>
    <w:rsid w:val="33AD2E04"/>
    <w:rsid w:val="33F6F05E"/>
    <w:rsid w:val="34263D1C"/>
    <w:rsid w:val="349BC128"/>
    <w:rsid w:val="34A653DA"/>
    <w:rsid w:val="34E70CEE"/>
    <w:rsid w:val="35EEAF9E"/>
    <w:rsid w:val="37268224"/>
    <w:rsid w:val="37D1CCEB"/>
    <w:rsid w:val="3808C643"/>
    <w:rsid w:val="38513D8D"/>
    <w:rsid w:val="38C5C12E"/>
    <w:rsid w:val="38DE466C"/>
    <w:rsid w:val="38DE97E5"/>
    <w:rsid w:val="38FEF47C"/>
    <w:rsid w:val="3975EF79"/>
    <w:rsid w:val="398C7262"/>
    <w:rsid w:val="39E69907"/>
    <w:rsid w:val="3A16384D"/>
    <w:rsid w:val="3AA38A0F"/>
    <w:rsid w:val="3AE7E5D6"/>
    <w:rsid w:val="3C2A40E3"/>
    <w:rsid w:val="3C777E26"/>
    <w:rsid w:val="3C8FAEC7"/>
    <w:rsid w:val="3CD2B810"/>
    <w:rsid w:val="3CDAD20E"/>
    <w:rsid w:val="3D382FA7"/>
    <w:rsid w:val="3D4F3F5A"/>
    <w:rsid w:val="3D7B1347"/>
    <w:rsid w:val="3DE6466D"/>
    <w:rsid w:val="3F593569"/>
    <w:rsid w:val="3F78EFAA"/>
    <w:rsid w:val="3FF53CE4"/>
    <w:rsid w:val="40207430"/>
    <w:rsid w:val="41EE1AB4"/>
    <w:rsid w:val="42117751"/>
    <w:rsid w:val="42A24AED"/>
    <w:rsid w:val="42F2268A"/>
    <w:rsid w:val="4327934C"/>
    <w:rsid w:val="445638FC"/>
    <w:rsid w:val="44C8E0D8"/>
    <w:rsid w:val="45DCAD3B"/>
    <w:rsid w:val="462F082E"/>
    <w:rsid w:val="4747C53A"/>
    <w:rsid w:val="47F5F8FD"/>
    <w:rsid w:val="4803F8AC"/>
    <w:rsid w:val="481CFF35"/>
    <w:rsid w:val="488BB87E"/>
    <w:rsid w:val="48F9ACAD"/>
    <w:rsid w:val="495273AE"/>
    <w:rsid w:val="49CE9DF4"/>
    <w:rsid w:val="49FF3D8C"/>
    <w:rsid w:val="4A3368E3"/>
    <w:rsid w:val="4A6D5E11"/>
    <w:rsid w:val="4B86C878"/>
    <w:rsid w:val="4BA85848"/>
    <w:rsid w:val="4BB284A5"/>
    <w:rsid w:val="4C74C08D"/>
    <w:rsid w:val="4CA76C5D"/>
    <w:rsid w:val="4CF16D72"/>
    <w:rsid w:val="4D21802A"/>
    <w:rsid w:val="4D75DF45"/>
    <w:rsid w:val="4D810AD4"/>
    <w:rsid w:val="4D8EC03B"/>
    <w:rsid w:val="4D9D5E7C"/>
    <w:rsid w:val="4DFDBE34"/>
    <w:rsid w:val="4E051ABD"/>
    <w:rsid w:val="4E9BDB5F"/>
    <w:rsid w:val="4F386B55"/>
    <w:rsid w:val="4F556FD8"/>
    <w:rsid w:val="4F7F3774"/>
    <w:rsid w:val="50BF18B3"/>
    <w:rsid w:val="515E4A11"/>
    <w:rsid w:val="5183B0FA"/>
    <w:rsid w:val="51C3D07E"/>
    <w:rsid w:val="5217EA63"/>
    <w:rsid w:val="52320EDF"/>
    <w:rsid w:val="52556D7E"/>
    <w:rsid w:val="528E20C9"/>
    <w:rsid w:val="543F821F"/>
    <w:rsid w:val="54649DAE"/>
    <w:rsid w:val="5535F51E"/>
    <w:rsid w:val="55C1E43D"/>
    <w:rsid w:val="564F4431"/>
    <w:rsid w:val="577B1EAD"/>
    <w:rsid w:val="57E4ED8A"/>
    <w:rsid w:val="5814984D"/>
    <w:rsid w:val="589BD4CD"/>
    <w:rsid w:val="58EB89C9"/>
    <w:rsid w:val="59A9E7C4"/>
    <w:rsid w:val="5A1A116D"/>
    <w:rsid w:val="5A99516F"/>
    <w:rsid w:val="5AFF006C"/>
    <w:rsid w:val="5B34E060"/>
    <w:rsid w:val="5BA93999"/>
    <w:rsid w:val="5C2E7CA8"/>
    <w:rsid w:val="5C513E8A"/>
    <w:rsid w:val="5CCE1E40"/>
    <w:rsid w:val="5DB2FB74"/>
    <w:rsid w:val="5E6844DF"/>
    <w:rsid w:val="5E6C70C2"/>
    <w:rsid w:val="5E8AC8EB"/>
    <w:rsid w:val="5EC84423"/>
    <w:rsid w:val="5F1B428E"/>
    <w:rsid w:val="5F2F9ECB"/>
    <w:rsid w:val="5F5CD553"/>
    <w:rsid w:val="5F72A1AF"/>
    <w:rsid w:val="5F77A244"/>
    <w:rsid w:val="5FB89D24"/>
    <w:rsid w:val="61BC1C04"/>
    <w:rsid w:val="61E7B258"/>
    <w:rsid w:val="621308E9"/>
    <w:rsid w:val="62317C3C"/>
    <w:rsid w:val="6259C991"/>
    <w:rsid w:val="6288002E"/>
    <w:rsid w:val="6292E9DE"/>
    <w:rsid w:val="637B6A64"/>
    <w:rsid w:val="638244BB"/>
    <w:rsid w:val="641BA708"/>
    <w:rsid w:val="6424B008"/>
    <w:rsid w:val="6447ADB0"/>
    <w:rsid w:val="6453E07C"/>
    <w:rsid w:val="64941CA6"/>
    <w:rsid w:val="64C1C6D0"/>
    <w:rsid w:val="652AAED4"/>
    <w:rsid w:val="65344E86"/>
    <w:rsid w:val="65A8F7E9"/>
    <w:rsid w:val="65D527BA"/>
    <w:rsid w:val="65EE93E5"/>
    <w:rsid w:val="660A2F52"/>
    <w:rsid w:val="66A5133E"/>
    <w:rsid w:val="6731E450"/>
    <w:rsid w:val="6736B4A1"/>
    <w:rsid w:val="674B9475"/>
    <w:rsid w:val="67CF8663"/>
    <w:rsid w:val="68034BEE"/>
    <w:rsid w:val="680AD338"/>
    <w:rsid w:val="6845E030"/>
    <w:rsid w:val="68623E86"/>
    <w:rsid w:val="695E11AE"/>
    <w:rsid w:val="699C1DC7"/>
    <w:rsid w:val="69AD9D67"/>
    <w:rsid w:val="69B15C0D"/>
    <w:rsid w:val="69E2BEA5"/>
    <w:rsid w:val="6A86038C"/>
    <w:rsid w:val="6AC3261D"/>
    <w:rsid w:val="6AD58BC7"/>
    <w:rsid w:val="6C84F794"/>
    <w:rsid w:val="6CB2FD7B"/>
    <w:rsid w:val="6D0E3207"/>
    <w:rsid w:val="6D4AE25C"/>
    <w:rsid w:val="6D5C02A5"/>
    <w:rsid w:val="6DC6BC91"/>
    <w:rsid w:val="6DFA45D8"/>
    <w:rsid w:val="6E3135CE"/>
    <w:rsid w:val="6EABD930"/>
    <w:rsid w:val="6ECAFC12"/>
    <w:rsid w:val="70612027"/>
    <w:rsid w:val="707CF7AB"/>
    <w:rsid w:val="70A884A1"/>
    <w:rsid w:val="710AA42F"/>
    <w:rsid w:val="71B053BD"/>
    <w:rsid w:val="71D75F69"/>
    <w:rsid w:val="72074B99"/>
    <w:rsid w:val="7386D86F"/>
    <w:rsid w:val="7393C0EE"/>
    <w:rsid w:val="749E98A7"/>
    <w:rsid w:val="75E73B65"/>
    <w:rsid w:val="770C1DF1"/>
    <w:rsid w:val="770F7090"/>
    <w:rsid w:val="771B967D"/>
    <w:rsid w:val="7771581F"/>
    <w:rsid w:val="77CF4D30"/>
    <w:rsid w:val="78B6384A"/>
    <w:rsid w:val="79A472B1"/>
    <w:rsid w:val="7A4D7C3E"/>
    <w:rsid w:val="7AA6A694"/>
    <w:rsid w:val="7C58EF30"/>
    <w:rsid w:val="7C954424"/>
    <w:rsid w:val="7D2F70BA"/>
    <w:rsid w:val="7DADB2B2"/>
    <w:rsid w:val="7E223DF3"/>
    <w:rsid w:val="7E9361B6"/>
    <w:rsid w:val="7ED2C8FF"/>
    <w:rsid w:val="7FED95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0F89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5"/>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5"/>
      </w:numPr>
      <w:spacing w:before="120" w:after="60"/>
      <w:outlineLvl w:val="1"/>
    </w:pPr>
    <w:rPr>
      <w:i/>
      <w:iCs/>
    </w:rPr>
  </w:style>
  <w:style w:type="paragraph" w:styleId="Heading3">
    <w:name w:val="heading 3"/>
    <w:basedOn w:val="Normal"/>
    <w:next w:val="Normal"/>
    <w:uiPriority w:val="9"/>
    <w:qFormat/>
    <w:pPr>
      <w:keepNext/>
      <w:numPr>
        <w:ilvl w:val="2"/>
        <w:numId w:val="5"/>
      </w:numPr>
      <w:outlineLvl w:val="2"/>
    </w:pPr>
    <w:rPr>
      <w:i/>
      <w:iCs/>
    </w:rPr>
  </w:style>
  <w:style w:type="paragraph" w:styleId="Heading4">
    <w:name w:val="heading 4"/>
    <w:basedOn w:val="Normal"/>
    <w:next w:val="Normal"/>
    <w:uiPriority w:val="9"/>
    <w:qFormat/>
    <w:pPr>
      <w:keepNext/>
      <w:numPr>
        <w:ilvl w:val="3"/>
        <w:numId w:val="5"/>
      </w:numPr>
      <w:spacing w:before="240" w:after="60"/>
      <w:outlineLvl w:val="3"/>
    </w:pPr>
    <w:rPr>
      <w:i/>
      <w:iCs/>
      <w:sz w:val="18"/>
      <w:szCs w:val="18"/>
    </w:rPr>
  </w:style>
  <w:style w:type="paragraph" w:styleId="Heading5">
    <w:name w:val="heading 5"/>
    <w:basedOn w:val="Normal"/>
    <w:next w:val="Normal"/>
    <w:uiPriority w:val="9"/>
    <w:qFormat/>
    <w:pPr>
      <w:numPr>
        <w:ilvl w:val="4"/>
        <w:numId w:val="5"/>
      </w:numPr>
      <w:spacing w:before="240" w:after="60"/>
      <w:outlineLvl w:val="4"/>
    </w:pPr>
    <w:rPr>
      <w:sz w:val="18"/>
      <w:szCs w:val="18"/>
    </w:rPr>
  </w:style>
  <w:style w:type="paragraph" w:styleId="Heading6">
    <w:name w:val="heading 6"/>
    <w:basedOn w:val="Normal"/>
    <w:next w:val="Normal"/>
    <w:uiPriority w:val="9"/>
    <w:qFormat/>
    <w:pPr>
      <w:numPr>
        <w:ilvl w:val="5"/>
        <w:numId w:val="5"/>
      </w:numPr>
      <w:spacing w:before="240" w:after="60"/>
      <w:outlineLvl w:val="5"/>
    </w:pPr>
    <w:rPr>
      <w:i/>
      <w:iCs/>
      <w:sz w:val="16"/>
      <w:szCs w:val="16"/>
    </w:rPr>
  </w:style>
  <w:style w:type="paragraph" w:styleId="Heading7">
    <w:name w:val="heading 7"/>
    <w:basedOn w:val="Normal"/>
    <w:next w:val="Normal"/>
    <w:uiPriority w:val="9"/>
    <w:qFormat/>
    <w:pPr>
      <w:numPr>
        <w:ilvl w:val="6"/>
        <w:numId w:val="5"/>
      </w:numPr>
      <w:spacing w:before="240" w:after="60"/>
      <w:outlineLvl w:val="6"/>
    </w:pPr>
    <w:rPr>
      <w:sz w:val="16"/>
      <w:szCs w:val="16"/>
    </w:rPr>
  </w:style>
  <w:style w:type="paragraph" w:styleId="Heading8">
    <w:name w:val="heading 8"/>
    <w:basedOn w:val="Normal"/>
    <w:next w:val="Normal"/>
    <w:uiPriority w:val="9"/>
    <w:qFormat/>
    <w:pPr>
      <w:numPr>
        <w:ilvl w:val="7"/>
        <w:numId w:val="5"/>
      </w:numPr>
      <w:spacing w:before="240" w:after="60"/>
      <w:outlineLvl w:val="7"/>
    </w:pPr>
    <w:rPr>
      <w:i/>
      <w:iCs/>
      <w:sz w:val="16"/>
      <w:szCs w:val="16"/>
    </w:rPr>
  </w:style>
  <w:style w:type="paragraph" w:styleId="Heading9">
    <w:name w:val="heading 9"/>
    <w:basedOn w:val="Normal"/>
    <w:next w:val="Normal"/>
    <w:uiPriority w:val="9"/>
    <w:qFormat/>
    <w:pPr>
      <w:numPr>
        <w:ilvl w:val="8"/>
        <w:numId w:val="5"/>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39789A"/>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Caption">
    <w:name w:val="caption"/>
    <w:basedOn w:val="Normal"/>
    <w:next w:val="Normal"/>
    <w:unhideWhenUsed/>
    <w:qFormat/>
    <w:rsid w:val="00717A23"/>
    <w:pPr>
      <w:spacing w:after="200"/>
    </w:pPr>
    <w:rPr>
      <w:i/>
      <w:iCs/>
      <w:color w:val="1F497D" w:themeColor="text2"/>
      <w:sz w:val="18"/>
      <w:szCs w:val="18"/>
    </w:rPr>
  </w:style>
  <w:style w:type="table" w:customStyle="1" w:styleId="GridTable1Light-Accent11">
    <w:name w:val="Grid Table 1 Light - Accent 11"/>
    <w:basedOn w:val="TableNormal"/>
    <w:uiPriority w:val="46"/>
    <w:rsid w:val="00112EB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markup--quote">
    <w:name w:val="markup--quote"/>
    <w:basedOn w:val="DefaultParagraphFont"/>
    <w:rsid w:val="00112EB7"/>
  </w:style>
  <w:style w:type="character" w:styleId="Emphasis">
    <w:name w:val="Emphasis"/>
    <w:basedOn w:val="DefaultParagraphFont"/>
    <w:uiPriority w:val="20"/>
    <w:qFormat/>
    <w:rsid w:val="00112EB7"/>
    <w:rPr>
      <w:i/>
      <w:iCs/>
    </w:rPr>
  </w:style>
  <w:style w:type="table" w:customStyle="1" w:styleId="GridTable41">
    <w:name w:val="Grid Table 41"/>
    <w:basedOn w:val="TableNormal"/>
    <w:uiPriority w:val="49"/>
    <w:rsid w:val="00023E1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327342">
      <w:bodyDiv w:val="1"/>
      <w:marLeft w:val="0"/>
      <w:marRight w:val="0"/>
      <w:marTop w:val="0"/>
      <w:marBottom w:val="0"/>
      <w:divBdr>
        <w:top w:val="none" w:sz="0" w:space="0" w:color="auto"/>
        <w:left w:val="none" w:sz="0" w:space="0" w:color="auto"/>
        <w:bottom w:val="none" w:sz="0" w:space="0" w:color="auto"/>
        <w:right w:val="none" w:sz="0" w:space="0" w:color="auto"/>
      </w:divBdr>
    </w:div>
    <w:div w:id="1169759238">
      <w:bodyDiv w:val="1"/>
      <w:marLeft w:val="0"/>
      <w:marRight w:val="0"/>
      <w:marTop w:val="0"/>
      <w:marBottom w:val="0"/>
      <w:divBdr>
        <w:top w:val="none" w:sz="0" w:space="0" w:color="auto"/>
        <w:left w:val="none" w:sz="0" w:space="0" w:color="auto"/>
        <w:bottom w:val="none" w:sz="0" w:space="0" w:color="auto"/>
        <w:right w:val="none" w:sz="0" w:space="0" w:color="auto"/>
      </w:divBdr>
      <w:divsChild>
        <w:div w:id="890924912">
          <w:marLeft w:val="0"/>
          <w:marRight w:val="0"/>
          <w:marTop w:val="0"/>
          <w:marBottom w:val="0"/>
          <w:divBdr>
            <w:top w:val="none" w:sz="0" w:space="0" w:color="auto"/>
            <w:left w:val="none" w:sz="0" w:space="0" w:color="auto"/>
            <w:bottom w:val="none" w:sz="0" w:space="0" w:color="auto"/>
            <w:right w:val="none" w:sz="0" w:space="0" w:color="auto"/>
          </w:divBdr>
          <w:divsChild>
            <w:div w:id="1265303954">
              <w:marLeft w:val="0"/>
              <w:marRight w:val="6000"/>
              <w:marTop w:val="0"/>
              <w:marBottom w:val="0"/>
              <w:divBdr>
                <w:top w:val="none" w:sz="0" w:space="0" w:color="auto"/>
                <w:left w:val="none" w:sz="0" w:space="0" w:color="auto"/>
                <w:bottom w:val="none" w:sz="0" w:space="0" w:color="auto"/>
                <w:right w:val="none" w:sz="0" w:space="0" w:color="auto"/>
              </w:divBdr>
              <w:divsChild>
                <w:div w:id="2018921733">
                  <w:marLeft w:val="0"/>
                  <w:marRight w:val="0"/>
                  <w:marTop w:val="0"/>
                  <w:marBottom w:val="0"/>
                  <w:divBdr>
                    <w:top w:val="none" w:sz="0" w:space="0" w:color="auto"/>
                    <w:left w:val="none" w:sz="0" w:space="0" w:color="auto"/>
                    <w:bottom w:val="none" w:sz="0" w:space="0" w:color="auto"/>
                    <w:right w:val="none" w:sz="0" w:space="0" w:color="auto"/>
                  </w:divBdr>
                  <w:divsChild>
                    <w:div w:id="714626043">
                      <w:marLeft w:val="0"/>
                      <w:marRight w:val="0"/>
                      <w:marTop w:val="0"/>
                      <w:marBottom w:val="0"/>
                      <w:divBdr>
                        <w:top w:val="none" w:sz="0" w:space="0" w:color="auto"/>
                        <w:left w:val="none" w:sz="0" w:space="0" w:color="auto"/>
                        <w:bottom w:val="none" w:sz="0" w:space="0" w:color="auto"/>
                        <w:right w:val="none" w:sz="0" w:space="0" w:color="auto"/>
                      </w:divBdr>
                      <w:divsChild>
                        <w:div w:id="595677891">
                          <w:marLeft w:val="0"/>
                          <w:marRight w:val="0"/>
                          <w:marTop w:val="0"/>
                          <w:marBottom w:val="300"/>
                          <w:divBdr>
                            <w:top w:val="none" w:sz="0" w:space="0" w:color="auto"/>
                            <w:left w:val="none" w:sz="0" w:space="0" w:color="auto"/>
                            <w:bottom w:val="none" w:sz="0" w:space="0" w:color="auto"/>
                            <w:right w:val="none" w:sz="0" w:space="0" w:color="auto"/>
                          </w:divBdr>
                          <w:divsChild>
                            <w:div w:id="284586640">
                              <w:marLeft w:val="0"/>
                              <w:marRight w:val="0"/>
                              <w:marTop w:val="0"/>
                              <w:marBottom w:val="975"/>
                              <w:divBdr>
                                <w:top w:val="none" w:sz="0" w:space="0" w:color="auto"/>
                                <w:left w:val="none" w:sz="0" w:space="0" w:color="auto"/>
                                <w:bottom w:val="none" w:sz="0" w:space="0" w:color="auto"/>
                                <w:right w:val="none" w:sz="0" w:space="0" w:color="auto"/>
                              </w:divBdr>
                              <w:divsChild>
                                <w:div w:id="1713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435105">
      <w:bodyDiv w:val="1"/>
      <w:marLeft w:val="0"/>
      <w:marRight w:val="0"/>
      <w:marTop w:val="0"/>
      <w:marBottom w:val="0"/>
      <w:divBdr>
        <w:top w:val="none" w:sz="0" w:space="0" w:color="auto"/>
        <w:left w:val="none" w:sz="0" w:space="0" w:color="auto"/>
        <w:bottom w:val="none" w:sz="0" w:space="0" w:color="auto"/>
        <w:right w:val="none" w:sz="0" w:space="0" w:color="auto"/>
      </w:divBdr>
      <w:divsChild>
        <w:div w:id="15158326">
          <w:marLeft w:val="0"/>
          <w:marRight w:val="0"/>
          <w:marTop w:val="0"/>
          <w:marBottom w:val="0"/>
          <w:divBdr>
            <w:top w:val="none" w:sz="0" w:space="0" w:color="auto"/>
            <w:left w:val="none" w:sz="0" w:space="0" w:color="auto"/>
            <w:bottom w:val="none" w:sz="0" w:space="0" w:color="auto"/>
            <w:right w:val="none" w:sz="0" w:space="0" w:color="auto"/>
          </w:divBdr>
        </w:div>
        <w:div w:id="1478036992">
          <w:marLeft w:val="0"/>
          <w:marRight w:val="0"/>
          <w:marTop w:val="0"/>
          <w:marBottom w:val="0"/>
          <w:divBdr>
            <w:top w:val="none" w:sz="0" w:space="0" w:color="auto"/>
            <w:left w:val="none" w:sz="0" w:space="0" w:color="auto"/>
            <w:bottom w:val="none" w:sz="0" w:space="0" w:color="auto"/>
            <w:right w:val="none" w:sz="0" w:space="0" w:color="auto"/>
          </w:divBdr>
        </w:div>
        <w:div w:id="283314839">
          <w:marLeft w:val="0"/>
          <w:marRight w:val="0"/>
          <w:marTop w:val="0"/>
          <w:marBottom w:val="0"/>
          <w:divBdr>
            <w:top w:val="none" w:sz="0" w:space="0" w:color="auto"/>
            <w:left w:val="none" w:sz="0" w:space="0" w:color="auto"/>
            <w:bottom w:val="none" w:sz="0" w:space="0" w:color="auto"/>
            <w:right w:val="none" w:sz="0" w:space="0" w:color="auto"/>
          </w:divBdr>
        </w:div>
        <w:div w:id="1006059099">
          <w:marLeft w:val="0"/>
          <w:marRight w:val="0"/>
          <w:marTop w:val="0"/>
          <w:marBottom w:val="0"/>
          <w:divBdr>
            <w:top w:val="none" w:sz="0" w:space="0" w:color="auto"/>
            <w:left w:val="none" w:sz="0" w:space="0" w:color="auto"/>
            <w:bottom w:val="none" w:sz="0" w:space="0" w:color="auto"/>
            <w:right w:val="none" w:sz="0" w:space="0" w:color="auto"/>
          </w:divBdr>
        </w:div>
        <w:div w:id="1287931165">
          <w:marLeft w:val="0"/>
          <w:marRight w:val="0"/>
          <w:marTop w:val="0"/>
          <w:marBottom w:val="0"/>
          <w:divBdr>
            <w:top w:val="none" w:sz="0" w:space="0" w:color="auto"/>
            <w:left w:val="none" w:sz="0" w:space="0" w:color="auto"/>
            <w:bottom w:val="none" w:sz="0" w:space="0" w:color="auto"/>
            <w:right w:val="none" w:sz="0" w:space="0" w:color="auto"/>
          </w:divBdr>
        </w:div>
        <w:div w:id="124549517">
          <w:marLeft w:val="0"/>
          <w:marRight w:val="0"/>
          <w:marTop w:val="0"/>
          <w:marBottom w:val="0"/>
          <w:divBdr>
            <w:top w:val="none" w:sz="0" w:space="0" w:color="auto"/>
            <w:left w:val="none" w:sz="0" w:space="0" w:color="auto"/>
            <w:bottom w:val="none" w:sz="0" w:space="0" w:color="auto"/>
            <w:right w:val="none" w:sz="0" w:space="0" w:color="auto"/>
          </w:divBdr>
        </w:div>
        <w:div w:id="848327384">
          <w:marLeft w:val="0"/>
          <w:marRight w:val="0"/>
          <w:marTop w:val="0"/>
          <w:marBottom w:val="0"/>
          <w:divBdr>
            <w:top w:val="none" w:sz="0" w:space="0" w:color="auto"/>
            <w:left w:val="none" w:sz="0" w:space="0" w:color="auto"/>
            <w:bottom w:val="none" w:sz="0" w:space="0" w:color="auto"/>
            <w:right w:val="none" w:sz="0" w:space="0" w:color="auto"/>
          </w:divBdr>
        </w:div>
        <w:div w:id="13193776">
          <w:marLeft w:val="0"/>
          <w:marRight w:val="0"/>
          <w:marTop w:val="0"/>
          <w:marBottom w:val="0"/>
          <w:divBdr>
            <w:top w:val="none" w:sz="0" w:space="0" w:color="auto"/>
            <w:left w:val="none" w:sz="0" w:space="0" w:color="auto"/>
            <w:bottom w:val="none" w:sz="0" w:space="0" w:color="auto"/>
            <w:right w:val="none" w:sz="0" w:space="0" w:color="auto"/>
          </w:divBdr>
        </w:div>
        <w:div w:id="375010650">
          <w:marLeft w:val="0"/>
          <w:marRight w:val="0"/>
          <w:marTop w:val="0"/>
          <w:marBottom w:val="0"/>
          <w:divBdr>
            <w:top w:val="none" w:sz="0" w:space="0" w:color="auto"/>
            <w:left w:val="none" w:sz="0" w:space="0" w:color="auto"/>
            <w:bottom w:val="none" w:sz="0" w:space="0" w:color="auto"/>
            <w:right w:val="none" w:sz="0" w:space="0" w:color="auto"/>
          </w:divBdr>
        </w:div>
        <w:div w:id="1341199878">
          <w:marLeft w:val="0"/>
          <w:marRight w:val="0"/>
          <w:marTop w:val="0"/>
          <w:marBottom w:val="0"/>
          <w:divBdr>
            <w:top w:val="none" w:sz="0" w:space="0" w:color="auto"/>
            <w:left w:val="none" w:sz="0" w:space="0" w:color="auto"/>
            <w:bottom w:val="none" w:sz="0" w:space="0" w:color="auto"/>
            <w:right w:val="none" w:sz="0" w:space="0" w:color="auto"/>
          </w:divBdr>
        </w:div>
        <w:div w:id="1714768984">
          <w:marLeft w:val="0"/>
          <w:marRight w:val="0"/>
          <w:marTop w:val="0"/>
          <w:marBottom w:val="0"/>
          <w:divBdr>
            <w:top w:val="none" w:sz="0" w:space="0" w:color="auto"/>
            <w:left w:val="none" w:sz="0" w:space="0" w:color="auto"/>
            <w:bottom w:val="none" w:sz="0" w:space="0" w:color="auto"/>
            <w:right w:val="none" w:sz="0" w:space="0" w:color="auto"/>
          </w:divBdr>
        </w:div>
        <w:div w:id="1784687006">
          <w:marLeft w:val="0"/>
          <w:marRight w:val="0"/>
          <w:marTop w:val="0"/>
          <w:marBottom w:val="0"/>
          <w:divBdr>
            <w:top w:val="none" w:sz="0" w:space="0" w:color="auto"/>
            <w:left w:val="none" w:sz="0" w:space="0" w:color="auto"/>
            <w:bottom w:val="none" w:sz="0" w:space="0" w:color="auto"/>
            <w:right w:val="none" w:sz="0" w:space="0" w:color="auto"/>
          </w:divBdr>
        </w:div>
        <w:div w:id="670567034">
          <w:marLeft w:val="0"/>
          <w:marRight w:val="0"/>
          <w:marTop w:val="0"/>
          <w:marBottom w:val="0"/>
          <w:divBdr>
            <w:top w:val="none" w:sz="0" w:space="0" w:color="auto"/>
            <w:left w:val="none" w:sz="0" w:space="0" w:color="auto"/>
            <w:bottom w:val="none" w:sz="0" w:space="0" w:color="auto"/>
            <w:right w:val="none" w:sz="0" w:space="0" w:color="auto"/>
          </w:divBdr>
        </w:div>
        <w:div w:id="1915510012">
          <w:marLeft w:val="0"/>
          <w:marRight w:val="0"/>
          <w:marTop w:val="0"/>
          <w:marBottom w:val="0"/>
          <w:divBdr>
            <w:top w:val="none" w:sz="0" w:space="0" w:color="auto"/>
            <w:left w:val="none" w:sz="0" w:space="0" w:color="auto"/>
            <w:bottom w:val="none" w:sz="0" w:space="0" w:color="auto"/>
            <w:right w:val="none" w:sz="0" w:space="0" w:color="auto"/>
          </w:divBdr>
        </w:div>
        <w:div w:id="1414157299">
          <w:marLeft w:val="0"/>
          <w:marRight w:val="0"/>
          <w:marTop w:val="0"/>
          <w:marBottom w:val="0"/>
          <w:divBdr>
            <w:top w:val="none" w:sz="0" w:space="0" w:color="auto"/>
            <w:left w:val="none" w:sz="0" w:space="0" w:color="auto"/>
            <w:bottom w:val="none" w:sz="0" w:space="0" w:color="auto"/>
            <w:right w:val="none" w:sz="0" w:space="0" w:color="auto"/>
          </w:divBdr>
        </w:div>
        <w:div w:id="787504690">
          <w:marLeft w:val="0"/>
          <w:marRight w:val="0"/>
          <w:marTop w:val="0"/>
          <w:marBottom w:val="0"/>
          <w:divBdr>
            <w:top w:val="none" w:sz="0" w:space="0" w:color="auto"/>
            <w:left w:val="none" w:sz="0" w:space="0" w:color="auto"/>
            <w:bottom w:val="none" w:sz="0" w:space="0" w:color="auto"/>
            <w:right w:val="none" w:sz="0" w:space="0" w:color="auto"/>
          </w:divBdr>
        </w:div>
      </w:divsChild>
    </w:div>
    <w:div w:id="1783107288">
      <w:bodyDiv w:val="1"/>
      <w:marLeft w:val="0"/>
      <w:marRight w:val="0"/>
      <w:marTop w:val="0"/>
      <w:marBottom w:val="0"/>
      <w:divBdr>
        <w:top w:val="none" w:sz="0" w:space="0" w:color="auto"/>
        <w:left w:val="none" w:sz="0" w:space="0" w:color="auto"/>
        <w:bottom w:val="none" w:sz="0" w:space="0" w:color="auto"/>
        <w:right w:val="none" w:sz="0" w:space="0" w:color="auto"/>
      </w:divBdr>
    </w:div>
    <w:div w:id="20440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2414F-2BF8-46F3-8C2C-EB00D630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9060</Words>
  <Characters>51644</Characters>
  <Application>Microsoft Office Word</Application>
  <DocSecurity>0</DocSecurity>
  <Lines>430</Lines>
  <Paragraphs>121</Paragraphs>
  <ScaleCrop>false</ScaleCrop>
  <Company>IEEE</Company>
  <LinksUpToDate>false</LinksUpToDate>
  <CharactersWithSpaces>60583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Sola Fide</cp:lastModifiedBy>
  <cp:revision>195</cp:revision>
  <cp:lastPrinted>2017-12-02T19:29:00Z</cp:lastPrinted>
  <dcterms:created xsi:type="dcterms:W3CDTF">2017-11-15T18:38:00Z</dcterms:created>
  <dcterms:modified xsi:type="dcterms:W3CDTF">2017-12-10T03:38:00Z</dcterms:modified>
</cp:coreProperties>
</file>